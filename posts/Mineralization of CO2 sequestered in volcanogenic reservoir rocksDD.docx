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CFA10" w14:textId="63930B65" w:rsidR="004E3B9E" w:rsidRPr="004E3B9E" w:rsidRDefault="004E3B9E" w:rsidP="004E3B9E">
      <w:pPr>
        <w:widowControl/>
        <w:tabs>
          <w:tab w:val="left" w:pos="7470"/>
        </w:tabs>
        <w:jc w:val="center"/>
        <w:rPr>
          <w:rFonts w:ascii="Times New Roman" w:eastAsia="宋体" w:hAnsi="Times New Roman" w:cs="Times New Roman"/>
          <w:b/>
          <w:kern w:val="0"/>
          <w:sz w:val="36"/>
          <w:szCs w:val="20"/>
        </w:rPr>
      </w:pPr>
      <w:r w:rsidRPr="004E3B9E">
        <w:rPr>
          <w:rFonts w:ascii="Times New Roman" w:eastAsia="宋体" w:hAnsi="Times New Roman" w:cs="Times New Roman"/>
          <w:b/>
          <w:kern w:val="0"/>
          <w:sz w:val="36"/>
          <w:szCs w:val="20"/>
        </w:rPr>
        <w:t xml:space="preserve">Mineralization of carbon dioxide sequestered in volcanogenic </w:t>
      </w:r>
      <w:ins w:id="0" w:author="Don DePaolo" w:date="2013-04-14T22:32:00Z">
        <w:r w:rsidR="00F473DB">
          <w:rPr>
            <w:rFonts w:ascii="Times New Roman" w:eastAsia="宋体" w:hAnsi="Times New Roman" w:cs="Times New Roman"/>
            <w:b/>
            <w:kern w:val="0"/>
            <w:sz w:val="36"/>
            <w:szCs w:val="20"/>
          </w:rPr>
          <w:t xml:space="preserve">sandstone </w:t>
        </w:r>
      </w:ins>
      <w:r w:rsidRPr="004E3B9E">
        <w:rPr>
          <w:rFonts w:ascii="Times New Roman" w:eastAsia="宋体" w:hAnsi="Times New Roman" w:cs="Times New Roman"/>
          <w:b/>
          <w:kern w:val="0"/>
          <w:sz w:val="36"/>
          <w:szCs w:val="20"/>
        </w:rPr>
        <w:t xml:space="preserve">reservoir rocks </w:t>
      </w:r>
    </w:p>
    <w:p w14:paraId="5C21F5ED" w14:textId="2DAC4D49" w:rsidR="004E3B9E" w:rsidRPr="004E3B9E" w:rsidRDefault="004E3B9E" w:rsidP="004E3B9E">
      <w:pPr>
        <w:widowControl/>
        <w:jc w:val="center"/>
        <w:rPr>
          <w:rFonts w:ascii="Times New Roman" w:eastAsia="宋体" w:hAnsi="Times New Roman" w:cs="Times New Roman"/>
          <w:b/>
          <w:kern w:val="0"/>
          <w:sz w:val="28"/>
          <w:szCs w:val="20"/>
          <w:vertAlign w:val="superscript"/>
        </w:rPr>
      </w:pPr>
      <w:proofErr w:type="spellStart"/>
      <w:r w:rsidRPr="004E3B9E">
        <w:rPr>
          <w:rFonts w:ascii="Times New Roman" w:eastAsia="宋体" w:hAnsi="Times New Roman" w:cs="Times New Roman" w:hint="eastAsia"/>
          <w:b/>
          <w:kern w:val="0"/>
          <w:sz w:val="24"/>
          <w:szCs w:val="20"/>
        </w:rPr>
        <w:t>Shuo</w:t>
      </w:r>
      <w:proofErr w:type="spellEnd"/>
      <w:r w:rsidRPr="004E3B9E">
        <w:rPr>
          <w:rFonts w:ascii="Times New Roman" w:eastAsia="宋体" w:hAnsi="Times New Roman" w:cs="Times New Roman" w:hint="eastAsia"/>
          <w:b/>
          <w:kern w:val="0"/>
          <w:sz w:val="24"/>
          <w:szCs w:val="20"/>
        </w:rPr>
        <w:t xml:space="preserve"> Zhang</w:t>
      </w:r>
      <w:r w:rsidRPr="004E3B9E">
        <w:rPr>
          <w:rFonts w:ascii="Times New Roman" w:eastAsia="宋体" w:hAnsi="Times New Roman" w:cs="Times New Roman"/>
          <w:b/>
          <w:color w:val="000000"/>
          <w:kern w:val="0"/>
          <w:sz w:val="24"/>
          <w:szCs w:val="20"/>
          <w:vertAlign w:val="superscript"/>
          <w:lang w:eastAsia="en-US"/>
        </w:rPr>
        <w:t>1</w:t>
      </w:r>
      <w:proofErr w:type="gramStart"/>
      <w:r w:rsidR="00F91BDA">
        <w:rPr>
          <w:rFonts w:ascii="Times New Roman" w:eastAsia="宋体" w:hAnsi="Times New Roman" w:cs="Times New Roman" w:hint="eastAsia"/>
          <w:b/>
          <w:color w:val="000000"/>
          <w:kern w:val="0"/>
          <w:sz w:val="24"/>
          <w:szCs w:val="20"/>
          <w:vertAlign w:val="superscript"/>
        </w:rPr>
        <w:t>,2</w:t>
      </w:r>
      <w:proofErr w:type="gramEnd"/>
      <w:r w:rsidRPr="004E3B9E">
        <w:rPr>
          <w:rFonts w:ascii="Times New Roman" w:eastAsia="宋体" w:hAnsi="Times New Roman" w:cs="Times New Roman" w:hint="eastAsia"/>
          <w:b/>
          <w:color w:val="000000"/>
          <w:kern w:val="0"/>
          <w:sz w:val="24"/>
          <w:szCs w:val="20"/>
        </w:rPr>
        <w:t>, Donald J. De</w:t>
      </w:r>
      <w:r w:rsidRPr="004E3B9E">
        <w:rPr>
          <w:rFonts w:ascii="Times New Roman" w:eastAsia="宋体" w:hAnsi="Times New Roman" w:cs="Times New Roman"/>
          <w:b/>
          <w:color w:val="000000"/>
          <w:kern w:val="0"/>
          <w:sz w:val="24"/>
          <w:szCs w:val="20"/>
        </w:rPr>
        <w:t>P</w:t>
      </w:r>
      <w:r w:rsidRPr="004E3B9E">
        <w:rPr>
          <w:rFonts w:ascii="Times New Roman" w:eastAsia="宋体" w:hAnsi="Times New Roman" w:cs="Times New Roman" w:hint="eastAsia"/>
          <w:b/>
          <w:color w:val="000000"/>
          <w:kern w:val="0"/>
          <w:sz w:val="24"/>
          <w:szCs w:val="20"/>
        </w:rPr>
        <w:t>aolo</w:t>
      </w:r>
      <w:r w:rsidR="00F91BDA">
        <w:rPr>
          <w:rFonts w:ascii="Times New Roman" w:eastAsia="宋体" w:hAnsi="Times New Roman" w:cs="Times New Roman" w:hint="eastAsia"/>
          <w:b/>
          <w:color w:val="000000"/>
          <w:kern w:val="0"/>
          <w:sz w:val="24"/>
          <w:szCs w:val="20"/>
          <w:vertAlign w:val="superscript"/>
        </w:rPr>
        <w:t>1,2</w:t>
      </w:r>
      <w:r w:rsidRPr="004E3B9E">
        <w:rPr>
          <w:rFonts w:ascii="Times New Roman" w:eastAsia="宋体" w:hAnsi="Times New Roman" w:cs="Times New Roman" w:hint="eastAsia"/>
          <w:b/>
          <w:color w:val="000000"/>
          <w:kern w:val="0"/>
          <w:sz w:val="24"/>
          <w:szCs w:val="20"/>
        </w:rPr>
        <w:t xml:space="preserve">, </w:t>
      </w:r>
      <w:proofErr w:type="spellStart"/>
      <w:r w:rsidRPr="004E3B9E">
        <w:rPr>
          <w:rFonts w:ascii="Times New Roman" w:eastAsia="宋体" w:hAnsi="Times New Roman" w:cs="Times New Roman"/>
          <w:b/>
          <w:color w:val="000000"/>
          <w:kern w:val="0"/>
          <w:sz w:val="24"/>
          <w:szCs w:val="20"/>
        </w:rPr>
        <w:t>T</w:t>
      </w:r>
      <w:r w:rsidRPr="004E3B9E">
        <w:rPr>
          <w:rFonts w:ascii="Times New Roman" w:eastAsia="宋体" w:hAnsi="Times New Roman" w:cs="Times New Roman" w:hint="eastAsia"/>
          <w:b/>
          <w:color w:val="000000"/>
          <w:kern w:val="0"/>
          <w:sz w:val="24"/>
          <w:szCs w:val="20"/>
        </w:rPr>
        <w:t>ianfu</w:t>
      </w:r>
      <w:proofErr w:type="spellEnd"/>
      <w:r w:rsidRPr="004E3B9E">
        <w:rPr>
          <w:rFonts w:ascii="Times New Roman" w:eastAsia="宋体" w:hAnsi="Times New Roman" w:cs="Times New Roman" w:hint="eastAsia"/>
          <w:b/>
          <w:color w:val="000000"/>
          <w:kern w:val="0"/>
          <w:sz w:val="24"/>
          <w:szCs w:val="20"/>
        </w:rPr>
        <w:t xml:space="preserve"> </w:t>
      </w:r>
      <w:r w:rsidRPr="004E3B9E">
        <w:rPr>
          <w:rFonts w:ascii="Times New Roman" w:eastAsia="宋体" w:hAnsi="Times New Roman" w:cs="Times New Roman"/>
          <w:b/>
          <w:color w:val="000000"/>
          <w:kern w:val="0"/>
          <w:sz w:val="24"/>
          <w:szCs w:val="20"/>
        </w:rPr>
        <w:t>X</w:t>
      </w:r>
      <w:r w:rsidRPr="004E3B9E">
        <w:rPr>
          <w:rFonts w:ascii="Times New Roman" w:eastAsia="宋体" w:hAnsi="Times New Roman" w:cs="Times New Roman" w:hint="eastAsia"/>
          <w:b/>
          <w:color w:val="000000"/>
          <w:kern w:val="0"/>
          <w:sz w:val="24"/>
          <w:szCs w:val="20"/>
        </w:rPr>
        <w:t>u</w:t>
      </w:r>
      <w:r w:rsidR="00F91BDA">
        <w:rPr>
          <w:rFonts w:ascii="Times New Roman" w:eastAsia="宋体" w:hAnsi="Times New Roman" w:cs="Times New Roman" w:hint="eastAsia"/>
          <w:b/>
          <w:color w:val="000000"/>
          <w:kern w:val="0"/>
          <w:sz w:val="24"/>
          <w:szCs w:val="20"/>
          <w:vertAlign w:val="superscript"/>
        </w:rPr>
        <w:t>2</w:t>
      </w:r>
      <w:r w:rsidRPr="004E3B9E">
        <w:rPr>
          <w:rFonts w:ascii="Times New Roman" w:eastAsia="宋体" w:hAnsi="Times New Roman" w:cs="Times New Roman" w:hint="eastAsia"/>
          <w:b/>
          <w:color w:val="000000"/>
          <w:kern w:val="0"/>
          <w:sz w:val="24"/>
          <w:szCs w:val="20"/>
        </w:rPr>
        <w:t xml:space="preserve"> and </w:t>
      </w:r>
      <w:proofErr w:type="spellStart"/>
      <w:r w:rsidRPr="004E3B9E">
        <w:rPr>
          <w:rFonts w:ascii="Times New Roman" w:eastAsia="宋体" w:hAnsi="Times New Roman" w:cs="Times New Roman" w:hint="eastAsia"/>
          <w:b/>
          <w:color w:val="000000"/>
          <w:kern w:val="0"/>
          <w:sz w:val="24"/>
          <w:szCs w:val="20"/>
        </w:rPr>
        <w:t>Liange</w:t>
      </w:r>
      <w:proofErr w:type="spellEnd"/>
      <w:r w:rsidRPr="004E3B9E">
        <w:rPr>
          <w:rFonts w:ascii="Times New Roman" w:eastAsia="宋体" w:hAnsi="Times New Roman" w:cs="Times New Roman" w:hint="eastAsia"/>
          <w:b/>
          <w:color w:val="000000"/>
          <w:kern w:val="0"/>
          <w:sz w:val="24"/>
          <w:szCs w:val="20"/>
        </w:rPr>
        <w:t xml:space="preserve"> Zheng</w:t>
      </w:r>
      <w:r w:rsidR="00F91BDA">
        <w:rPr>
          <w:rFonts w:ascii="Times New Roman" w:eastAsia="宋体" w:hAnsi="Times New Roman" w:cs="Times New Roman" w:hint="eastAsia"/>
          <w:b/>
          <w:color w:val="000000"/>
          <w:kern w:val="0"/>
          <w:sz w:val="24"/>
          <w:szCs w:val="20"/>
          <w:vertAlign w:val="superscript"/>
        </w:rPr>
        <w:t>2</w:t>
      </w:r>
    </w:p>
    <w:p w14:paraId="6070A873" w14:textId="11411025" w:rsidR="004E3B9E" w:rsidRPr="004E3B9E" w:rsidRDefault="004E3B9E" w:rsidP="00F91BDA">
      <w:pPr>
        <w:widowControl/>
        <w:spacing w:line="220" w:lineRule="exact"/>
        <w:ind w:left="284"/>
        <w:jc w:val="left"/>
        <w:rPr>
          <w:rFonts w:ascii="Times" w:eastAsia="宋体" w:hAnsi="Times" w:cs="Times New Roman"/>
          <w:noProof/>
          <w:color w:val="000000"/>
          <w:kern w:val="0"/>
          <w:sz w:val="18"/>
          <w:szCs w:val="20"/>
          <w:lang w:val="en-GB"/>
        </w:rPr>
      </w:pPr>
      <w:r w:rsidRPr="004E3B9E">
        <w:rPr>
          <w:rFonts w:ascii="Times" w:eastAsia="宋体" w:hAnsi="Times" w:cs="Times New Roman"/>
          <w:noProof/>
          <w:color w:val="000000"/>
          <w:kern w:val="0"/>
          <w:sz w:val="18"/>
          <w:szCs w:val="20"/>
          <w:vertAlign w:val="superscript"/>
          <w:lang w:val="en-GB" w:eastAsia="en-US"/>
        </w:rPr>
        <w:t>1</w:t>
      </w:r>
      <w:r w:rsidR="00F91BDA">
        <w:rPr>
          <w:rFonts w:ascii="Times" w:eastAsia="宋体" w:hAnsi="Times" w:cs="Times New Roman" w:hint="eastAsia"/>
          <w:noProof/>
          <w:kern w:val="0"/>
          <w:sz w:val="18"/>
          <w:szCs w:val="20"/>
          <w:lang w:val="en-GB"/>
        </w:rPr>
        <w:t>Earth and Planetary Science Department</w:t>
      </w:r>
      <w:r w:rsidRPr="004E3B9E">
        <w:rPr>
          <w:rFonts w:ascii="Times" w:eastAsia="宋体" w:hAnsi="Times" w:cs="Times New Roman" w:hint="eastAsia"/>
          <w:noProof/>
          <w:kern w:val="0"/>
          <w:sz w:val="18"/>
          <w:szCs w:val="20"/>
          <w:lang w:val="en-GB"/>
        </w:rPr>
        <w:t xml:space="preserve">, University of California, Berkeley, CA </w:t>
      </w:r>
      <w:r w:rsidRPr="004E3B9E">
        <w:rPr>
          <w:rFonts w:ascii="Times" w:eastAsia="宋体" w:hAnsi="Times" w:cs="Times New Roman"/>
          <w:noProof/>
          <w:kern w:val="0"/>
          <w:sz w:val="18"/>
          <w:szCs w:val="20"/>
          <w:lang w:val="en-GB"/>
        </w:rPr>
        <w:t>94720-4767</w:t>
      </w:r>
      <w:r w:rsidR="00F91BDA">
        <w:rPr>
          <w:rFonts w:ascii="Times" w:eastAsia="宋体" w:hAnsi="Times" w:cs="Times New Roman" w:hint="eastAsia"/>
          <w:noProof/>
          <w:kern w:val="0"/>
          <w:sz w:val="18"/>
          <w:szCs w:val="20"/>
          <w:lang w:val="en-GB"/>
        </w:rPr>
        <w:t>, USA</w:t>
      </w:r>
    </w:p>
    <w:p w14:paraId="2927A283" w14:textId="3738C255" w:rsidR="004E3B9E" w:rsidRPr="004E3B9E" w:rsidRDefault="00F91BDA" w:rsidP="00F91BDA">
      <w:pPr>
        <w:widowControl/>
        <w:spacing w:line="220" w:lineRule="exact"/>
        <w:ind w:left="284"/>
        <w:jc w:val="left"/>
        <w:rPr>
          <w:rFonts w:ascii="Times" w:eastAsia="宋体" w:hAnsi="Times" w:cs="Times New Roman"/>
          <w:noProof/>
          <w:kern w:val="0"/>
          <w:sz w:val="18"/>
          <w:szCs w:val="20"/>
          <w:lang w:val="en-GB"/>
        </w:rPr>
      </w:pPr>
      <w:r>
        <w:rPr>
          <w:rFonts w:ascii="Times" w:eastAsia="宋体" w:hAnsi="Times" w:cs="Times New Roman" w:hint="eastAsia"/>
          <w:noProof/>
          <w:color w:val="000000"/>
          <w:kern w:val="0"/>
          <w:sz w:val="18"/>
          <w:szCs w:val="20"/>
          <w:vertAlign w:val="superscript"/>
          <w:lang w:val="en-GB"/>
        </w:rPr>
        <w:t>2</w:t>
      </w:r>
      <w:r w:rsidR="004E3B9E" w:rsidRPr="004E3B9E">
        <w:rPr>
          <w:rFonts w:ascii="Times" w:eastAsia="宋体" w:hAnsi="Times" w:cs="Times New Roman" w:hint="eastAsia"/>
          <w:noProof/>
          <w:kern w:val="0"/>
          <w:sz w:val="18"/>
          <w:szCs w:val="20"/>
          <w:lang w:val="en-GB"/>
        </w:rPr>
        <w:t xml:space="preserve">Earth Sciences Division, Lawrence Berkeley National Laboratory, University of California, Berkeley, CA 94720, USA </w:t>
      </w:r>
    </w:p>
    <w:p w14:paraId="70923D39" w14:textId="77777777" w:rsidR="004E3B9E" w:rsidRPr="004E3B9E" w:rsidRDefault="004E3B9E" w:rsidP="004E3B9E">
      <w:pPr>
        <w:widowControl/>
        <w:rPr>
          <w:rFonts w:ascii="Times New Roman" w:eastAsia="宋体" w:hAnsi="Times New Roman" w:cs="Times New Roman"/>
          <w:b/>
          <w:kern w:val="0"/>
          <w:sz w:val="28"/>
          <w:szCs w:val="20"/>
        </w:rPr>
      </w:pPr>
      <w:r w:rsidRPr="004E3B9E">
        <w:rPr>
          <w:rFonts w:ascii="Times New Roman" w:eastAsia="宋体" w:hAnsi="Times New Roman" w:cs="Times New Roman" w:hint="eastAsia"/>
          <w:b/>
          <w:kern w:val="0"/>
          <w:sz w:val="28"/>
          <w:szCs w:val="20"/>
        </w:rPr>
        <w:t>Abstract</w:t>
      </w:r>
    </w:p>
    <w:p w14:paraId="3543B868" w14:textId="12DE42E8"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lang w:eastAsia="en-US"/>
        </w:rPr>
        <w:t xml:space="preserve">Geological storage of carbon dioxide in deep saline formations can decrease the accumulation of </w:t>
      </w:r>
      <w:r w:rsidRPr="004E3B9E">
        <w:rPr>
          <w:rFonts w:ascii="Times New Roman" w:eastAsia="宋体" w:hAnsi="Times New Roman" w:cs="Times New Roman" w:hint="eastAsia"/>
          <w:kern w:val="0"/>
          <w:sz w:val="24"/>
          <w:szCs w:val="20"/>
        </w:rPr>
        <w:t>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kern w:val="0"/>
          <w:sz w:val="24"/>
          <w:szCs w:val="20"/>
          <w:lang w:eastAsia="en-US"/>
        </w:rPr>
        <w:t xml:space="preserve"> in the atmosphere, and thus slow down global warming. Most </w:t>
      </w:r>
      <w:del w:id="1" w:author="Don DePaolo" w:date="2013-03-26T05:48:00Z">
        <w:r w:rsidRPr="004E3B9E" w:rsidDel="003F5D55">
          <w:rPr>
            <w:rFonts w:ascii="Times New Roman" w:eastAsia="宋体" w:hAnsi="Times New Roman" w:cs="Times New Roman"/>
            <w:kern w:val="0"/>
            <w:sz w:val="24"/>
            <w:szCs w:val="20"/>
            <w:lang w:eastAsia="en-US"/>
          </w:rPr>
          <w:delText xml:space="preserve">injected </w:delText>
        </w:r>
      </w:del>
      <w:r w:rsidRPr="004E3B9E">
        <w:rPr>
          <w:rFonts w:ascii="Times New Roman" w:eastAsia="宋体" w:hAnsi="Times New Roman" w:cs="Times New Roman"/>
          <w:kern w:val="0"/>
          <w:sz w:val="24"/>
          <w:szCs w:val="20"/>
          <w:lang w:eastAsia="en-US"/>
        </w:rPr>
        <w:t>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w:t>
      </w:r>
      <w:ins w:id="2" w:author="Don DePaolo" w:date="2013-03-26T05:48:00Z">
        <w:r w:rsidR="003F5D55">
          <w:rPr>
            <w:rFonts w:ascii="Times New Roman" w:eastAsia="宋体" w:hAnsi="Times New Roman" w:cs="Times New Roman"/>
            <w:kern w:val="0"/>
            <w:sz w:val="24"/>
            <w:szCs w:val="20"/>
            <w:lang w:eastAsia="en-US"/>
          </w:rPr>
          <w:t xml:space="preserve">injected into subsurface rock formations </w:t>
        </w:r>
      </w:ins>
      <w:r w:rsidRPr="004E3B9E">
        <w:rPr>
          <w:rFonts w:ascii="Times New Roman" w:eastAsia="宋体" w:hAnsi="Times New Roman" w:cs="Times New Roman"/>
          <w:kern w:val="0"/>
          <w:sz w:val="24"/>
          <w:szCs w:val="20"/>
          <w:lang w:eastAsia="en-US"/>
        </w:rPr>
        <w:t xml:space="preserve">is expected to remain for a long time as either a separate supercritical phase or in solution in brine; both forms present the possibility </w:t>
      </w:r>
      <w:del w:id="3" w:author="Don DePaolo" w:date="2013-03-26T05:49:00Z">
        <w:r w:rsidRPr="004E3B9E" w:rsidDel="003F5D55">
          <w:rPr>
            <w:rFonts w:ascii="Times New Roman" w:eastAsia="宋体" w:hAnsi="Times New Roman" w:cs="Times New Roman"/>
            <w:kern w:val="0"/>
            <w:sz w:val="24"/>
            <w:szCs w:val="20"/>
            <w:lang w:eastAsia="en-US"/>
          </w:rPr>
          <w:delText xml:space="preserve">of risk </w:delText>
        </w:r>
      </w:del>
      <w:r w:rsidRPr="004E3B9E">
        <w:rPr>
          <w:rFonts w:ascii="Times New Roman" w:eastAsia="宋体" w:hAnsi="Times New Roman" w:cs="Times New Roman"/>
          <w:kern w:val="0"/>
          <w:sz w:val="24"/>
          <w:szCs w:val="20"/>
          <w:lang w:eastAsia="en-US"/>
        </w:rPr>
        <w:t>of leakage back to the surface or other environmental impacts</w:t>
      </w:r>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lang w:eastAsia="en-US"/>
        </w:rPr>
        <w:t xml:space="preserve"> Mineralogical trapping of</w:t>
      </w:r>
      <w:r w:rsidRPr="004E3B9E">
        <w:rPr>
          <w:rFonts w:ascii="Times New Roman" w:eastAsia="宋体" w:hAnsi="Times New Roman" w:cs="Times New Roman" w:hint="eastAsia"/>
          <w:kern w:val="0"/>
          <w:sz w:val="24"/>
          <w:szCs w:val="20"/>
        </w:rPr>
        <w:t xml:space="preserve"> injected</w:t>
      </w:r>
      <w:r w:rsidRPr="004E3B9E">
        <w:rPr>
          <w:rFonts w:ascii="Times New Roman" w:eastAsia="宋体" w:hAnsi="Times New Roman" w:cs="Times New Roman"/>
          <w:kern w:val="0"/>
          <w:sz w:val="24"/>
          <w:szCs w:val="20"/>
          <w:lang w:eastAsia="en-US"/>
        </w:rPr>
        <w:t xml:space="preserve">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is more secure but usually thought to be too slow to add significantly to sequestration security. For quartz-rich sandstones (</w:t>
      </w:r>
      <w:proofErr w:type="spellStart"/>
      <w:r w:rsidRPr="004E3B9E">
        <w:rPr>
          <w:rFonts w:ascii="Times New Roman" w:eastAsia="宋体" w:hAnsi="Times New Roman" w:cs="Times New Roman"/>
          <w:kern w:val="0"/>
          <w:sz w:val="24"/>
          <w:szCs w:val="20"/>
          <w:lang w:eastAsia="en-US"/>
        </w:rPr>
        <w:t>quartzarenite</w:t>
      </w:r>
      <w:proofErr w:type="spellEnd"/>
      <w:r w:rsidRPr="004E3B9E">
        <w:rPr>
          <w:rFonts w:ascii="Times New Roman" w:eastAsia="宋体" w:hAnsi="Times New Roman" w:cs="Times New Roman"/>
          <w:kern w:val="0"/>
          <w:sz w:val="24"/>
          <w:szCs w:val="20"/>
          <w:lang w:eastAsia="en-US"/>
        </w:rPr>
        <w:t xml:space="preserve"> and </w:t>
      </w:r>
      <w:proofErr w:type="spellStart"/>
      <w:r w:rsidRPr="004E3B9E">
        <w:rPr>
          <w:rFonts w:ascii="Times New Roman" w:eastAsia="宋体" w:hAnsi="Times New Roman" w:cs="Times New Roman"/>
          <w:kern w:val="0"/>
          <w:sz w:val="24"/>
          <w:szCs w:val="20"/>
          <w:lang w:eastAsia="en-US"/>
        </w:rPr>
        <w:t>arkose</w:t>
      </w:r>
      <w:proofErr w:type="spellEnd"/>
      <w:r w:rsidRPr="004E3B9E">
        <w:rPr>
          <w:rFonts w:ascii="Times New Roman" w:eastAsia="宋体" w:hAnsi="Times New Roman" w:cs="Times New Roman"/>
          <w:kern w:val="0"/>
          <w:sz w:val="24"/>
          <w:szCs w:val="20"/>
          <w:lang w:eastAsia="en-US"/>
        </w:rPr>
        <w:t>), only ca. 5 percent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mineralization is achieved over 1000 to 10,000 years</w:t>
      </w:r>
      <w:r w:rsidR="00605380">
        <w:rPr>
          <w:rFonts w:ascii="Times New Roman" w:eastAsia="宋体" w:hAnsi="Times New Roman" w:cs="Times New Roman"/>
          <w:kern w:val="0"/>
          <w:sz w:val="24"/>
          <w:szCs w:val="20"/>
          <w:lang w:eastAsia="en-US"/>
        </w:rPr>
        <w:t xml:space="preserve"> </w:t>
      </w:r>
      <w:r w:rsidR="00931F83">
        <w:rPr>
          <w:rFonts w:ascii="Times New Roman" w:eastAsia="宋体" w:hAnsi="Times New Roman" w:cs="Times New Roman"/>
          <w:kern w:val="0"/>
          <w:sz w:val="24"/>
          <w:szCs w:val="20"/>
          <w:lang w:eastAsia="en-US"/>
        </w:rPr>
        <w:fldChar w:fldCharType="begin">
          <w:fldData xml:space="preserve">PEVuZE5vdGU+PENpdGU+PEF1dGhvcj5BdWRpZ2FuZTwvQXV0aG9yPjxZZWFyPjIwMDc8L1llYXI+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</w:fldData>
        </w:fldChar>
      </w:r>
      <w:r w:rsidR="00931F83">
        <w:rPr>
          <w:rFonts w:ascii="Times New Roman" w:eastAsia="宋体" w:hAnsi="Times New Roman" w:cs="Times New Roman"/>
          <w:kern w:val="0"/>
          <w:sz w:val="24"/>
          <w:szCs w:val="20"/>
          <w:lang w:eastAsia="en-US"/>
        </w:rPr>
        <w:instrText xml:space="preserve"> ADDIN EN.CITE </w:instrText>
      </w:r>
      <w:r w:rsidR="00931F83">
        <w:rPr>
          <w:rFonts w:ascii="Times New Roman" w:eastAsia="宋体" w:hAnsi="Times New Roman" w:cs="Times New Roman"/>
          <w:kern w:val="0"/>
          <w:sz w:val="24"/>
          <w:szCs w:val="20"/>
          <w:lang w:eastAsia="en-US"/>
        </w:rPr>
        <w:fldChar w:fldCharType="begin">
          <w:fldData xml:space="preserve">PEVuZE5vdGU+PENpdGU+PEF1dGhvcj5BdWRpZ2FuZTwvQXV0aG9yPjxZZWFyPjIwMDc8L1llYXI+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</w:fldData>
        </w:fldChar>
      </w:r>
      <w:r w:rsidR="00931F83">
        <w:rPr>
          <w:rFonts w:ascii="Times New Roman" w:eastAsia="宋体" w:hAnsi="Times New Roman" w:cs="Times New Roman"/>
          <w:kern w:val="0"/>
          <w:sz w:val="24"/>
          <w:szCs w:val="20"/>
          <w:lang w:eastAsia="en-US"/>
        </w:rPr>
        <w:instrText xml:space="preserve"> ADDIN EN.CITE.DATA </w:instrText>
      </w:r>
      <w:r w:rsidR="00931F83">
        <w:rPr>
          <w:rFonts w:ascii="Times New Roman" w:eastAsia="宋体" w:hAnsi="Times New Roman" w:cs="Times New Roman"/>
          <w:kern w:val="0"/>
          <w:sz w:val="24"/>
          <w:szCs w:val="20"/>
          <w:lang w:eastAsia="en-US"/>
        </w:rPr>
      </w:r>
      <w:r w:rsidR="00931F83">
        <w:rPr>
          <w:rFonts w:ascii="Times New Roman" w:eastAsia="宋体" w:hAnsi="Times New Roman" w:cs="Times New Roman"/>
          <w:kern w:val="0"/>
          <w:sz w:val="24"/>
          <w:szCs w:val="20"/>
          <w:lang w:eastAsia="en-US"/>
        </w:rPr>
        <w:fldChar w:fldCharType="end"/>
      </w:r>
      <w:r w:rsidR="00931F83">
        <w:rPr>
          <w:rFonts w:ascii="Times New Roman" w:eastAsia="宋体" w:hAnsi="Times New Roman" w:cs="Times New Roman"/>
          <w:kern w:val="0"/>
          <w:sz w:val="24"/>
          <w:szCs w:val="20"/>
          <w:lang w:eastAsia="en-US"/>
        </w:rPr>
      </w:r>
      <w:r w:rsidR="00931F83">
        <w:rPr>
          <w:rFonts w:ascii="Times New Roman" w:eastAsia="宋体" w:hAnsi="Times New Roman" w:cs="Times New Roman"/>
          <w:kern w:val="0"/>
          <w:sz w:val="24"/>
          <w:szCs w:val="20"/>
          <w:lang w:eastAsia="en-US"/>
        </w:rPr>
        <w:fldChar w:fldCharType="separate"/>
      </w:r>
      <w:r w:rsidR="00931F83">
        <w:rPr>
          <w:rFonts w:ascii="Times New Roman" w:eastAsia="宋体" w:hAnsi="Times New Roman" w:cs="Times New Roman"/>
          <w:noProof/>
          <w:kern w:val="0"/>
          <w:sz w:val="24"/>
          <w:szCs w:val="20"/>
          <w:lang w:eastAsia="en-US"/>
        </w:rPr>
        <w:t>(</w:t>
      </w:r>
      <w:hyperlink w:anchor="_ENREF_3" w:tooltip="Audigane, 2007 #119" w:history="1">
        <w:r w:rsidR="00331F9E">
          <w:rPr>
            <w:rFonts w:ascii="Times New Roman" w:eastAsia="宋体" w:hAnsi="Times New Roman" w:cs="Times New Roman"/>
            <w:noProof/>
            <w:kern w:val="0"/>
            <w:sz w:val="24"/>
            <w:szCs w:val="20"/>
            <w:lang w:eastAsia="en-US"/>
          </w:rPr>
          <w:t>Audigane et al., 2007</w:t>
        </w:r>
      </w:hyperlink>
      <w:r w:rsidR="00931F83">
        <w:rPr>
          <w:rFonts w:ascii="Times New Roman" w:eastAsia="宋体" w:hAnsi="Times New Roman" w:cs="Times New Roman"/>
          <w:noProof/>
          <w:kern w:val="0"/>
          <w:sz w:val="24"/>
          <w:szCs w:val="20"/>
          <w:lang w:eastAsia="en-US"/>
        </w:rPr>
        <w:t>)</w:t>
      </w:r>
      <w:r w:rsidR="00931F83">
        <w:rPr>
          <w:rFonts w:ascii="Times New Roman" w:eastAsia="宋体" w:hAnsi="Times New Roman" w:cs="Times New Roman"/>
          <w:kern w:val="0"/>
          <w:sz w:val="24"/>
          <w:szCs w:val="20"/>
          <w:lang w:eastAsia="en-US"/>
        </w:rPr>
        <w:fldChar w:fldCharType="end"/>
      </w:r>
      <w:r w:rsidRPr="004E3B9E">
        <w:rPr>
          <w:rFonts w:ascii="Times New Roman" w:eastAsia="宋体" w:hAnsi="Times New Roman" w:cs="Times New Roman"/>
          <w:kern w:val="0"/>
          <w:sz w:val="24"/>
          <w:szCs w:val="20"/>
          <w:lang w:eastAsia="en-US"/>
        </w:rPr>
        <w:t>.</w:t>
      </w:r>
      <w:r w:rsidRPr="004E3B9E">
        <w:rPr>
          <w:rFonts w:ascii="Times New Roman" w:eastAsia="宋体" w:hAnsi="Times New Roman" w:cs="Times New Roman"/>
          <w:kern w:val="0"/>
          <w:sz w:val="24"/>
          <w:szCs w:val="20"/>
        </w:rPr>
        <w:t xml:space="preserve"> However, if v</w:t>
      </w:r>
      <w:r w:rsidRPr="004E3B9E">
        <w:rPr>
          <w:rFonts w:ascii="Times New Roman" w:eastAsia="宋体" w:hAnsi="Times New Roman" w:cs="Times New Roman" w:hint="eastAsia"/>
          <w:kern w:val="0"/>
          <w:sz w:val="24"/>
          <w:szCs w:val="20"/>
        </w:rPr>
        <w:t xml:space="preserve">olcanogenic </w:t>
      </w:r>
      <w:r w:rsidRPr="004E3B9E">
        <w:rPr>
          <w:rFonts w:ascii="Times New Roman" w:eastAsia="宋体" w:hAnsi="Times New Roman" w:cs="Times New Roman"/>
          <w:kern w:val="0"/>
          <w:sz w:val="24"/>
          <w:szCs w:val="20"/>
        </w:rPr>
        <w:t>and other sandstones that</w:t>
      </w:r>
      <w:r w:rsidRPr="004E3B9E">
        <w:rPr>
          <w:rFonts w:ascii="Times New Roman" w:eastAsia="宋体" w:hAnsi="Times New Roman" w:cs="Times New Roman"/>
          <w:kern w:val="0"/>
          <w:sz w:val="24"/>
          <w:szCs w:val="20"/>
          <w:lang w:eastAsia="en-US"/>
        </w:rPr>
        <w:t xml:space="preserve"> have larger amounts of reactive minerals were used for storage, there could be a larger fraction of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mineralized in a shorter time. The limitation is that porosity and permeability tend to decrease with </w:t>
      </w:r>
      <w:r w:rsidRPr="004E3B9E">
        <w:rPr>
          <w:rFonts w:ascii="Times New Roman" w:eastAsia="宋体" w:hAnsi="Times New Roman" w:cs="Times New Roman"/>
          <w:kern w:val="0"/>
          <w:sz w:val="24"/>
          <w:szCs w:val="20"/>
        </w:rPr>
        <w:t>increase</w:t>
      </w:r>
      <w:r w:rsidRPr="004E3B9E">
        <w:rPr>
          <w:rFonts w:ascii="Times New Roman" w:eastAsia="宋体" w:hAnsi="Times New Roman" w:cs="Times New Roman" w:hint="eastAsia"/>
          <w:kern w:val="0"/>
          <w:sz w:val="24"/>
          <w:szCs w:val="20"/>
        </w:rPr>
        <w:t xml:space="preserve"> of </w:t>
      </w:r>
      <w:r w:rsidRPr="004E3B9E">
        <w:rPr>
          <w:rFonts w:ascii="Times New Roman" w:eastAsia="宋体" w:hAnsi="Times New Roman" w:cs="Times New Roman"/>
          <w:kern w:val="0"/>
          <w:sz w:val="24"/>
          <w:szCs w:val="20"/>
          <w:lang w:eastAsia="en-US"/>
        </w:rPr>
        <w:t>volcanic</w:t>
      </w:r>
      <w:r w:rsidRPr="004E3B9E">
        <w:rPr>
          <w:rFonts w:ascii="Times New Roman" w:eastAsia="宋体" w:hAnsi="Times New Roman" w:cs="Times New Roman" w:hint="eastAsia"/>
          <w:kern w:val="0"/>
          <w:sz w:val="24"/>
          <w:szCs w:val="20"/>
        </w:rPr>
        <w:t xml:space="preserve"> rock</w:t>
      </w:r>
      <w:r w:rsidRPr="004E3B9E">
        <w:rPr>
          <w:rFonts w:ascii="Times New Roman" w:eastAsia="宋体" w:hAnsi="Times New Roman" w:cs="Times New Roman"/>
          <w:kern w:val="0"/>
          <w:sz w:val="24"/>
          <w:szCs w:val="20"/>
          <w:lang w:eastAsia="en-US"/>
        </w:rPr>
        <w:t xml:space="preserve"> fragmen</w:t>
      </w:r>
      <w:r w:rsidRPr="004E3B9E">
        <w:rPr>
          <w:rFonts w:ascii="Times New Roman" w:eastAsia="宋体" w:hAnsi="Times New Roman" w:cs="Times New Roman" w:hint="eastAsia"/>
          <w:kern w:val="0"/>
          <w:sz w:val="24"/>
          <w:szCs w:val="20"/>
        </w:rPr>
        <w:t>t</w:t>
      </w:r>
      <w:r w:rsidRPr="004E3B9E">
        <w:rPr>
          <w:rFonts w:ascii="Times New Roman" w:eastAsia="宋体" w:hAnsi="Times New Roman" w:cs="Times New Roman"/>
          <w:kern w:val="0"/>
          <w:sz w:val="24"/>
          <w:szCs w:val="20"/>
        </w:rPr>
        <w:t>s (VRF),</w:t>
      </w:r>
      <w:r w:rsidRPr="004E3B9E">
        <w:rPr>
          <w:rFonts w:ascii="Times New Roman" w:eastAsia="宋体" w:hAnsi="Times New Roman" w:cs="Times New Roman"/>
          <w:kern w:val="0"/>
          <w:sz w:val="24"/>
          <w:szCs w:val="20"/>
          <w:lang w:eastAsia="en-US"/>
        </w:rPr>
        <w:t xml:space="preserve"> which</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lang w:eastAsia="en-US"/>
        </w:rPr>
        <w:t>limits the rate at which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can be injected. We evaluate these tradeoffs to assess the feasibility of using volcanogenic sandstone to achieve secure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storage. Using relationship</w:t>
      </w:r>
      <w:r w:rsidRPr="004E3B9E">
        <w:rPr>
          <w:rFonts w:ascii="Times New Roman" w:eastAsia="宋体" w:hAnsi="Times New Roman" w:cs="Times New Roman" w:hint="eastAsia"/>
          <w:kern w:val="0"/>
          <w:sz w:val="24"/>
          <w:szCs w:val="20"/>
        </w:rPr>
        <w:t>s</w:t>
      </w:r>
      <w:r w:rsidRPr="004E3B9E">
        <w:rPr>
          <w:rFonts w:ascii="Times New Roman" w:eastAsia="宋体" w:hAnsi="Times New Roman" w:cs="Times New Roman"/>
          <w:kern w:val="0"/>
          <w:sz w:val="24"/>
          <w:szCs w:val="20"/>
          <w:lang w:eastAsia="en-US"/>
        </w:rPr>
        <w:t xml:space="preserve"> between VRF percent, porosity and permeability from available geological data, the reactive transport code TOUGHREACT was used t</w:t>
      </w:r>
      <w:r w:rsidRPr="004E3B9E">
        <w:rPr>
          <w:rFonts w:ascii="Times New Roman" w:eastAsia="宋体" w:hAnsi="Times New Roman" w:cs="Times New Roman" w:hint="eastAsia"/>
          <w:kern w:val="0"/>
          <w:sz w:val="24"/>
          <w:szCs w:val="20"/>
          <w:lang w:eastAsia="en-US"/>
        </w:rPr>
        <w:t>o</w:t>
      </w:r>
      <w:r w:rsidRPr="004E3B9E">
        <w:rPr>
          <w:rFonts w:ascii="Times New Roman" w:eastAsia="宋体" w:hAnsi="Times New Roman" w:cs="Times New Roman"/>
          <w:kern w:val="0"/>
          <w:sz w:val="24"/>
          <w:szCs w:val="20"/>
          <w:lang w:eastAsia="en-US"/>
        </w:rPr>
        <w:t xml:space="preserve"> model the flow, </w:t>
      </w:r>
      <w:ins w:id="4" w:author="Shuo Zhang" w:date="2013-02-23T20:55:00Z">
        <w:r w:rsidR="00A0423C">
          <w:rPr>
            <w:rFonts w:ascii="Times New Roman" w:eastAsia="宋体" w:hAnsi="Times New Roman" w:cs="Times New Roman"/>
            <w:kern w:val="0"/>
            <w:sz w:val="24"/>
            <w:szCs w:val="20"/>
            <w:lang w:eastAsia="en-US"/>
          </w:rPr>
          <w:t xml:space="preserve">transport, </w:t>
        </w:r>
      </w:ins>
      <w:r w:rsidRPr="004E3B9E">
        <w:rPr>
          <w:rFonts w:ascii="Times New Roman" w:eastAsia="宋体" w:hAnsi="Times New Roman" w:cs="Times New Roman"/>
          <w:kern w:val="0"/>
          <w:sz w:val="24"/>
          <w:szCs w:val="20"/>
          <w:lang w:eastAsia="en-US"/>
        </w:rPr>
        <w:t>mineral reactions, changes in fluid chemistry, and the rate and extent of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mineralization over 1000 years during and after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injection into a sandstone reservoir. We use the models specifically to evaluate the expected trade-off </w:t>
      </w:r>
      <w:r w:rsidRPr="004E3B9E">
        <w:rPr>
          <w:rFonts w:ascii="Times New Roman" w:eastAsia="宋体" w:hAnsi="Times New Roman" w:cs="Times New Roman" w:hint="eastAsia"/>
          <w:kern w:val="0"/>
          <w:sz w:val="24"/>
          <w:szCs w:val="20"/>
        </w:rPr>
        <w:t xml:space="preserve">between </w:t>
      </w:r>
      <w:r w:rsidRPr="004E3B9E">
        <w:rPr>
          <w:rFonts w:ascii="Times New Roman" w:eastAsia="宋体" w:hAnsi="Times New Roman" w:cs="Times New Roman"/>
          <w:kern w:val="0"/>
          <w:sz w:val="24"/>
          <w:szCs w:val="20"/>
          <w:lang w:eastAsia="en-US"/>
        </w:rPr>
        <w:t xml:space="preserve">higher reactivity and lower porosity and permeability. A model volcanic fragment mineralogy is used (pyroxene and feldspar mainly for which kinetic data are available) along with conservative estimates for silicate and oxide mineral dissolution kinetics and reactive surface area.  Substitution of other more common reactive minerals such as chlorite and amphibole would not significantly change the results. The simulations show that in rocks with 10 to </w:t>
      </w:r>
      <w:r w:rsidRPr="004E3B9E">
        <w:rPr>
          <w:rFonts w:ascii="Times New Roman" w:eastAsia="宋体" w:hAnsi="Times New Roman" w:cs="Times New Roman"/>
          <w:kern w:val="0"/>
          <w:sz w:val="24"/>
          <w:szCs w:val="20"/>
        </w:rPr>
        <w:t>20</w:t>
      </w:r>
      <w:r w:rsidRPr="004E3B9E">
        <w:rPr>
          <w:rFonts w:ascii="Times New Roman" w:eastAsia="宋体" w:hAnsi="Times New Roman" w:cs="Times New Roman"/>
          <w:kern w:val="0"/>
          <w:sz w:val="24"/>
          <w:szCs w:val="20"/>
          <w:lang w:eastAsia="en-US"/>
        </w:rPr>
        <w:t xml:space="preserve">% reactive </w:t>
      </w:r>
      <w:r w:rsidRPr="004E3B9E">
        <w:rPr>
          <w:rFonts w:ascii="Times New Roman" w:eastAsia="宋体" w:hAnsi="Times New Roman" w:cs="Times New Roman"/>
          <w:kern w:val="0"/>
          <w:sz w:val="24"/>
          <w:szCs w:val="20"/>
        </w:rPr>
        <w:t>minerals,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lang w:eastAsia="en-US"/>
        </w:rPr>
        <w:t>as much as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80</w:t>
      </w:r>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lang w:eastAsia="en-US"/>
        </w:rPr>
        <w:t xml:space="preserve">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mineralization</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could occur in </w:t>
      </w:r>
      <w:r w:rsidRPr="004E3B9E">
        <w:rPr>
          <w:rFonts w:ascii="Times New Roman" w:eastAsia="宋体" w:hAnsi="Times New Roman" w:cs="Times New Roman" w:hint="eastAsia"/>
          <w:kern w:val="0"/>
          <w:sz w:val="24"/>
          <w:szCs w:val="20"/>
        </w:rPr>
        <w:t>1000 years</w:t>
      </w:r>
      <w:r w:rsidRPr="004E3B9E">
        <w:rPr>
          <w:rFonts w:ascii="Times New Roman" w:eastAsia="宋体" w:hAnsi="Times New Roman" w:cs="Times New Roman"/>
          <w:kern w:val="0"/>
          <w:sz w:val="24"/>
          <w:szCs w:val="20"/>
        </w:rPr>
        <w:t xml:space="preserve"> and still allow sufficient </w:t>
      </w:r>
      <w:proofErr w:type="spellStart"/>
      <w:r w:rsidRPr="004E3B9E">
        <w:rPr>
          <w:rFonts w:ascii="Times New Roman" w:eastAsia="宋体" w:hAnsi="Times New Roman" w:cs="Times New Roman"/>
          <w:kern w:val="0"/>
          <w:sz w:val="24"/>
          <w:szCs w:val="20"/>
        </w:rPr>
        <w:t>injectivity</w:t>
      </w:r>
      <w:proofErr w:type="spellEnd"/>
      <w:r w:rsidRPr="004E3B9E">
        <w:rPr>
          <w:rFonts w:ascii="Times New Roman" w:eastAsia="宋体" w:hAnsi="Times New Roman" w:cs="Times New Roman"/>
          <w:kern w:val="0"/>
          <w:sz w:val="24"/>
          <w:szCs w:val="20"/>
        </w:rPr>
        <w:t xml:space="preserve"> so that </w:t>
      </w:r>
      <w:r w:rsidRPr="004E3B9E">
        <w:rPr>
          <w:rFonts w:ascii="Times New Roman" w:eastAsia="宋体" w:hAnsi="Times New Roman" w:cs="Times New Roman" w:hint="eastAsia"/>
          <w:kern w:val="0"/>
          <w:sz w:val="24"/>
          <w:szCs w:val="20"/>
        </w:rPr>
        <w:t>1 mega</w:t>
      </w:r>
      <w:r w:rsidRPr="004E3B9E">
        <w:rPr>
          <w:rFonts w:ascii="Times New Roman" w:eastAsia="宋体" w:hAnsi="Times New Roman" w:cs="Times New Roman"/>
          <w:kern w:val="0"/>
          <w:sz w:val="24"/>
          <w:szCs w:val="20"/>
        </w:rPr>
        <w:t>ton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could be injected per year per well</w:t>
      </w:r>
      <w:r w:rsidRPr="004E3B9E">
        <w:rPr>
          <w:rFonts w:ascii="Times New Roman" w:eastAsia="宋体" w:hAnsi="Times New Roman" w:cs="Times New Roman"/>
          <w:kern w:val="0"/>
          <w:sz w:val="24"/>
          <w:szCs w:val="20"/>
          <w:lang w:eastAsia="en-US"/>
        </w:rPr>
        <w:t xml:space="preserve">. The calculated mineralized fraction depends on several factors, most notably the kinetics and reactive surface area of dissolving silicates and the detailed relationship of reactive mineral content to effective permeability and </w:t>
      </w:r>
      <w:proofErr w:type="spellStart"/>
      <w:r w:rsidRPr="004E3B9E">
        <w:rPr>
          <w:rFonts w:ascii="Times New Roman" w:eastAsia="宋体" w:hAnsi="Times New Roman" w:cs="Times New Roman"/>
          <w:kern w:val="0"/>
          <w:sz w:val="24"/>
          <w:szCs w:val="20"/>
          <w:lang w:eastAsia="en-US"/>
        </w:rPr>
        <w:t>injectivity</w:t>
      </w:r>
      <w:proofErr w:type="spellEnd"/>
      <w:r w:rsidRPr="004E3B9E">
        <w:rPr>
          <w:rFonts w:ascii="Times New Roman" w:eastAsia="宋体" w:hAnsi="Times New Roman" w:cs="Times New Roman" w:hint="eastAsia"/>
          <w:kern w:val="0"/>
          <w:sz w:val="24"/>
          <w:szCs w:val="20"/>
          <w:lang w:eastAsia="en-US"/>
        </w:rPr>
        <w:t>.</w:t>
      </w:r>
      <w:r w:rsidRPr="004E3B9E">
        <w:rPr>
          <w:rFonts w:ascii="Times New Roman" w:eastAsia="宋体" w:hAnsi="Times New Roman" w:cs="Times New Roman" w:hint="eastAsia"/>
          <w:kern w:val="0"/>
          <w:sz w:val="24"/>
          <w:szCs w:val="20"/>
        </w:rPr>
        <w:t xml:space="preserve"> </w:t>
      </w:r>
    </w:p>
    <w:p w14:paraId="02063BA3" w14:textId="77777777" w:rsidR="004E3B9E" w:rsidRPr="004E3B9E" w:rsidRDefault="004E3B9E" w:rsidP="004E3B9E">
      <w:pPr>
        <w:widowControl/>
        <w:rPr>
          <w:rFonts w:ascii="Times New Roman" w:eastAsia="宋体" w:hAnsi="Times New Roman" w:cs="Times New Roman"/>
          <w:b/>
          <w:kern w:val="0"/>
          <w:sz w:val="28"/>
          <w:szCs w:val="20"/>
        </w:rPr>
      </w:pPr>
      <w:r w:rsidRPr="004E3B9E">
        <w:rPr>
          <w:rFonts w:ascii="Times New Roman" w:eastAsia="宋体" w:hAnsi="Times New Roman" w:cs="Times New Roman" w:hint="eastAsia"/>
          <w:b/>
          <w:kern w:val="0"/>
          <w:sz w:val="28"/>
          <w:szCs w:val="20"/>
        </w:rPr>
        <w:t>Keywords</w:t>
      </w:r>
    </w:p>
    <w:p w14:paraId="442A8520" w14:textId="77777777" w:rsidR="004E3B9E" w:rsidRPr="004E3B9E" w:rsidRDefault="004E3B9E" w:rsidP="004E3B9E">
      <w:pPr>
        <w:widowControl/>
        <w:rPr>
          <w:rFonts w:ascii="Times New Roman" w:eastAsia="宋体" w:hAnsi="Times New Roman" w:cs="Times New Roman"/>
          <w:kern w:val="0"/>
          <w:sz w:val="24"/>
          <w:szCs w:val="20"/>
          <w:lang w:eastAsia="en-US"/>
        </w:rPr>
      </w:pPr>
      <w:r w:rsidRPr="004E3B9E">
        <w:rPr>
          <w:rFonts w:ascii="Times New Roman" w:eastAsia="宋体" w:hAnsi="Times New Roman" w:cs="Times New Roman"/>
          <w:kern w:val="0"/>
          <w:sz w:val="24"/>
          <w:szCs w:val="20"/>
          <w:lang w:eastAsia="en-US"/>
        </w:rPr>
        <w:t>CO</w:t>
      </w:r>
      <w:r w:rsidRPr="002D2C2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sequestration; CO</w:t>
      </w:r>
      <w:r w:rsidRPr="002D2C2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mineralization; volcanogenic sandstones; reactive transport modeling</w:t>
      </w:r>
    </w:p>
    <w:p w14:paraId="2E41FD36" w14:textId="77777777" w:rsidR="004E3B9E" w:rsidRPr="004E3B9E" w:rsidRDefault="004E3B9E" w:rsidP="004E3B9E">
      <w:pPr>
        <w:widowControl/>
        <w:rPr>
          <w:rFonts w:ascii="Times New Roman" w:eastAsia="宋体" w:hAnsi="Times New Roman" w:cs="Times New Roman"/>
          <w:kern w:val="0"/>
          <w:sz w:val="24"/>
          <w:szCs w:val="20"/>
        </w:rPr>
      </w:pPr>
    </w:p>
    <w:p w14:paraId="349BD044" w14:textId="77777777" w:rsidR="004E3B9E" w:rsidRPr="004E3B9E" w:rsidRDefault="004E3B9E" w:rsidP="009B081A">
      <w:pPr>
        <w:pStyle w:val="2"/>
      </w:pPr>
      <w:r w:rsidRPr="004E3B9E">
        <w:t>Introduction</w:t>
      </w:r>
    </w:p>
    <w:p w14:paraId="58919DC3" w14:textId="412E44EE"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T</w:t>
      </w:r>
      <w:r w:rsidRPr="004E3B9E">
        <w:rPr>
          <w:rFonts w:ascii="Times New Roman" w:eastAsia="宋体" w:hAnsi="Times New Roman" w:cs="Times New Roman" w:hint="eastAsia"/>
          <w:kern w:val="0"/>
          <w:sz w:val="24"/>
          <w:szCs w:val="20"/>
        </w:rPr>
        <w:t>he accumulation of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in the atmosphere </w:t>
      </w:r>
      <w:r w:rsidRPr="004E3B9E">
        <w:rPr>
          <w:rFonts w:ascii="Times New Roman" w:eastAsia="宋体" w:hAnsi="Times New Roman" w:cs="Times New Roman"/>
          <w:kern w:val="0"/>
          <w:sz w:val="24"/>
          <w:szCs w:val="20"/>
        </w:rPr>
        <w:t xml:space="preserve">increases greenhouse forcing and </w:t>
      </w:r>
      <w:r w:rsidRPr="004E3B9E">
        <w:rPr>
          <w:rFonts w:ascii="Times New Roman" w:eastAsia="宋体" w:hAnsi="Times New Roman" w:cs="Times New Roman" w:hint="eastAsia"/>
          <w:kern w:val="0"/>
          <w:sz w:val="24"/>
          <w:szCs w:val="20"/>
        </w:rPr>
        <w:t xml:space="preserve">contributes to global warming. </w:t>
      </w:r>
      <w:r w:rsidRPr="004E3B9E">
        <w:rPr>
          <w:rFonts w:ascii="Times New Roman" w:eastAsia="宋体" w:hAnsi="Times New Roman" w:cs="Times New Roman"/>
          <w:kern w:val="0"/>
          <w:sz w:val="24"/>
          <w:szCs w:val="20"/>
        </w:rPr>
        <w:t>Because it is likely that</w:t>
      </w:r>
      <w:r w:rsidRPr="004E3B9E">
        <w:rPr>
          <w:rFonts w:ascii="Times New Roman" w:eastAsia="宋体" w:hAnsi="Times New Roman" w:cs="Times New Roman" w:hint="eastAsia"/>
          <w:kern w:val="0"/>
          <w:sz w:val="24"/>
          <w:szCs w:val="20"/>
        </w:rPr>
        <w:t xml:space="preserve"> fossil fuels will continue to be a vital component of energy resource</w:t>
      </w:r>
      <w:ins w:id="5" w:author="Don DePaolo" w:date="2013-03-26T05:51:00Z">
        <w:r w:rsidR="003F5D55">
          <w:rPr>
            <w:rFonts w:ascii="Times New Roman" w:eastAsia="宋体" w:hAnsi="Times New Roman" w:cs="Times New Roman"/>
            <w:kern w:val="0"/>
            <w:sz w:val="24"/>
            <w:szCs w:val="20"/>
          </w:rPr>
          <w:t>s</w:t>
        </w:r>
      </w:ins>
      <w:r w:rsidRPr="004E3B9E">
        <w:rPr>
          <w:rFonts w:ascii="Times New Roman" w:eastAsia="宋体" w:hAnsi="Times New Roman" w:cs="Times New Roman" w:hint="eastAsia"/>
          <w:kern w:val="0"/>
          <w:sz w:val="24"/>
          <w:szCs w:val="20"/>
        </w:rPr>
        <w:t xml:space="preserve"> in the next </w:t>
      </w:r>
      <w:r w:rsidRPr="004E3B9E">
        <w:rPr>
          <w:rFonts w:ascii="Times New Roman" w:eastAsia="宋体" w:hAnsi="Times New Roman" w:cs="Times New Roman"/>
          <w:kern w:val="0"/>
          <w:sz w:val="24"/>
          <w:szCs w:val="20"/>
        </w:rPr>
        <w:t>several</w:t>
      </w:r>
      <w:r w:rsidRPr="004E3B9E">
        <w:rPr>
          <w:rFonts w:ascii="Times New Roman" w:eastAsia="宋体" w:hAnsi="Times New Roman" w:cs="Times New Roman" w:hint="eastAsia"/>
          <w:kern w:val="0"/>
          <w:sz w:val="24"/>
          <w:szCs w:val="20"/>
        </w:rPr>
        <w:t xml:space="preserve"> decades, </w:t>
      </w:r>
      <w:r w:rsidRPr="004E3B9E">
        <w:rPr>
          <w:rFonts w:ascii="Times New Roman" w:eastAsia="宋体" w:hAnsi="Times New Roman" w:cs="Times New Roman"/>
          <w:kern w:val="0"/>
          <w:sz w:val="24"/>
          <w:szCs w:val="20"/>
        </w:rPr>
        <w:t>the</w:t>
      </w:r>
      <w:r w:rsidRPr="004E3B9E">
        <w:rPr>
          <w:rFonts w:ascii="Times New Roman" w:eastAsia="宋体" w:hAnsi="Times New Roman" w:cs="Times New Roman" w:hint="eastAsia"/>
          <w:kern w:val="0"/>
          <w:sz w:val="24"/>
          <w:szCs w:val="20"/>
        </w:rPr>
        <w:t xml:space="preserve"> emitted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has to be dealt with </w:t>
      </w:r>
      <w:r w:rsidRPr="004E3B9E">
        <w:rPr>
          <w:rFonts w:ascii="Times New Roman" w:eastAsia="宋体" w:hAnsi="Times New Roman" w:cs="Times New Roman"/>
          <w:kern w:val="0"/>
          <w:sz w:val="24"/>
          <w:szCs w:val="20"/>
        </w:rPr>
        <w:t xml:space="preserve">in some way. </w:t>
      </w:r>
      <w:r w:rsidRPr="004E3B9E">
        <w:rPr>
          <w:rFonts w:ascii="Times New Roman" w:eastAsia="宋体" w:hAnsi="Times New Roman" w:cs="Times New Roman" w:hint="eastAsia"/>
          <w:kern w:val="0"/>
          <w:sz w:val="24"/>
          <w:szCs w:val="20"/>
        </w:rPr>
        <w:t xml:space="preserve">Geological carbon storage is one of the </w:t>
      </w:r>
      <w:r w:rsidRPr="004E3B9E">
        <w:rPr>
          <w:rFonts w:ascii="Times New Roman" w:eastAsia="宋体" w:hAnsi="Times New Roman" w:cs="Times New Roman"/>
          <w:kern w:val="0"/>
          <w:sz w:val="24"/>
          <w:szCs w:val="20"/>
        </w:rPr>
        <w:t xml:space="preserve">primary </w:t>
      </w:r>
      <w:r w:rsidRPr="004E3B9E">
        <w:rPr>
          <w:rFonts w:ascii="Times New Roman" w:eastAsia="宋体" w:hAnsi="Times New Roman" w:cs="Times New Roman" w:hint="eastAsia"/>
          <w:kern w:val="0"/>
          <w:sz w:val="24"/>
          <w:szCs w:val="20"/>
        </w:rPr>
        <w:t>options to reduce CO</w:t>
      </w:r>
      <w:r w:rsidRPr="004E3B9E">
        <w:rPr>
          <w:rFonts w:ascii="Times New Roman" w:eastAsia="宋体" w:hAnsi="Times New Roman" w:cs="Times New Roman" w:hint="eastAsia"/>
          <w:kern w:val="0"/>
          <w:sz w:val="24"/>
          <w:szCs w:val="20"/>
          <w:vertAlign w:val="subscript"/>
        </w:rPr>
        <w:t xml:space="preserve">2 </w:t>
      </w:r>
      <w:r w:rsidRPr="004E3B9E">
        <w:rPr>
          <w:rFonts w:ascii="Times New Roman" w:eastAsia="宋体" w:hAnsi="Times New Roman" w:cs="Times New Roman" w:hint="eastAsia"/>
          <w:kern w:val="0"/>
          <w:sz w:val="24"/>
          <w:szCs w:val="20"/>
        </w:rPr>
        <w:t>emission</w:t>
      </w:r>
      <w:r w:rsidRPr="004E3B9E">
        <w:rPr>
          <w:rFonts w:ascii="Times New Roman" w:eastAsia="宋体" w:hAnsi="Times New Roman" w:cs="Times New Roman"/>
          <w:kern w:val="0"/>
          <w:sz w:val="24"/>
          <w:szCs w:val="20"/>
        </w:rPr>
        <w:t xml:space="preserve"> during the extended transition to carbon neutral energy sources</w:t>
      </w:r>
      <w:r w:rsidRPr="004E3B9E">
        <w:rPr>
          <w:rFonts w:ascii="Times New Roman" w:eastAsia="宋体" w:hAnsi="Times New Roman" w:cs="Times New Roman" w:hint="eastAsia"/>
          <w:kern w:val="0"/>
          <w:sz w:val="24"/>
          <w:szCs w:val="20"/>
        </w:rPr>
        <w:t xml:space="preserve">. Geological formations, especially deep saline aquifers are promising for carbon storage </w:t>
      </w:r>
      <w:r w:rsidRPr="004E3B9E">
        <w:rPr>
          <w:rFonts w:ascii="Times New Roman" w:eastAsia="宋体" w:hAnsi="Times New Roman" w:cs="Times New Roman"/>
          <w:kern w:val="0"/>
          <w:sz w:val="24"/>
          <w:szCs w:val="20"/>
        </w:rPr>
        <w:t>due to their large potential storage capacity</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and geographic extent</w:t>
      </w:r>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lang w:eastAsia="en-US"/>
        </w:rPr>
        <w:t xml:space="preserve"> </w:t>
      </w:r>
      <w:r w:rsidRPr="004E3B9E">
        <w:rPr>
          <w:rFonts w:ascii="Times New Roman" w:eastAsia="宋体" w:hAnsi="Times New Roman" w:cs="Times New Roman"/>
          <w:kern w:val="0"/>
          <w:sz w:val="24"/>
          <w:szCs w:val="20"/>
        </w:rPr>
        <w:t>The success of this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option will be measured by the storage duration</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and the risk for leakage</w:t>
      </w:r>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lang w:eastAsia="en-US"/>
        </w:rPr>
        <w:t xml:space="preserve"> Effective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storage requires that ≥99% of injected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be retained in the subsurface for &gt;1000 years</w:t>
      </w:r>
      <w:r w:rsidRPr="004E3B9E">
        <w:rPr>
          <w:rFonts w:ascii="Times New Roman" w:eastAsia="宋体" w:hAnsi="Times New Roman" w:cs="Times New Roman" w:hint="eastAsia"/>
          <w:kern w:val="0"/>
          <w:sz w:val="24"/>
          <w:szCs w:val="20"/>
        </w:rPr>
        <w:t xml:space="preserve"> </w:t>
      </w:r>
      <w:r w:rsidR="00931F83">
        <w:rPr>
          <w:rFonts w:ascii="Times New Roman" w:eastAsia="宋体" w:hAnsi="Times New Roman" w:cs="Times New Roman"/>
          <w:kern w:val="0"/>
          <w:sz w:val="24"/>
          <w:szCs w:val="20"/>
        </w:rPr>
        <w:fldChar w:fldCharType="begin"/>
      </w:r>
      <w:r w:rsidR="00DF6C04">
        <w:rPr>
          <w:rFonts w:ascii="Times New Roman" w:eastAsia="宋体" w:hAnsi="Times New Roman" w:cs="Times New Roman"/>
          <w:kern w:val="0"/>
          <w:sz w:val="24"/>
          <w:szCs w:val="20"/>
        </w:rPr>
        <w:instrText xml:space="preserve"> ADDIN EN.CITE &lt;EndNote&gt;&lt;Cite&gt;&lt;Author&gt;Intergovernmental Panel on Climate Change&lt;/Author&gt;&lt;Year&gt;2005&lt;/Year&gt;&lt;RecNum&gt;586&lt;/RecNum&gt;&lt;DisplayText&gt;(Intergovernmental Panel on Climate Change, 2005)&lt;/DisplayText&gt;&lt;record&gt;&lt;rec-number&gt;586&lt;/rec-number&gt;&lt;foreign-keys&gt;&lt;key app="EN" db-id="s0xvr2sd6dpzt6eed27xat5ad0p0xa99ftpe"&gt;586&lt;/key&gt;&lt;/foreign-keys&gt;&lt;ref-type name="Book"&gt;6&lt;/ref-type&gt;&lt;contributors&gt;&lt;authors&gt;&lt;author&gt;Intergovernmental Panel on Climate Change,&lt;/author&gt;&lt;/authors&gt;&lt;/contributors&gt;&lt;titles&gt;&lt;title&gt;IPCC special report on carbon dioxide capture and storage : summary for policymakers&lt;/title&gt;&lt;/titles&gt;&lt;dates&gt;&lt;year&gt;2005&lt;/year&gt;&lt;/dates&gt;&lt;pub-location&gt;S.l.&lt;/pub-location&gt;&lt;publisher&gt;IPCC&lt;/publisher&gt;&lt;urls&gt;&lt;/urls&gt;&lt;remote-database-name&gt;/z-wcorg/&lt;/remote-database-name&gt;&lt;remote-database-provider&gt;http://worldcat.org&lt;/remote-database-provider&gt;&lt;language&gt;English&lt;/language&gt;&lt;/record&gt;&lt;/Cite&gt;&lt;/EndNote&gt;</w:instrText>
      </w:r>
      <w:r w:rsidR="00931F83">
        <w:rPr>
          <w:rFonts w:ascii="Times New Roman" w:eastAsia="宋体" w:hAnsi="Times New Roman" w:cs="Times New Roman"/>
          <w:kern w:val="0"/>
          <w:sz w:val="24"/>
          <w:szCs w:val="20"/>
        </w:rPr>
        <w:fldChar w:fldCharType="separate"/>
      </w:r>
      <w:r w:rsidR="00DF6C04">
        <w:rPr>
          <w:rFonts w:ascii="Times New Roman" w:eastAsia="宋体" w:hAnsi="Times New Roman" w:cs="Times New Roman"/>
          <w:noProof/>
          <w:kern w:val="0"/>
          <w:sz w:val="24"/>
          <w:szCs w:val="20"/>
        </w:rPr>
        <w:t>(</w:t>
      </w:r>
      <w:hyperlink w:anchor="_ENREF_14" w:tooltip="Intergovernmental Panel on Climate Change, 2005 #586" w:history="1">
        <w:r w:rsidR="00331F9E">
          <w:rPr>
            <w:rFonts w:ascii="Times New Roman" w:eastAsia="宋体" w:hAnsi="Times New Roman" w:cs="Times New Roman"/>
            <w:noProof/>
            <w:kern w:val="0"/>
            <w:sz w:val="24"/>
            <w:szCs w:val="20"/>
          </w:rPr>
          <w:t>Intergovernmental Panel on Climate Change, 2005</w:t>
        </w:r>
      </w:hyperlink>
      <w:r w:rsidR="00DF6C04">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hint="eastAsia"/>
          <w:kern w:val="0"/>
          <w:sz w:val="24"/>
          <w:szCs w:val="20"/>
        </w:rPr>
        <w:t>.</w:t>
      </w:r>
    </w:p>
    <w:p w14:paraId="655E329B" w14:textId="77777777" w:rsidR="004E3B9E" w:rsidRPr="004E3B9E" w:rsidRDefault="004E3B9E" w:rsidP="004E3B9E">
      <w:pPr>
        <w:widowControl/>
        <w:rPr>
          <w:rFonts w:ascii="Times New Roman" w:eastAsia="宋体" w:hAnsi="Times New Roman" w:cs="Times New Roman"/>
          <w:kern w:val="0"/>
          <w:sz w:val="32"/>
          <w:szCs w:val="20"/>
        </w:rPr>
      </w:pPr>
    </w:p>
    <w:p w14:paraId="69C84C4F" w14:textId="1094A1A8"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hint="eastAsia"/>
          <w:kern w:val="0"/>
          <w:sz w:val="24"/>
          <w:szCs w:val="20"/>
        </w:rPr>
        <w:t>T</w:t>
      </w:r>
      <w:r w:rsidRPr="004E3B9E">
        <w:rPr>
          <w:rFonts w:ascii="Times New Roman" w:eastAsia="宋体" w:hAnsi="Times New Roman" w:cs="Times New Roman"/>
          <w:kern w:val="0"/>
          <w:sz w:val="24"/>
          <w:szCs w:val="20"/>
        </w:rPr>
        <w:t>here are four</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so-called </w:t>
      </w:r>
      <w:r w:rsidRPr="004E3B9E">
        <w:rPr>
          <w:rFonts w:ascii="Times New Roman" w:eastAsia="宋体" w:hAnsi="Times New Roman" w:cs="Times New Roman" w:hint="eastAsia"/>
          <w:kern w:val="0"/>
          <w:sz w:val="24"/>
          <w:szCs w:val="20"/>
        </w:rPr>
        <w:t xml:space="preserve">trapping mechanisms </w:t>
      </w:r>
      <w:r w:rsidRPr="004E3B9E">
        <w:rPr>
          <w:rFonts w:ascii="Times New Roman" w:eastAsia="宋体" w:hAnsi="Times New Roman" w:cs="Times New Roman"/>
          <w:kern w:val="0"/>
          <w:sz w:val="24"/>
          <w:szCs w:val="20"/>
        </w:rPr>
        <w:t>that contribute to retention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in the subsurface</w:t>
      </w:r>
      <w:r w:rsidRPr="004E3B9E">
        <w:rPr>
          <w:rFonts w:ascii="Times New Roman" w:eastAsia="宋体" w:hAnsi="Times New Roman" w:cs="Times New Roman" w:hint="eastAsia"/>
          <w:kern w:val="0"/>
          <w:sz w:val="24"/>
          <w:szCs w:val="20"/>
        </w:rPr>
        <w:t xml:space="preserve"> during geological carbon sequestration </w:t>
      </w:r>
      <w:r w:rsidR="00931F83">
        <w:rPr>
          <w:rFonts w:ascii="Times New Roman" w:eastAsia="宋体" w:hAnsi="Times New Roman" w:cs="Times New Roman"/>
          <w:kern w:val="0"/>
          <w:sz w:val="24"/>
          <w:szCs w:val="20"/>
        </w:rPr>
        <w:fldChar w:fldCharType="begin"/>
      </w:r>
      <w:r w:rsidR="00DF6C04">
        <w:rPr>
          <w:rFonts w:ascii="Times New Roman" w:eastAsia="宋体" w:hAnsi="Times New Roman" w:cs="Times New Roman"/>
          <w:kern w:val="0"/>
          <w:sz w:val="24"/>
          <w:szCs w:val="20"/>
        </w:rPr>
        <w:instrText xml:space="preserve"> ADDIN EN.CITE &lt;EndNote&gt;&lt;Cite&gt;&lt;Author&gt;Intergovernmental Panel on Climate&lt;/Author&gt;&lt;Year&gt;2005&lt;/Year&gt;&lt;RecNum&gt;586&lt;/RecNum&gt;&lt;DisplayText&gt;(Intergovernmental Panel on Climate Change, 2005)&lt;/DisplayText&gt;&lt;record&gt;&lt;rec-number&gt;586&lt;/rec-number&gt;&lt;foreign-keys&gt;&lt;key app="EN" db-id="s0xvr2sd6dpzt6eed27xat5ad0p0xa99ftpe"&gt;586&lt;/key&gt;&lt;/foreign-keys&gt;&lt;ref-type name="Book"&gt;6&lt;/ref-type&gt;&lt;contributors&gt;&lt;authors&gt;&lt;author&gt;Intergovernmental Panel on Climate Change,&lt;/author&gt;&lt;/authors&gt;&lt;/contributors&gt;&lt;titles&gt;&lt;title&gt;IPCC special report on carbon dioxide capture and storage : summary for policymakers&lt;/title&gt;&lt;/titles&gt;&lt;dates&gt;&lt;year&gt;2005&lt;/year&gt;&lt;/dates&gt;&lt;pub-location&gt;S.l.&lt;/pub-location&gt;&lt;publisher&gt;IPCC&lt;/publisher&gt;&lt;urls&gt;&lt;/urls&gt;&lt;remote-database-name&gt;/z-wcorg/&lt;/remote-database-name&gt;&lt;remote-database-provider&gt;http://worldcat.org&lt;/remote-database-provider&gt;&lt;language&gt;English&lt;/language&gt;&lt;/record&gt;&lt;/Cite&gt;&lt;/EndNote&gt;</w:instrText>
      </w:r>
      <w:r w:rsidR="00931F83">
        <w:rPr>
          <w:rFonts w:ascii="Times New Roman" w:eastAsia="宋体" w:hAnsi="Times New Roman" w:cs="Times New Roman"/>
          <w:kern w:val="0"/>
          <w:sz w:val="24"/>
          <w:szCs w:val="20"/>
        </w:rPr>
        <w:fldChar w:fldCharType="separate"/>
      </w:r>
      <w:r w:rsidR="00DF6C04">
        <w:rPr>
          <w:rFonts w:ascii="Times New Roman" w:eastAsia="宋体" w:hAnsi="Times New Roman" w:cs="Times New Roman"/>
          <w:noProof/>
          <w:kern w:val="0"/>
          <w:sz w:val="24"/>
          <w:szCs w:val="20"/>
        </w:rPr>
        <w:t>(</w:t>
      </w:r>
      <w:hyperlink w:anchor="_ENREF_14" w:tooltip="Intergovernmental Panel on Climate Change, 2005 #586" w:history="1">
        <w:r w:rsidR="00331F9E">
          <w:rPr>
            <w:rFonts w:ascii="Times New Roman" w:eastAsia="宋体" w:hAnsi="Times New Roman" w:cs="Times New Roman"/>
            <w:noProof/>
            <w:kern w:val="0"/>
            <w:sz w:val="24"/>
            <w:szCs w:val="20"/>
          </w:rPr>
          <w:t>Intergovernmental Panel on Climate Change, 2005</w:t>
        </w:r>
      </w:hyperlink>
      <w:r w:rsidR="00DF6C04">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 (</w:t>
      </w:r>
      <w:r w:rsidRPr="004E3B9E">
        <w:rPr>
          <w:rFonts w:ascii="Times New Roman" w:eastAsia="宋体" w:hAnsi="Times New Roman" w:cs="Times New Roman" w:hint="eastAsia"/>
          <w:kern w:val="0"/>
          <w:sz w:val="24"/>
          <w:szCs w:val="20"/>
        </w:rPr>
        <w:t>1</w:t>
      </w:r>
      <w:r w:rsidRPr="004E3B9E">
        <w:rPr>
          <w:rFonts w:ascii="Times New Roman" w:eastAsia="宋体" w:hAnsi="Times New Roman" w:cs="Times New Roman"/>
          <w:kern w:val="0"/>
          <w:sz w:val="24"/>
          <w:szCs w:val="20"/>
        </w:rPr>
        <w:t>) structural trapping, in which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is trapped as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a single supercritical phase according to the structural lithology of the storage zone, (</w:t>
      </w:r>
      <w:r w:rsidRPr="004E3B9E">
        <w:rPr>
          <w:rFonts w:ascii="Times New Roman" w:eastAsia="宋体" w:hAnsi="Times New Roman" w:cs="Times New Roman" w:hint="eastAsia"/>
          <w:kern w:val="0"/>
          <w:sz w:val="24"/>
          <w:szCs w:val="20"/>
        </w:rPr>
        <w:t>2</w:t>
      </w:r>
      <w:r w:rsidRPr="004E3B9E">
        <w:rPr>
          <w:rFonts w:ascii="Times New Roman" w:eastAsia="宋体" w:hAnsi="Times New Roman" w:cs="Times New Roman"/>
          <w:kern w:val="0"/>
          <w:sz w:val="24"/>
          <w:szCs w:val="20"/>
        </w:rPr>
        <w:t>) capillary trapping, where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is retained as small (≤1mm) bubbles in pore space due to the fact that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generally does not wet mineral surfaces whereas saline brine does, (3) dissolution</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trapping, which refers to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that becomes dissolve</w:t>
      </w:r>
      <w:r w:rsidRPr="004E3B9E">
        <w:rPr>
          <w:rFonts w:ascii="Times New Roman" w:eastAsia="宋体" w:hAnsi="Times New Roman" w:cs="Times New Roman" w:hint="eastAsia"/>
          <w:kern w:val="0"/>
          <w:sz w:val="24"/>
          <w:szCs w:val="20"/>
        </w:rPr>
        <w:t>d</w:t>
      </w:r>
      <w:r w:rsidRPr="004E3B9E">
        <w:rPr>
          <w:rFonts w:ascii="Times New Roman" w:eastAsia="宋体" w:hAnsi="Times New Roman" w:cs="Times New Roman"/>
          <w:kern w:val="0"/>
          <w:sz w:val="24"/>
          <w:szCs w:val="20"/>
        </w:rPr>
        <w:t xml:space="preserve"> in the ambient liquid phase (brine), and (4)</w:t>
      </w:r>
      <w:r w:rsidRPr="004E3B9E">
        <w:rPr>
          <w:rFonts w:ascii="Times New Roman" w:eastAsia="宋体" w:hAnsi="Times New Roman" w:cs="Times New Roman" w:hint="eastAsia"/>
          <w:kern w:val="0"/>
          <w:sz w:val="24"/>
          <w:szCs w:val="20"/>
        </w:rPr>
        <w:t xml:space="preserve"> </w:t>
      </w:r>
      <w:ins w:id="6" w:author="Shuo Zhang" w:date="2013-02-19T10:26:00Z">
        <w:r w:rsidR="00E20D7A">
          <w:rPr>
            <w:rFonts w:ascii="Times New Roman" w:eastAsia="宋体" w:hAnsi="Times New Roman" w:cs="Times New Roman"/>
            <w:kern w:val="0"/>
            <w:sz w:val="24"/>
            <w:szCs w:val="20"/>
          </w:rPr>
          <w:t xml:space="preserve">mineral </w:t>
        </w:r>
      </w:ins>
      <w:del w:id="7" w:author="Shuo Zhang" w:date="2013-02-19T10:25:00Z">
        <w:r w:rsidRPr="004E3B9E" w:rsidDel="00E20D7A">
          <w:rPr>
            <w:rFonts w:ascii="Times New Roman" w:eastAsia="宋体" w:hAnsi="Times New Roman" w:cs="Times New Roman" w:hint="eastAsia"/>
            <w:kern w:val="0"/>
            <w:sz w:val="24"/>
            <w:szCs w:val="20"/>
          </w:rPr>
          <w:delText>chemical</w:delText>
        </w:r>
        <w:r w:rsidRPr="004E3B9E" w:rsidDel="00E20D7A">
          <w:rPr>
            <w:rFonts w:ascii="Times New Roman" w:eastAsia="宋体" w:hAnsi="Times New Roman" w:cs="Times New Roman"/>
            <w:kern w:val="0"/>
            <w:sz w:val="24"/>
            <w:szCs w:val="20"/>
          </w:rPr>
          <w:delText xml:space="preserve"> </w:delText>
        </w:r>
      </w:del>
      <w:r w:rsidRPr="004E3B9E">
        <w:rPr>
          <w:rFonts w:ascii="Times New Roman" w:eastAsia="宋体" w:hAnsi="Times New Roman" w:cs="Times New Roman"/>
          <w:kern w:val="0"/>
          <w:sz w:val="24"/>
          <w:szCs w:val="20"/>
        </w:rPr>
        <w:t>trapping, which is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that has been incorporated into minerals due to</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chemical precipitation. </w:t>
      </w:r>
      <w:del w:id="8" w:author="Shuo Zhang" w:date="2013-02-19T10:26:00Z">
        <w:r w:rsidRPr="004E3B9E" w:rsidDel="00C97211">
          <w:rPr>
            <w:rFonts w:ascii="Times New Roman" w:eastAsia="宋体" w:hAnsi="Times New Roman" w:cs="Times New Roman"/>
            <w:kern w:val="0"/>
            <w:sz w:val="24"/>
            <w:szCs w:val="20"/>
          </w:rPr>
          <w:delText>C</w:delText>
        </w:r>
        <w:r w:rsidRPr="004E3B9E" w:rsidDel="00C97211">
          <w:rPr>
            <w:rFonts w:ascii="Times New Roman" w:eastAsia="宋体" w:hAnsi="Times New Roman" w:cs="Times New Roman" w:hint="eastAsia"/>
            <w:kern w:val="0"/>
            <w:sz w:val="24"/>
            <w:szCs w:val="20"/>
          </w:rPr>
          <w:delText xml:space="preserve">hemical </w:delText>
        </w:r>
      </w:del>
      <w:ins w:id="9" w:author="Shuo Zhang" w:date="2013-02-19T10:26:00Z">
        <w:r w:rsidR="00C97211">
          <w:rPr>
            <w:rFonts w:ascii="Times New Roman" w:eastAsia="宋体" w:hAnsi="Times New Roman" w:cs="Times New Roman"/>
            <w:kern w:val="0"/>
            <w:sz w:val="24"/>
            <w:szCs w:val="20"/>
          </w:rPr>
          <w:t>Mineral</w:t>
        </w:r>
        <w:r w:rsidR="00C97211" w:rsidRPr="004E3B9E">
          <w:rPr>
            <w:rFonts w:ascii="Times New Roman" w:eastAsia="宋体" w:hAnsi="Times New Roman" w:cs="Times New Roman" w:hint="eastAsia"/>
            <w:kern w:val="0"/>
            <w:sz w:val="24"/>
            <w:szCs w:val="20"/>
          </w:rPr>
          <w:t xml:space="preserve"> </w:t>
        </w:r>
      </w:ins>
      <w:r w:rsidRPr="004E3B9E">
        <w:rPr>
          <w:rFonts w:ascii="Times New Roman" w:eastAsia="宋体" w:hAnsi="Times New Roman" w:cs="Times New Roman" w:hint="eastAsia"/>
          <w:kern w:val="0"/>
          <w:sz w:val="24"/>
          <w:szCs w:val="20"/>
        </w:rPr>
        <w:t xml:space="preserve">trapping is </w:t>
      </w:r>
      <w:r w:rsidRPr="004E3B9E">
        <w:rPr>
          <w:rFonts w:ascii="Times New Roman" w:eastAsia="宋体" w:hAnsi="Times New Roman" w:cs="Times New Roman"/>
          <w:kern w:val="0"/>
          <w:sz w:val="24"/>
          <w:szCs w:val="20"/>
        </w:rPr>
        <w:t>considered to be the most secure form of</w:t>
      </w:r>
      <w:r w:rsidRPr="004E3B9E">
        <w:rPr>
          <w:rFonts w:ascii="Times New Roman" w:eastAsia="宋体" w:hAnsi="Times New Roman" w:cs="Times New Roman" w:hint="eastAsia"/>
          <w:kern w:val="0"/>
          <w:sz w:val="24"/>
          <w:szCs w:val="20"/>
        </w:rPr>
        <w:t xml:space="preserve">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storage</w:t>
      </w:r>
      <w:r w:rsidRPr="004E3B9E">
        <w:rPr>
          <w:rFonts w:ascii="Times New Roman" w:eastAsia="宋体" w:hAnsi="Times New Roman" w:cs="Times New Roman" w:hint="eastAsia"/>
          <w:kern w:val="0"/>
          <w:sz w:val="24"/>
          <w:szCs w:val="20"/>
        </w:rPr>
        <w:t xml:space="preserve">, but is also slow </w:t>
      </w:r>
      <w:r w:rsidRPr="004E3B9E">
        <w:rPr>
          <w:rFonts w:ascii="Times New Roman" w:eastAsia="宋体" w:hAnsi="Times New Roman" w:cs="Times New Roman"/>
          <w:kern w:val="0"/>
          <w:sz w:val="24"/>
          <w:szCs w:val="20"/>
        </w:rPr>
        <w:t xml:space="preserve">to develop because it follows the slow release of </w:t>
      </w:r>
      <w:proofErr w:type="spellStart"/>
      <w:r w:rsidRPr="004E3B9E">
        <w:rPr>
          <w:rFonts w:ascii="Times New Roman" w:eastAsia="宋体" w:hAnsi="Times New Roman" w:cs="Times New Roman"/>
          <w:kern w:val="0"/>
          <w:sz w:val="24"/>
          <w:szCs w:val="20"/>
        </w:rPr>
        <w:t>cations</w:t>
      </w:r>
      <w:proofErr w:type="spellEnd"/>
      <w:r w:rsidRPr="004E3B9E">
        <w:rPr>
          <w:rFonts w:ascii="Times New Roman" w:eastAsia="宋体" w:hAnsi="Times New Roman" w:cs="Times New Roman"/>
          <w:kern w:val="0"/>
          <w:sz w:val="24"/>
          <w:szCs w:val="20"/>
        </w:rPr>
        <w:t xml:space="preserve"> like Fe, Mg and </w:t>
      </w:r>
      <w:proofErr w:type="spellStart"/>
      <w:r w:rsidRPr="004E3B9E">
        <w:rPr>
          <w:rFonts w:ascii="Times New Roman" w:eastAsia="宋体" w:hAnsi="Times New Roman" w:cs="Times New Roman"/>
          <w:kern w:val="0"/>
          <w:sz w:val="24"/>
          <w:szCs w:val="20"/>
        </w:rPr>
        <w:t>Ca</w:t>
      </w:r>
      <w:proofErr w:type="spellEnd"/>
      <w:r w:rsidRPr="004E3B9E">
        <w:rPr>
          <w:rFonts w:ascii="Times New Roman" w:eastAsia="宋体" w:hAnsi="Times New Roman" w:cs="Times New Roman"/>
          <w:kern w:val="0"/>
          <w:sz w:val="24"/>
          <w:szCs w:val="20"/>
        </w:rPr>
        <w:t xml:space="preserve"> by dissolution of silicate and oxide minerals in the rocks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The most likely candidate storage formations for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sequestration are sedimentary rocks with relatively high porosity and permeability, such as sandstones.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The </w:t>
      </w:r>
      <w:proofErr w:type="spellStart"/>
      <w:r w:rsidRPr="004E3B9E">
        <w:rPr>
          <w:rFonts w:ascii="Times New Roman" w:eastAsia="宋体" w:hAnsi="Times New Roman" w:cs="Times New Roman"/>
          <w:kern w:val="0"/>
          <w:sz w:val="24"/>
          <w:szCs w:val="20"/>
        </w:rPr>
        <w:t>lithologies</w:t>
      </w:r>
      <w:proofErr w:type="spellEnd"/>
      <w:r w:rsidRPr="004E3B9E">
        <w:rPr>
          <w:rFonts w:ascii="Times New Roman" w:eastAsia="宋体" w:hAnsi="Times New Roman" w:cs="Times New Roman"/>
          <w:kern w:val="0"/>
          <w:sz w:val="24"/>
          <w:szCs w:val="20"/>
        </w:rPr>
        <w:t xml:space="preserve"> with the highest porosity and permeability usually are rich in quartz (SiO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with some feldspar, and do not contain an abundance of silicate minerals that contain divalent </w:t>
      </w:r>
      <w:proofErr w:type="spellStart"/>
      <w:r w:rsidRPr="004E3B9E">
        <w:rPr>
          <w:rFonts w:ascii="Times New Roman" w:eastAsia="宋体" w:hAnsi="Times New Roman" w:cs="Times New Roman"/>
          <w:kern w:val="0"/>
          <w:sz w:val="24"/>
          <w:szCs w:val="20"/>
        </w:rPr>
        <w:t>cations</w:t>
      </w:r>
      <w:proofErr w:type="spellEnd"/>
      <w:r w:rsidRPr="004E3B9E">
        <w:rPr>
          <w:rFonts w:ascii="Times New Roman" w:eastAsia="宋体" w:hAnsi="Times New Roman" w:cs="Times New Roman"/>
          <w:kern w:val="0"/>
          <w:sz w:val="24"/>
          <w:szCs w:val="20"/>
        </w:rPr>
        <w:t xml:space="preserve"> that can combine with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to form carbonate minerals (CaCO</w:t>
      </w:r>
      <w:r w:rsidRPr="004E3B9E">
        <w:rPr>
          <w:rFonts w:ascii="Times New Roman" w:eastAsia="宋体" w:hAnsi="Times New Roman" w:cs="Times New Roman"/>
          <w:kern w:val="0"/>
          <w:sz w:val="24"/>
          <w:szCs w:val="20"/>
          <w:vertAlign w:val="subscript"/>
        </w:rPr>
        <w:t>3</w:t>
      </w:r>
      <w:r w:rsidRPr="004E3B9E">
        <w:rPr>
          <w:rFonts w:ascii="Times New Roman" w:eastAsia="宋体" w:hAnsi="Times New Roman" w:cs="Times New Roman"/>
          <w:kern w:val="0"/>
          <w:sz w:val="24"/>
          <w:szCs w:val="20"/>
        </w:rPr>
        <w:t>, MgCO</w:t>
      </w:r>
      <w:r w:rsidRPr="004E3B9E">
        <w:rPr>
          <w:rFonts w:ascii="Times New Roman" w:eastAsia="宋体" w:hAnsi="Times New Roman" w:cs="Times New Roman"/>
          <w:kern w:val="0"/>
          <w:sz w:val="24"/>
          <w:szCs w:val="20"/>
          <w:vertAlign w:val="subscript"/>
        </w:rPr>
        <w:t>3</w:t>
      </w:r>
      <w:r w:rsidRPr="004E3B9E">
        <w:rPr>
          <w:rFonts w:ascii="Times New Roman" w:eastAsia="宋体" w:hAnsi="Times New Roman" w:cs="Times New Roman"/>
          <w:kern w:val="0"/>
          <w:sz w:val="24"/>
          <w:szCs w:val="20"/>
        </w:rPr>
        <w:t>, FeCO</w:t>
      </w:r>
      <w:r w:rsidRPr="004E3B9E">
        <w:rPr>
          <w:rFonts w:ascii="Times New Roman" w:eastAsia="宋体" w:hAnsi="Times New Roman" w:cs="Times New Roman"/>
          <w:kern w:val="0"/>
          <w:sz w:val="24"/>
          <w:szCs w:val="20"/>
          <w:vertAlign w:val="subscript"/>
        </w:rPr>
        <w:t>3</w:t>
      </w:r>
      <w:r w:rsidRPr="004E3B9E">
        <w:rPr>
          <w:rFonts w:ascii="Times New Roman" w:eastAsia="宋体" w:hAnsi="Times New Roman" w:cs="Times New Roman"/>
          <w:kern w:val="0"/>
          <w:sz w:val="24"/>
          <w:szCs w:val="20"/>
        </w:rPr>
        <w:t>). For sequestration in these types of rocks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modeling </w:t>
      </w:r>
      <w:r w:rsidRPr="004E3B9E">
        <w:rPr>
          <w:rFonts w:ascii="Times New Roman" w:eastAsia="宋体" w:hAnsi="Times New Roman" w:cs="Times New Roman" w:hint="eastAsia"/>
          <w:kern w:val="0"/>
          <w:sz w:val="24"/>
          <w:szCs w:val="20"/>
        </w:rPr>
        <w:t xml:space="preserve">studies have shown that only </w:t>
      </w:r>
      <w:r w:rsidRPr="004E3B9E">
        <w:rPr>
          <w:rFonts w:ascii="Times New Roman" w:eastAsia="宋体" w:hAnsi="Times New Roman" w:cs="Times New Roman"/>
          <w:kern w:val="0"/>
          <w:sz w:val="24"/>
          <w:szCs w:val="20"/>
        </w:rPr>
        <w:t>a few</w:t>
      </w:r>
      <w:r w:rsidRPr="004E3B9E">
        <w:rPr>
          <w:rFonts w:ascii="Times New Roman" w:eastAsia="宋体" w:hAnsi="Times New Roman" w:cs="Times New Roman" w:hint="eastAsia"/>
          <w:kern w:val="0"/>
          <w:sz w:val="24"/>
          <w:szCs w:val="20"/>
        </w:rPr>
        <w:t xml:space="preserve"> percent of injected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is</w:t>
      </w:r>
      <w:ins w:id="10" w:author="Shuo Zhang" w:date="2013-02-19T10:28:00Z">
        <w:r w:rsidR="00C97211">
          <w:rPr>
            <w:rFonts w:ascii="Times New Roman" w:eastAsia="宋体" w:hAnsi="Times New Roman" w:cs="Times New Roman"/>
            <w:kern w:val="0"/>
            <w:sz w:val="24"/>
            <w:szCs w:val="20"/>
          </w:rPr>
          <w:t xml:space="preserve"> </w:t>
        </w:r>
      </w:ins>
      <w:del w:id="11" w:author="Shuo Zhang" w:date="2013-02-19T10:28:00Z">
        <w:r w:rsidRPr="004E3B9E" w:rsidDel="00C97211">
          <w:rPr>
            <w:rFonts w:ascii="Times New Roman" w:eastAsia="宋体" w:hAnsi="Times New Roman" w:cs="Times New Roman" w:hint="eastAsia"/>
            <w:kern w:val="0"/>
            <w:sz w:val="24"/>
            <w:szCs w:val="20"/>
          </w:rPr>
          <w:delText xml:space="preserve"> </w:delText>
        </w:r>
      </w:del>
      <w:del w:id="12" w:author="Shuo Zhang" w:date="2013-02-19T10:26:00Z">
        <w:r w:rsidRPr="004E3B9E" w:rsidDel="00C97211">
          <w:rPr>
            <w:rFonts w:ascii="Times New Roman" w:eastAsia="宋体" w:hAnsi="Times New Roman" w:cs="Times New Roman" w:hint="eastAsia"/>
            <w:kern w:val="0"/>
            <w:sz w:val="24"/>
            <w:szCs w:val="20"/>
          </w:rPr>
          <w:delText xml:space="preserve">chemically </w:delText>
        </w:r>
      </w:del>
      <w:r w:rsidRPr="004E3B9E">
        <w:rPr>
          <w:rFonts w:ascii="Times New Roman" w:eastAsia="宋体" w:hAnsi="Times New Roman" w:cs="Times New Roman" w:hint="eastAsia"/>
          <w:kern w:val="0"/>
          <w:sz w:val="24"/>
          <w:szCs w:val="20"/>
        </w:rPr>
        <w:t xml:space="preserve">trapped </w:t>
      </w:r>
      <w:ins w:id="13" w:author="Shuo Zhang" w:date="2013-02-19T10:28:00Z">
        <w:r w:rsidR="00C97211">
          <w:rPr>
            <w:rFonts w:ascii="Times New Roman" w:eastAsia="宋体" w:hAnsi="Times New Roman" w:cs="Times New Roman"/>
            <w:kern w:val="0"/>
            <w:sz w:val="24"/>
            <w:szCs w:val="20"/>
          </w:rPr>
          <w:t xml:space="preserve">in minerals </w:t>
        </w:r>
      </w:ins>
      <w:r w:rsidRPr="004E3B9E">
        <w:rPr>
          <w:rFonts w:ascii="Times New Roman" w:eastAsia="宋体" w:hAnsi="Times New Roman" w:cs="Times New Roman" w:hint="eastAsia"/>
          <w:kern w:val="0"/>
          <w:sz w:val="24"/>
          <w:szCs w:val="20"/>
        </w:rPr>
        <w:t xml:space="preserve">even after </w:t>
      </w:r>
      <w:r w:rsidRPr="004E3B9E">
        <w:rPr>
          <w:rFonts w:ascii="Times New Roman" w:eastAsia="宋体" w:hAnsi="Times New Roman" w:cs="Times New Roman"/>
          <w:kern w:val="0"/>
          <w:sz w:val="24"/>
          <w:szCs w:val="20"/>
        </w:rPr>
        <w:t xml:space="preserve">1000 to </w:t>
      </w:r>
      <w:r w:rsidRPr="004E3B9E">
        <w:rPr>
          <w:rFonts w:ascii="Times New Roman" w:eastAsia="宋体" w:hAnsi="Times New Roman" w:cs="Times New Roman" w:hint="eastAsia"/>
          <w:kern w:val="0"/>
          <w:sz w:val="24"/>
          <w:szCs w:val="20"/>
        </w:rPr>
        <w:t>10000 years</w:t>
      </w:r>
      <w:r w:rsidRPr="004E3B9E">
        <w:rPr>
          <w:rFonts w:ascii="Times New Roman" w:eastAsia="宋体" w:hAnsi="Times New Roman" w:cs="Times New Roman"/>
          <w:kern w:val="0"/>
          <w:sz w:val="24"/>
          <w:szCs w:val="20"/>
        </w:rPr>
        <w:t xml:space="preserve"> has elapsed from the time of injection</w:t>
      </w:r>
      <w:r w:rsidRPr="004E3B9E">
        <w:rPr>
          <w:rFonts w:ascii="Times New Roman" w:eastAsia="宋体" w:hAnsi="Times New Roman" w:cs="Times New Roman" w:hint="eastAsia"/>
          <w:kern w:val="0"/>
          <w:sz w:val="24"/>
          <w:szCs w:val="20"/>
        </w:rPr>
        <w:t xml:space="preserve"> </w:t>
      </w:r>
      <w:r w:rsidR="00931F83">
        <w:rPr>
          <w:rFonts w:ascii="Times New Roman" w:eastAsia="宋体" w:hAnsi="Times New Roman" w:cs="Times New Roman"/>
          <w:kern w:val="0"/>
          <w:sz w:val="24"/>
          <w:szCs w:val="20"/>
        </w:rPr>
        <w:fldChar w:fldCharType="begin">
          <w:fldData xml:space="preserve">PEVuZE5vdGU+PENpdGU+PEF1dGhvcj5BdWRpZ2FuZTwvQXV0aG9yPjxZZWFyPjIwMDc8L1llYXI+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</w:fldData>
        </w:fldChar>
      </w:r>
      <w:r w:rsidR="00931F83">
        <w:rPr>
          <w:rFonts w:ascii="Times New Roman" w:eastAsia="宋体" w:hAnsi="Times New Roman" w:cs="Times New Roman"/>
          <w:kern w:val="0"/>
          <w:sz w:val="24"/>
          <w:szCs w:val="20"/>
        </w:rPr>
        <w:instrText xml:space="preserve"> ADDIN EN.CITE </w:instrText>
      </w:r>
      <w:r w:rsidR="00931F83">
        <w:rPr>
          <w:rFonts w:ascii="Times New Roman" w:eastAsia="宋体" w:hAnsi="Times New Roman" w:cs="Times New Roman"/>
          <w:kern w:val="0"/>
          <w:sz w:val="24"/>
          <w:szCs w:val="20"/>
        </w:rPr>
        <w:fldChar w:fldCharType="begin">
          <w:fldData xml:space="preserve">PEVuZE5vdGU+PENpdGU+PEF1dGhvcj5BdWRpZ2FuZTwvQXV0aG9yPjxZZWFyPjIwMDc8L1llYXI+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</w:fldData>
        </w:fldChar>
      </w:r>
      <w:r w:rsidR="00931F83">
        <w:rPr>
          <w:rFonts w:ascii="Times New Roman" w:eastAsia="宋体" w:hAnsi="Times New Roman" w:cs="Times New Roman"/>
          <w:kern w:val="0"/>
          <w:sz w:val="24"/>
          <w:szCs w:val="20"/>
        </w:rPr>
        <w:instrText xml:space="preserve"> ADDIN EN.CITE.DATA </w:instrText>
      </w:r>
      <w:r w:rsidR="00931F83">
        <w:rPr>
          <w:rFonts w:ascii="Times New Roman" w:eastAsia="宋体" w:hAnsi="Times New Roman" w:cs="Times New Roman"/>
          <w:kern w:val="0"/>
          <w:sz w:val="24"/>
          <w:szCs w:val="20"/>
        </w:rPr>
      </w:r>
      <w:r w:rsidR="00931F83">
        <w:rPr>
          <w:rFonts w:ascii="Times New Roman" w:eastAsia="宋体" w:hAnsi="Times New Roman" w:cs="Times New Roman"/>
          <w:kern w:val="0"/>
          <w:sz w:val="24"/>
          <w:szCs w:val="20"/>
        </w:rPr>
        <w:fldChar w:fldCharType="end"/>
      </w:r>
      <w:r w:rsidR="00931F83">
        <w:rPr>
          <w:rFonts w:ascii="Times New Roman" w:eastAsia="宋体" w:hAnsi="Times New Roman" w:cs="Times New Roman"/>
          <w:kern w:val="0"/>
          <w:sz w:val="24"/>
          <w:szCs w:val="20"/>
        </w:rPr>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3" w:tooltip="Audigane, 2007 #119" w:history="1">
        <w:r w:rsidR="00331F9E">
          <w:rPr>
            <w:rFonts w:ascii="Times New Roman" w:eastAsia="宋体" w:hAnsi="Times New Roman" w:cs="Times New Roman"/>
            <w:noProof/>
            <w:kern w:val="0"/>
            <w:sz w:val="24"/>
            <w:szCs w:val="20"/>
          </w:rPr>
          <w:t>Audigane et al., 2007</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hint="eastAsia"/>
          <w:kern w:val="0"/>
          <w:sz w:val="24"/>
          <w:szCs w:val="20"/>
        </w:rPr>
        <w:t>.</w:t>
      </w:r>
    </w:p>
    <w:p w14:paraId="44245109" w14:textId="77777777" w:rsidR="004E3B9E" w:rsidRPr="004E3B9E" w:rsidRDefault="004E3B9E" w:rsidP="004E3B9E">
      <w:pPr>
        <w:widowControl/>
        <w:rPr>
          <w:rFonts w:ascii="Times New Roman" w:eastAsia="宋体" w:hAnsi="Times New Roman" w:cs="Times New Roman"/>
          <w:kern w:val="0"/>
          <w:sz w:val="24"/>
          <w:szCs w:val="20"/>
        </w:rPr>
      </w:pPr>
    </w:p>
    <w:p w14:paraId="4045940C" w14:textId="0284E56F"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Dissolution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into the brine and subsequent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formation of carbonic acid is the first step in the</w:t>
      </w:r>
      <w:r w:rsidRPr="004E3B9E">
        <w:rPr>
          <w:rFonts w:ascii="Times New Roman" w:eastAsia="宋体" w:hAnsi="Times New Roman" w:cs="Times New Roman" w:hint="eastAsia"/>
          <w:kern w:val="0"/>
          <w:sz w:val="24"/>
          <w:szCs w:val="20"/>
        </w:rPr>
        <w:t xml:space="preserve"> </w:t>
      </w:r>
      <w:del w:id="14" w:author="Shuo Zhang" w:date="2013-02-23T20:55:00Z">
        <w:r w:rsidRPr="004E3B9E" w:rsidDel="000B334B">
          <w:rPr>
            <w:rFonts w:ascii="Times New Roman" w:eastAsia="宋体" w:hAnsi="Times New Roman" w:cs="Times New Roman" w:hint="eastAsia"/>
            <w:kern w:val="0"/>
            <w:sz w:val="24"/>
            <w:szCs w:val="20"/>
          </w:rPr>
          <w:delText xml:space="preserve">chemical </w:delText>
        </w:r>
      </w:del>
      <w:ins w:id="15" w:author="Shuo Zhang" w:date="2013-02-23T20:55:00Z">
        <w:r w:rsidR="000B334B">
          <w:rPr>
            <w:rFonts w:ascii="Times New Roman" w:eastAsia="宋体" w:hAnsi="Times New Roman" w:cs="Times New Roman"/>
            <w:kern w:val="0"/>
            <w:sz w:val="24"/>
            <w:szCs w:val="20"/>
          </w:rPr>
          <w:t>mineral</w:t>
        </w:r>
        <w:r w:rsidR="000B334B" w:rsidRPr="004E3B9E">
          <w:rPr>
            <w:rFonts w:ascii="Times New Roman" w:eastAsia="宋体" w:hAnsi="Times New Roman" w:cs="Times New Roman" w:hint="eastAsia"/>
            <w:kern w:val="0"/>
            <w:sz w:val="24"/>
            <w:szCs w:val="20"/>
          </w:rPr>
          <w:t xml:space="preserve"> </w:t>
        </w:r>
      </w:ins>
      <w:r w:rsidRPr="004E3B9E">
        <w:rPr>
          <w:rFonts w:ascii="Times New Roman" w:eastAsia="宋体" w:hAnsi="Times New Roman" w:cs="Times New Roman" w:hint="eastAsia"/>
          <w:kern w:val="0"/>
          <w:sz w:val="24"/>
          <w:szCs w:val="20"/>
        </w:rPr>
        <w:t>trapping</w:t>
      </w:r>
      <w:r w:rsidRPr="004E3B9E">
        <w:rPr>
          <w:rFonts w:ascii="Times New Roman" w:eastAsia="宋体" w:hAnsi="Times New Roman" w:cs="Times New Roman"/>
          <w:kern w:val="0"/>
          <w:sz w:val="24"/>
          <w:szCs w:val="20"/>
        </w:rPr>
        <w:t xml:space="preserve"> mechanism. Carbon dioxide dissolves slightly in water to form carbonic acid, which in turn can slowly dissolve silicate minerals. Under appropriate conditions, the divalent </w:t>
      </w:r>
      <w:proofErr w:type="spellStart"/>
      <w:r w:rsidRPr="004E3B9E">
        <w:rPr>
          <w:rFonts w:ascii="Times New Roman" w:eastAsia="宋体" w:hAnsi="Times New Roman" w:cs="Times New Roman"/>
          <w:kern w:val="0"/>
          <w:sz w:val="24"/>
          <w:szCs w:val="20"/>
        </w:rPr>
        <w:t>cations</w:t>
      </w:r>
      <w:proofErr w:type="spellEnd"/>
      <w:r w:rsidRPr="004E3B9E">
        <w:rPr>
          <w:rFonts w:ascii="Times New Roman" w:eastAsia="宋体" w:hAnsi="Times New Roman" w:cs="Times New Roman"/>
          <w:kern w:val="0"/>
          <w:sz w:val="24"/>
          <w:szCs w:val="20"/>
        </w:rPr>
        <w:t xml:space="preserve"> released by silicate mineral dissolution can combine with dissolved carbonate ions to form stable carbonate minerals. This</w:t>
      </w:r>
      <w:r w:rsidRPr="004E3B9E">
        <w:rPr>
          <w:rFonts w:ascii="Times New Roman" w:eastAsia="宋体" w:hAnsi="Times New Roman" w:cs="Times New Roman"/>
          <w:kern w:val="0"/>
          <w:sz w:val="24"/>
          <w:szCs w:val="20"/>
          <w:lang w:eastAsia="en-US"/>
        </w:rPr>
        <w:t xml:space="preserve"> </w:t>
      </w:r>
      <w:r w:rsidRPr="004E3B9E">
        <w:rPr>
          <w:rFonts w:ascii="Times New Roman" w:eastAsia="宋体" w:hAnsi="Times New Roman" w:cs="Times New Roman"/>
          <w:kern w:val="0"/>
          <w:sz w:val="24"/>
          <w:szCs w:val="20"/>
        </w:rPr>
        <w:lastRenderedPageBreak/>
        <w:t>mechanism, however, requires host rocks with a</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high acid neutralization potential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&lt;EndNote&gt;&lt;Cite&gt;&lt;Author&gt;Baines&lt;/Author&gt;&lt;Year&gt;2004&lt;/Year&gt;&lt;RecNum&gt;587&lt;/RecNum&gt;&lt;DisplayText&gt;(Baines and Worden, 2004)&lt;/DisplayText&gt;&lt;record&gt;&lt;rec-number&gt;587&lt;/rec-number&gt;&lt;foreign-keys&gt;&lt;key app="EN" db-id="s0xvr2sd6dpzt6eed27xat5ad0p0xa99ftpe"&gt;587&lt;/key&gt;&lt;/foreign-keys&gt;&lt;ref-type name="Journal Article"&gt;17&lt;/ref-type&gt;&lt;contributors&gt;&lt;authors&gt;&lt;author&gt;Baines, Shelagh J.&lt;/author&gt;&lt;author&gt;Worden, Richard H.&lt;/author&gt;&lt;/authors&gt;&lt;/contributors&gt;&lt;titles&gt;&lt;title&gt;The long-term fate of CO2 in the subsurface: natural analogues for CO2 storage&lt;/title&gt;&lt;secondary-title&gt;Geological Society, London, Special Publications&lt;/secondary-title&gt;&lt;/titles&gt;&lt;periodical&gt;&lt;full-title&gt;Geological Society, London, Special Publications&lt;/full-title&gt;&lt;/periodical&gt;&lt;pages&gt;59-85&lt;/pages&gt;&lt;volume&gt;233&lt;/volume&gt;&lt;number&gt;1&lt;/number&gt;&lt;dates&gt;&lt;year&gt;2004&lt;/year&gt;&lt;pub-dates&gt;&lt;date&gt;January 1, 2004&lt;/date&gt;&lt;/pub-dates&gt;&lt;/dates&gt;&lt;urls&gt;&lt;related-urls&gt;&lt;url&gt;http://sp.lyellcollection.org/content/233/1/59.abstract&lt;/url&gt;&lt;/related-urls&gt;&lt;/urls&gt;&lt;electronic-resource-num&gt;10.1144/gsl.sp.2004.233.01.06&lt;/electronic-resource-num&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5" w:tooltip="Baines, 2004 #587" w:history="1">
        <w:r w:rsidR="00331F9E">
          <w:rPr>
            <w:rFonts w:ascii="Times New Roman" w:eastAsia="宋体" w:hAnsi="Times New Roman" w:cs="Times New Roman"/>
            <w:noProof/>
            <w:kern w:val="0"/>
            <w:sz w:val="24"/>
            <w:szCs w:val="20"/>
          </w:rPr>
          <w:t>Baines and Worden, 2004</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 Rocks rich in calcium, magnesium, and iron</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silicate minerals can neutralize acids by</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providing Ca</w:t>
      </w:r>
      <w:r w:rsidRPr="004E3B9E">
        <w:rPr>
          <w:rFonts w:ascii="Times New Roman" w:eastAsia="宋体" w:hAnsi="Times New Roman" w:cs="Times New Roman"/>
          <w:kern w:val="0"/>
          <w:sz w:val="24"/>
          <w:szCs w:val="20"/>
          <w:vertAlign w:val="superscript"/>
        </w:rPr>
        <w:t>2+</w:t>
      </w:r>
      <w:r w:rsidRPr="004E3B9E">
        <w:rPr>
          <w:rFonts w:ascii="Times New Roman" w:eastAsia="宋体" w:hAnsi="Times New Roman" w:cs="Times New Roman"/>
          <w:kern w:val="0"/>
          <w:sz w:val="24"/>
          <w:szCs w:val="20"/>
        </w:rPr>
        <w:t>, Mg</w:t>
      </w:r>
      <w:r w:rsidRPr="004E3B9E">
        <w:rPr>
          <w:rFonts w:ascii="Times New Roman" w:eastAsia="宋体" w:hAnsi="Times New Roman" w:cs="Times New Roman"/>
          <w:kern w:val="0"/>
          <w:sz w:val="24"/>
          <w:szCs w:val="20"/>
          <w:vertAlign w:val="superscript"/>
        </w:rPr>
        <w:t>2+</w:t>
      </w:r>
      <w:r w:rsidRPr="004E3B9E">
        <w:rPr>
          <w:rFonts w:ascii="Times New Roman" w:eastAsia="宋体" w:hAnsi="Times New Roman" w:cs="Times New Roman"/>
          <w:kern w:val="0"/>
          <w:sz w:val="24"/>
          <w:szCs w:val="20"/>
        </w:rPr>
        <w:t>, Fe</w:t>
      </w:r>
      <w:r w:rsidRPr="004E3B9E">
        <w:rPr>
          <w:rFonts w:ascii="Times New Roman" w:eastAsia="宋体" w:hAnsi="Times New Roman" w:cs="Times New Roman"/>
          <w:kern w:val="0"/>
          <w:sz w:val="24"/>
          <w:szCs w:val="20"/>
          <w:vertAlign w:val="superscript"/>
        </w:rPr>
        <w:t>2+</w:t>
      </w:r>
      <w:r w:rsidRPr="004E3B9E">
        <w:rPr>
          <w:rFonts w:ascii="Times New Roman" w:eastAsia="宋体" w:hAnsi="Times New Roman" w:cs="Times New Roman"/>
          <w:kern w:val="0"/>
          <w:sz w:val="24"/>
          <w:szCs w:val="20"/>
        </w:rPr>
        <w:t xml:space="preserve"> that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can form stable carbonate phases in the presence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&lt;EndNote&gt;&lt;Cite&gt;&lt;Author&gt;Gunter&lt;/Author&gt;&lt;Year&gt;2000&lt;/Year&gt;&lt;RecNum&gt;1323&lt;/RecNum&gt;&lt;DisplayText&gt;(Gunter et al., 2000)&lt;/DisplayText&gt;&lt;record&gt;&lt;rec-number&gt;1323&lt;/rec-number&gt;&lt;foreign-keys&gt;&lt;key app="EN" db-id="s0xvr2sd6dpzt6eed27xat5ad0p0xa99ftpe"&gt;1323&lt;/key&gt;&lt;/foreign-keys&gt;&lt;ref-type name="Journal Article"&gt;17&lt;/ref-type&gt;&lt;contributors&gt;&lt;authors&gt;&lt;author&gt;Gunter, W. D.&lt;/author&gt;&lt;author&gt;Perkins, E. H.&lt;/author&gt;&lt;author&gt;Hutcheon, I.&lt;/author&gt;&lt;/authors&gt;&lt;/contributors&gt;&lt;auth-address&gt;Gunter, WD&amp;#xD;Alberta Res Council, Edmonton, AB T6N 1E4, Canada&amp;#xD;Alberta Res Council, Edmonton, AB T6N 1E4, Canada&amp;#xD;Alberta Res Council, Edmonton, AB T6N 1E4, Canada&amp;#xD;Univ Calgary, Dept Geol &amp;amp; Geophys, Calgary, AB T2N 1N4, Canada&lt;/auth-address&gt;&lt;titles&gt;&lt;title&gt;Aquifer disposal of acid gases: modelling of water-rock reactions for trapping of acid wastes&lt;/title&gt;&lt;secondary-title&gt;Applied Geochemistry&lt;/secondary-title&gt;&lt;alt-title&gt;Appl Geochem&lt;/alt-title&gt;&lt;/titles&gt;&lt;periodical&gt;&lt;full-title&gt;Applied Geochemistry&lt;/full-title&gt;&lt;abbr-1&gt;Appl Geochem&lt;/abbr-1&gt;&lt;/periodical&gt;&lt;alt-periodical&gt;&lt;full-title&gt;Applied Geochemistry&lt;/full-title&gt;&lt;abbr-1&gt;Appl Geochem&lt;/abbr-1&gt;&lt;/alt-periodical&gt;&lt;pages&gt;1085-1095&lt;/pages&gt;&lt;volume&gt;15&lt;/volume&gt;&lt;number&gt;8&lt;/number&gt;&lt;keywords&gt;&lt;keyword&gt;greenhouse gases&lt;/keyword&gt;&lt;keyword&gt;kaolinite dissolution&lt;/keyword&gt;&lt;keyword&gt;surface-area&lt;/keyword&gt;&lt;keyword&gt;kinetics&lt;/keyword&gt;&lt;keyword&gt;rates&lt;/keyword&gt;&lt;keyword&gt;co2&lt;/keyword&gt;&lt;keyword&gt;ph&lt;/keyword&gt;&lt;keyword&gt;time&lt;/keyword&gt;&lt;keyword&gt;60-degrees-c&lt;/keyword&gt;&lt;keyword&gt;70-degrees-c&lt;/keyword&gt;&lt;/keywords&gt;&lt;dates&gt;&lt;year&gt;2000&lt;/year&gt;&lt;pub-dates&gt;&lt;date&gt;Sep&lt;/date&gt;&lt;/pub-dates&gt;&lt;/dates&gt;&lt;isbn&gt;0883-2927&lt;/isbn&gt;&lt;accession-num&gt;ISI:000087506000002&lt;/accession-num&gt;&lt;urls&gt;&lt;related-urls&gt;&lt;url&gt;&amp;lt;Go to ISI&amp;gt;://000087506000002&lt;/url&gt;&lt;/related-urls&gt;&lt;/urls&gt;&lt;language&gt;English&lt;/language&gt;&lt;/record&gt;&lt;/Cite&gt;&lt;/EndNote&gt;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11" w:tooltip="Gunter, 2000 #1323" w:history="1">
        <w:r w:rsidR="00331F9E">
          <w:rPr>
            <w:rFonts w:ascii="Times New Roman" w:eastAsia="宋体" w:hAnsi="Times New Roman" w:cs="Times New Roman"/>
            <w:noProof/>
            <w:kern w:val="0"/>
            <w:sz w:val="24"/>
            <w:szCs w:val="20"/>
          </w:rPr>
          <w:t>Gunter et al., 2000</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w:t>
      </w:r>
    </w:p>
    <w:p w14:paraId="484D58AA" w14:textId="77777777" w:rsidR="004E3B9E" w:rsidRPr="004E3B9E" w:rsidRDefault="004E3B9E" w:rsidP="004E3B9E">
      <w:pPr>
        <w:widowControl/>
        <w:rPr>
          <w:rFonts w:ascii="Times New Roman" w:eastAsia="宋体" w:hAnsi="Times New Roman" w:cs="Times New Roman"/>
          <w:kern w:val="0"/>
          <w:sz w:val="24"/>
          <w:szCs w:val="20"/>
        </w:rPr>
      </w:pPr>
    </w:p>
    <w:p w14:paraId="5A4F5676" w14:textId="755E0A36"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hint="eastAsia"/>
          <w:kern w:val="0"/>
          <w:sz w:val="24"/>
          <w:szCs w:val="20"/>
        </w:rPr>
        <w:t>Igneous rocks</w:t>
      </w:r>
      <w:r w:rsidRPr="004E3B9E">
        <w:rPr>
          <w:rFonts w:ascii="Times New Roman" w:eastAsia="宋体" w:hAnsi="Times New Roman" w:cs="Times New Roman"/>
          <w:kern w:val="0"/>
          <w:sz w:val="24"/>
          <w:szCs w:val="20"/>
        </w:rPr>
        <w:t>, especially mafic and ultramafic rocks,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are rich in magnesium, iron, and</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calcium silicate minerals</w:t>
      </w:r>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rPr>
        <w:t xml:space="preserve"> and could theoretically provide a high potential</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of </w:t>
      </w:r>
      <w:del w:id="16" w:author="Shuo Zhang" w:date="2013-02-19T10:30:00Z">
        <w:r w:rsidRPr="004E3B9E" w:rsidDel="00C97211">
          <w:rPr>
            <w:rFonts w:ascii="Times New Roman" w:eastAsia="宋体" w:hAnsi="Times New Roman" w:cs="Times New Roman"/>
            <w:kern w:val="0"/>
            <w:sz w:val="24"/>
            <w:szCs w:val="20"/>
          </w:rPr>
          <w:delText xml:space="preserve">geochemical </w:delText>
        </w:r>
      </w:del>
      <w:ins w:id="17" w:author="Shuo Zhang" w:date="2013-02-19T10:30:00Z">
        <w:r w:rsidR="00C97211">
          <w:rPr>
            <w:rFonts w:ascii="Times New Roman" w:eastAsia="宋体" w:hAnsi="Times New Roman" w:cs="Times New Roman"/>
            <w:kern w:val="0"/>
            <w:sz w:val="24"/>
            <w:szCs w:val="20"/>
          </w:rPr>
          <w:t>mineral</w:t>
        </w:r>
        <w:r w:rsidR="00C97211" w:rsidRPr="004E3B9E">
          <w:rPr>
            <w:rFonts w:ascii="Times New Roman" w:eastAsia="宋体" w:hAnsi="Times New Roman" w:cs="Times New Roman"/>
            <w:kern w:val="0"/>
            <w:sz w:val="24"/>
            <w:szCs w:val="20"/>
          </w:rPr>
          <w:t xml:space="preserve"> </w:t>
        </w:r>
      </w:ins>
      <w:r w:rsidRPr="004E3B9E">
        <w:rPr>
          <w:rFonts w:ascii="Times New Roman" w:eastAsia="宋体" w:hAnsi="Times New Roman" w:cs="Times New Roman"/>
          <w:kern w:val="0"/>
          <w:sz w:val="24"/>
          <w:szCs w:val="20"/>
        </w:rPr>
        <w:t xml:space="preserve">trapping by mineral carbonation </w:t>
      </w:r>
      <w:r w:rsidR="00931F83">
        <w:rPr>
          <w:rFonts w:ascii="Times New Roman" w:eastAsia="宋体" w:hAnsi="Times New Roman" w:cs="Times New Roman"/>
          <w:kern w:val="0"/>
          <w:sz w:val="24"/>
          <w:szCs w:val="20"/>
        </w:rPr>
        <w:fldChar w:fldCharType="begin">
          <w:fldData xml:space="preserve">PEVuZE5vdGU+PENpdGU+PEF1dGhvcj5LZWxlbWVuPC9BdXRob3I+PFllYXI+MjAwODwvWWVhcj48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LTE+UCBOYXRsIEFjYWQgU2NpIFVTQTwvYWJici0xPjwvYWx0LXBlcmlvZGljYWw+PHBhZ2VzPjE3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==
</w:fldData>
        </w:fldChar>
      </w:r>
      <w:r w:rsidR="00931F83">
        <w:rPr>
          <w:rFonts w:ascii="Times New Roman" w:eastAsia="宋体" w:hAnsi="Times New Roman" w:cs="Times New Roman"/>
          <w:kern w:val="0"/>
          <w:sz w:val="24"/>
          <w:szCs w:val="20"/>
        </w:rPr>
        <w:instrText xml:space="preserve"> ADDIN EN.CITE </w:instrText>
      </w:r>
      <w:r w:rsidR="00931F83">
        <w:rPr>
          <w:rFonts w:ascii="Times New Roman" w:eastAsia="宋体" w:hAnsi="Times New Roman" w:cs="Times New Roman"/>
          <w:kern w:val="0"/>
          <w:sz w:val="24"/>
          <w:szCs w:val="20"/>
        </w:rPr>
        <w:fldChar w:fldCharType="begin">
          <w:fldData xml:space="preserve">PEVuZE5vdGU+PENpdGU+PEF1dGhvcj5LZWxlbWVuPC9BdXRob3I+PFllYXI+MjAwODwvWWVhcj48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LTE+UCBOYXRsIEFjYWQgU2NpIFVTQTwvYWJici0xPjwvYWx0LXBlcmlvZGljYWw+PHBhZ2VzPjE3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==
</w:fldData>
        </w:fldChar>
      </w:r>
      <w:r w:rsidR="00931F83">
        <w:rPr>
          <w:rFonts w:ascii="Times New Roman" w:eastAsia="宋体" w:hAnsi="Times New Roman" w:cs="Times New Roman"/>
          <w:kern w:val="0"/>
          <w:sz w:val="24"/>
          <w:szCs w:val="20"/>
        </w:rPr>
        <w:instrText xml:space="preserve"> ADDIN EN.CITE.DATA </w:instrText>
      </w:r>
      <w:r w:rsidR="00931F83">
        <w:rPr>
          <w:rFonts w:ascii="Times New Roman" w:eastAsia="宋体" w:hAnsi="Times New Roman" w:cs="Times New Roman"/>
          <w:kern w:val="0"/>
          <w:sz w:val="24"/>
          <w:szCs w:val="20"/>
        </w:rPr>
      </w:r>
      <w:r w:rsidR="00931F83">
        <w:rPr>
          <w:rFonts w:ascii="Times New Roman" w:eastAsia="宋体" w:hAnsi="Times New Roman" w:cs="Times New Roman"/>
          <w:kern w:val="0"/>
          <w:sz w:val="24"/>
          <w:szCs w:val="20"/>
        </w:rPr>
        <w:fldChar w:fldCharType="end"/>
      </w:r>
      <w:r w:rsidR="00931F83">
        <w:rPr>
          <w:rFonts w:ascii="Times New Roman" w:eastAsia="宋体" w:hAnsi="Times New Roman" w:cs="Times New Roman"/>
          <w:kern w:val="0"/>
          <w:sz w:val="24"/>
          <w:szCs w:val="20"/>
        </w:rPr>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15" w:tooltip="Kelemen, 2008 #198" w:history="1">
        <w:r w:rsidR="00331F9E">
          <w:rPr>
            <w:rFonts w:ascii="Times New Roman" w:eastAsia="宋体" w:hAnsi="Times New Roman" w:cs="Times New Roman"/>
            <w:noProof/>
            <w:kern w:val="0"/>
            <w:sz w:val="24"/>
            <w:szCs w:val="20"/>
          </w:rPr>
          <w:t>Kelemen and Matter, 2008</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However, </w:t>
      </w:r>
      <w:r w:rsidRPr="004E3B9E">
        <w:rPr>
          <w:rFonts w:ascii="Times New Roman" w:eastAsia="宋体" w:hAnsi="Times New Roman" w:cs="Times New Roman"/>
          <w:kern w:val="0"/>
          <w:sz w:val="24"/>
          <w:szCs w:val="20"/>
        </w:rPr>
        <w:t xml:space="preserve">plutonic igneous (and metamorphic) rocks have negligible matrix permeability and porosity. The permeability in such rocks is determined primarily by the presence, type and orientation of fractures. Thus </w:t>
      </w:r>
      <w:ins w:id="18" w:author="Shuo Zhang" w:date="2013-02-20T21:05:00Z">
        <w:r w:rsidR="00167D04">
          <w:rPr>
            <w:rFonts w:ascii="Times New Roman" w:eastAsia="宋体" w:hAnsi="Times New Roman" w:cs="Times New Roman" w:hint="eastAsia"/>
            <w:kern w:val="0"/>
            <w:sz w:val="24"/>
            <w:szCs w:val="20"/>
          </w:rPr>
          <w:t xml:space="preserve">intrusive </w:t>
        </w:r>
      </w:ins>
      <w:r w:rsidRPr="004E3B9E">
        <w:rPr>
          <w:rFonts w:ascii="Times New Roman" w:eastAsia="宋体" w:hAnsi="Times New Roman" w:cs="Times New Roman"/>
          <w:kern w:val="0"/>
          <w:sz w:val="24"/>
          <w:szCs w:val="20"/>
        </w:rPr>
        <w:t>igneous and metamorphic rock bodies are normally unpromising hosts for subsurface disposal or sequestration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despite the apparently favorable rat</w:t>
      </w:r>
      <w:r w:rsidRPr="004E3B9E">
        <w:rPr>
          <w:rFonts w:ascii="Times New Roman" w:eastAsia="宋体" w:hAnsi="Times New Roman" w:cs="Times New Roman" w:hint="eastAsia"/>
          <w:kern w:val="0"/>
          <w:sz w:val="24"/>
          <w:szCs w:val="20"/>
        </w:rPr>
        <w:t>es of chemical reactions</w:t>
      </w:r>
      <w:r w:rsidRPr="004E3B9E">
        <w:rPr>
          <w:rFonts w:ascii="Times New Roman" w:eastAsia="宋体" w:hAnsi="Times New Roman" w:cs="Times New Roman"/>
          <w:kern w:val="0"/>
          <w:sz w:val="24"/>
          <w:szCs w:val="20"/>
        </w:rPr>
        <w:t>.</w:t>
      </w:r>
    </w:p>
    <w:p w14:paraId="30B4CB81" w14:textId="77777777" w:rsidR="004E3B9E" w:rsidRPr="004E3B9E" w:rsidRDefault="004E3B9E" w:rsidP="004E3B9E">
      <w:pPr>
        <w:widowControl/>
        <w:rPr>
          <w:rFonts w:ascii="Times New Roman" w:eastAsia="宋体" w:hAnsi="Times New Roman" w:cs="Times New Roman"/>
          <w:kern w:val="0"/>
          <w:sz w:val="24"/>
          <w:szCs w:val="20"/>
        </w:rPr>
      </w:pPr>
    </w:p>
    <w:p w14:paraId="75B2961E" w14:textId="15C85682" w:rsidR="003F404D" w:rsidRDefault="004E3B9E" w:rsidP="004E3B9E">
      <w:pPr>
        <w:widowControl/>
        <w:rPr>
          <w:rFonts w:ascii="Times New Roman" w:eastAsia="宋体" w:hAnsi="Times New Roman" w:cs="Times New Roman" w:hint="eastAsia"/>
          <w:kern w:val="0"/>
          <w:sz w:val="24"/>
          <w:szCs w:val="20"/>
        </w:rPr>
      </w:pPr>
      <w:r w:rsidRPr="004E3B9E">
        <w:rPr>
          <w:rFonts w:ascii="Times New Roman" w:eastAsia="宋体" w:hAnsi="Times New Roman" w:cs="Times New Roman"/>
          <w:kern w:val="0"/>
          <w:sz w:val="24"/>
          <w:szCs w:val="20"/>
        </w:rPr>
        <w:t>Most extrusive igneous rocks are subject to similar limitations for the disposal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The most extensive are flood basalts, found covering large areas of the earth’s surface in certain parts of </w:t>
      </w:r>
      <w:r w:rsidRPr="004E3B9E">
        <w:rPr>
          <w:rFonts w:ascii="Times New Roman" w:eastAsia="宋体" w:hAnsi="Times New Roman" w:cs="Times New Roman"/>
          <w:kern w:val="0"/>
          <w:sz w:val="24"/>
          <w:szCs w:val="20"/>
          <w:lang w:eastAsia="en-US"/>
        </w:rPr>
        <w:t>the world. Basalts are commonly</w:t>
      </w:r>
      <w:r w:rsidRPr="004E3B9E">
        <w:rPr>
          <w:rFonts w:ascii="Times New Roman" w:eastAsia="宋体" w:hAnsi="Times New Roman" w:cs="Times New Roman" w:hint="eastAsia"/>
          <w:kern w:val="0"/>
          <w:sz w:val="24"/>
          <w:szCs w:val="20"/>
          <w:lang w:eastAsia="en-US"/>
        </w:rPr>
        <w:t xml:space="preserve"> </w:t>
      </w:r>
      <w:r w:rsidRPr="004E3B9E">
        <w:rPr>
          <w:rFonts w:ascii="Times New Roman" w:eastAsia="宋体" w:hAnsi="Times New Roman" w:cs="Times New Roman"/>
          <w:kern w:val="0"/>
          <w:sz w:val="24"/>
          <w:szCs w:val="20"/>
        </w:rPr>
        <w:t>heavily fractured, and also possess rubble zones and vesicle porosity.</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Both microcrystalline groundmass and residual glass contain significant </w:t>
      </w:r>
      <w:proofErr w:type="spellStart"/>
      <w:r w:rsidRPr="004E3B9E">
        <w:rPr>
          <w:rFonts w:ascii="Times New Roman" w:eastAsia="宋体" w:hAnsi="Times New Roman" w:cs="Times New Roman"/>
          <w:kern w:val="0"/>
          <w:sz w:val="24"/>
          <w:szCs w:val="20"/>
        </w:rPr>
        <w:t>Ca</w:t>
      </w:r>
      <w:proofErr w:type="spellEnd"/>
      <w:r w:rsidRPr="004E3B9E">
        <w:rPr>
          <w:rFonts w:ascii="Times New Roman" w:eastAsia="宋体" w:hAnsi="Times New Roman" w:cs="Times New Roman"/>
          <w:kern w:val="0"/>
          <w:sz w:val="24"/>
          <w:szCs w:val="20"/>
        </w:rPr>
        <w:t>, Mg and Fe. Therefore basalts could be candidate host rocks for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sequestration </w:t>
      </w:r>
      <w:r w:rsidR="00931F83">
        <w:rPr>
          <w:rFonts w:ascii="Times New Roman" w:eastAsia="宋体" w:hAnsi="Times New Roman" w:cs="Times New Roman"/>
          <w:kern w:val="0"/>
          <w:sz w:val="24"/>
          <w:szCs w:val="20"/>
        </w:rPr>
        <w:fldChar w:fldCharType="begin">
          <w:fldData xml:space="preserve">PEVuZE5vdGU+PENpdGU+PEF1dGhvcj5NYXR0ZXI8L0F1dGhvcj48WWVhcj4yMDA3PC9ZZWFyPjxS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==
</w:fldData>
        </w:fldChar>
      </w:r>
      <w:r w:rsidR="00DA7891">
        <w:rPr>
          <w:rFonts w:ascii="Times New Roman" w:eastAsia="宋体" w:hAnsi="Times New Roman" w:cs="Times New Roman"/>
          <w:kern w:val="0"/>
          <w:sz w:val="24"/>
          <w:szCs w:val="20"/>
        </w:rPr>
        <w:instrText xml:space="preserve"> ADDIN EN.CITE </w:instrText>
      </w:r>
      <w:r w:rsidR="00DA7891">
        <w:rPr>
          <w:rFonts w:ascii="Times New Roman" w:eastAsia="宋体" w:hAnsi="Times New Roman" w:cs="Times New Roman"/>
          <w:kern w:val="0"/>
          <w:sz w:val="24"/>
          <w:szCs w:val="20"/>
        </w:rPr>
        <w:fldChar w:fldCharType="begin">
          <w:fldData xml:space="preserve">PEVuZE5vdGU+PENpdGU+PEF1dGhvcj5NYXR0ZXI8L0F1dGhvcj48WWVhcj4yMDA3PC9ZZWFyPjxS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==
</w:fldData>
        </w:fldChar>
      </w:r>
      <w:r w:rsidR="00DA7891">
        <w:rPr>
          <w:rFonts w:ascii="Times New Roman" w:eastAsia="宋体" w:hAnsi="Times New Roman" w:cs="Times New Roman"/>
          <w:kern w:val="0"/>
          <w:sz w:val="24"/>
          <w:szCs w:val="20"/>
        </w:rPr>
        <w:instrText xml:space="preserve"> ADDIN EN.CITE.DATA </w:instrText>
      </w:r>
      <w:r w:rsidR="00DA7891">
        <w:rPr>
          <w:rFonts w:ascii="Times New Roman" w:eastAsia="宋体" w:hAnsi="Times New Roman" w:cs="Times New Roman"/>
          <w:kern w:val="0"/>
          <w:sz w:val="24"/>
          <w:szCs w:val="20"/>
        </w:rPr>
      </w:r>
      <w:r w:rsidR="00DA7891">
        <w:rPr>
          <w:rFonts w:ascii="Times New Roman" w:eastAsia="宋体" w:hAnsi="Times New Roman" w:cs="Times New Roman"/>
          <w:kern w:val="0"/>
          <w:sz w:val="24"/>
          <w:szCs w:val="20"/>
        </w:rPr>
        <w:fldChar w:fldCharType="end"/>
      </w:r>
      <w:r w:rsidR="00931F83">
        <w:rPr>
          <w:rFonts w:ascii="Times New Roman" w:eastAsia="宋体" w:hAnsi="Times New Roman" w:cs="Times New Roman"/>
          <w:kern w:val="0"/>
          <w:sz w:val="24"/>
          <w:szCs w:val="20"/>
        </w:rPr>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20" w:tooltip="Matter, 2007 #96" w:history="1">
        <w:r w:rsidR="00331F9E">
          <w:rPr>
            <w:rFonts w:ascii="Times New Roman" w:eastAsia="宋体" w:hAnsi="Times New Roman" w:cs="Times New Roman"/>
            <w:noProof/>
            <w:kern w:val="0"/>
            <w:sz w:val="24"/>
            <w:szCs w:val="20"/>
          </w:rPr>
          <w:t>Matter et al., 2007</w:t>
        </w:r>
      </w:hyperlink>
      <w:r w:rsidR="00931F83">
        <w:rPr>
          <w:rFonts w:ascii="Times New Roman" w:eastAsia="宋体" w:hAnsi="Times New Roman" w:cs="Times New Roman"/>
          <w:noProof/>
          <w:kern w:val="0"/>
          <w:sz w:val="24"/>
          <w:szCs w:val="20"/>
        </w:rPr>
        <w:t xml:space="preserve">; </w:t>
      </w:r>
      <w:hyperlink w:anchor="_ENREF_21" w:tooltip="McGrail, 2006 #90" w:history="1">
        <w:r w:rsidR="00331F9E">
          <w:rPr>
            <w:rFonts w:ascii="Times New Roman" w:eastAsia="宋体" w:hAnsi="Times New Roman" w:cs="Times New Roman"/>
            <w:noProof/>
            <w:kern w:val="0"/>
            <w:sz w:val="24"/>
            <w:szCs w:val="20"/>
          </w:rPr>
          <w:t>McGrail et al., 2006</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If the basalt flows are buried and overlain by impermeable sedimentary cap rocks, they could be favorable potential repositories of supercritical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particularly if tectonic deformation were to create structural traps. However, the generally low permeability and porosity of the matrix would suggest that </w:t>
      </w:r>
      <w:r w:rsidRPr="004E3B9E">
        <w:rPr>
          <w:rFonts w:ascii="Times New Roman" w:eastAsia="宋体" w:hAnsi="Times New Roman" w:cs="Times New Roman" w:hint="eastAsia"/>
          <w:kern w:val="0"/>
          <w:sz w:val="24"/>
          <w:szCs w:val="20"/>
        </w:rPr>
        <w:t>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inje</w:t>
      </w:r>
      <w:r w:rsidRPr="004E3B9E">
        <w:rPr>
          <w:rFonts w:ascii="Times New Roman" w:eastAsia="宋体" w:hAnsi="Times New Roman" w:cs="Times New Roman"/>
          <w:kern w:val="0"/>
          <w:sz w:val="24"/>
          <w:szCs w:val="20"/>
        </w:rPr>
        <w:t xml:space="preserve">ction rates would be </w:t>
      </w:r>
      <w:r w:rsidRPr="004E3B9E">
        <w:rPr>
          <w:rFonts w:ascii="Times New Roman" w:eastAsia="宋体" w:hAnsi="Times New Roman" w:cs="Times New Roman" w:hint="eastAsia"/>
          <w:kern w:val="0"/>
          <w:sz w:val="24"/>
          <w:szCs w:val="20"/>
        </w:rPr>
        <w:t>limited</w:t>
      </w:r>
      <w:ins w:id="19" w:author="Don DePaolo" w:date="2013-03-26T05:55:00Z">
        <w:r w:rsidR="00211391">
          <w:rPr>
            <w:rFonts w:ascii="Times New Roman" w:eastAsia="宋体" w:hAnsi="Times New Roman" w:cs="Times New Roman"/>
            <w:kern w:val="0"/>
            <w:sz w:val="24"/>
            <w:szCs w:val="20"/>
          </w:rPr>
          <w:t xml:space="preserve">, even if </w:t>
        </w:r>
        <w:proofErr w:type="spellStart"/>
        <w:r w:rsidR="00211391">
          <w:rPr>
            <w:rFonts w:ascii="Times New Roman" w:eastAsia="宋体" w:hAnsi="Times New Roman" w:cs="Times New Roman"/>
            <w:kern w:val="0"/>
            <w:sz w:val="24"/>
            <w:szCs w:val="20"/>
          </w:rPr>
          <w:t>injectivity</w:t>
        </w:r>
        <w:proofErr w:type="spellEnd"/>
        <w:r w:rsidR="00211391">
          <w:rPr>
            <w:rFonts w:ascii="Times New Roman" w:eastAsia="宋体" w:hAnsi="Times New Roman" w:cs="Times New Roman"/>
            <w:kern w:val="0"/>
            <w:sz w:val="24"/>
            <w:szCs w:val="20"/>
          </w:rPr>
          <w:t xml:space="preserve"> could be enhanced by hydraulic fracturing.</w:t>
        </w:r>
      </w:ins>
      <w:del w:id="20" w:author="Don DePaolo" w:date="2013-03-26T05:55:00Z">
        <w:r w:rsidRPr="004E3B9E" w:rsidDel="00211391">
          <w:rPr>
            <w:rFonts w:ascii="Times New Roman" w:eastAsia="宋体" w:hAnsi="Times New Roman" w:cs="Times New Roman"/>
            <w:kern w:val="0"/>
            <w:sz w:val="24"/>
            <w:szCs w:val="20"/>
          </w:rPr>
          <w:delText xml:space="preserve">. </w:delText>
        </w:r>
      </w:del>
      <w:ins w:id="21" w:author="Don DePaolo" w:date="2013-03-26T05:56:00Z">
        <w:r w:rsidR="00F96344">
          <w:rPr>
            <w:rFonts w:ascii="Times New Roman" w:eastAsia="宋体" w:hAnsi="Times New Roman" w:cs="Times New Roman"/>
            <w:kern w:val="0"/>
            <w:sz w:val="24"/>
            <w:szCs w:val="20"/>
          </w:rPr>
          <w:t xml:space="preserve">  Furthermore, because crystalline rocks do not contain a significant amount of indigenous brine, reaction </w:t>
        </w:r>
      </w:ins>
      <w:ins w:id="22" w:author="Don DePaolo" w:date="2013-03-26T05:57:00Z">
        <w:r w:rsidR="00F96344">
          <w:rPr>
            <w:rFonts w:ascii="Times New Roman" w:eastAsia="宋体" w:hAnsi="Times New Roman" w:cs="Times New Roman"/>
            <w:kern w:val="0"/>
            <w:sz w:val="24"/>
            <w:szCs w:val="20"/>
          </w:rPr>
          <w:t>c</w:t>
        </w:r>
      </w:ins>
      <w:ins w:id="23" w:author="Don DePaolo" w:date="2013-03-26T05:56:00Z">
        <w:r w:rsidR="00F96344">
          <w:rPr>
            <w:rFonts w:ascii="Times New Roman" w:eastAsia="宋体" w:hAnsi="Times New Roman" w:cs="Times New Roman"/>
            <w:kern w:val="0"/>
            <w:sz w:val="24"/>
            <w:szCs w:val="20"/>
          </w:rPr>
          <w:t>an only be achieved by injection of CO</w:t>
        </w:r>
        <w:r w:rsidR="00F96344" w:rsidRPr="00262F5C">
          <w:rPr>
            <w:rFonts w:ascii="Times New Roman" w:eastAsia="宋体" w:hAnsi="Times New Roman" w:cs="Times New Roman"/>
            <w:kern w:val="0"/>
            <w:sz w:val="24"/>
            <w:szCs w:val="20"/>
            <w:vertAlign w:val="subscript"/>
            <w:rPrChange w:id="24" w:author="Don DePaolo" w:date="2013-03-26T05:59:00Z">
              <w:rPr>
                <w:rFonts w:ascii="Times New Roman" w:eastAsia="宋体" w:hAnsi="Times New Roman" w:cs="Times New Roman"/>
                <w:kern w:val="0"/>
                <w:sz w:val="24"/>
                <w:szCs w:val="20"/>
              </w:rPr>
            </w:rPrChange>
          </w:rPr>
          <w:t>2</w:t>
        </w:r>
        <w:r w:rsidR="00F96344">
          <w:rPr>
            <w:rFonts w:ascii="Times New Roman" w:eastAsia="宋体" w:hAnsi="Times New Roman" w:cs="Times New Roman"/>
            <w:kern w:val="0"/>
            <w:sz w:val="24"/>
            <w:szCs w:val="20"/>
          </w:rPr>
          <w:t>-saturated water</w:t>
        </w:r>
      </w:ins>
      <w:ins w:id="25" w:author="Don DePaolo" w:date="2013-03-26T06:01:00Z">
        <w:r w:rsidR="005334B2">
          <w:rPr>
            <w:rFonts w:ascii="Times New Roman" w:eastAsia="宋体" w:hAnsi="Times New Roman" w:cs="Times New Roman"/>
            <w:kern w:val="0"/>
            <w:sz w:val="24"/>
            <w:szCs w:val="20"/>
          </w:rPr>
          <w:t xml:space="preserve"> (</w:t>
        </w:r>
        <w:r w:rsidR="005334B2">
          <w:fldChar w:fldCharType="begin"/>
        </w:r>
        <w:r w:rsidR="005334B2">
          <w:instrText xml:space="preserve"> HYPERLINK \l "_ENREF_19" \o "Matter, 2007 #96" </w:instrText>
        </w:r>
        <w:r w:rsidR="005334B2">
          <w:fldChar w:fldCharType="separate"/>
        </w:r>
        <w:r w:rsidR="005334B2">
          <w:rPr>
            <w:rFonts w:ascii="Times New Roman" w:eastAsia="宋体" w:hAnsi="Times New Roman" w:cs="Times New Roman"/>
            <w:noProof/>
            <w:kern w:val="0"/>
            <w:sz w:val="24"/>
            <w:szCs w:val="20"/>
          </w:rPr>
          <w:t>Matter et al., 2007</w:t>
        </w:r>
        <w:r w:rsidR="005334B2">
          <w:rPr>
            <w:rFonts w:ascii="Times New Roman" w:eastAsia="宋体" w:hAnsi="Times New Roman" w:cs="Times New Roman"/>
            <w:noProof/>
            <w:kern w:val="0"/>
            <w:sz w:val="24"/>
            <w:szCs w:val="20"/>
          </w:rPr>
          <w:fldChar w:fldCharType="end"/>
        </w:r>
        <w:r w:rsidR="005334B2">
          <w:rPr>
            <w:rFonts w:ascii="Times New Roman" w:eastAsia="宋体" w:hAnsi="Times New Roman" w:cs="Times New Roman"/>
            <w:noProof/>
            <w:kern w:val="0"/>
            <w:sz w:val="24"/>
            <w:szCs w:val="20"/>
          </w:rPr>
          <w:t>)</w:t>
        </w:r>
      </w:ins>
      <w:ins w:id="26" w:author="Don DePaolo" w:date="2013-03-26T05:57:00Z">
        <w:r w:rsidR="00F96344">
          <w:rPr>
            <w:rFonts w:ascii="Times New Roman" w:eastAsia="宋体" w:hAnsi="Times New Roman" w:cs="Times New Roman"/>
            <w:kern w:val="0"/>
            <w:sz w:val="24"/>
            <w:szCs w:val="20"/>
          </w:rPr>
          <w:t>.  Since CO</w:t>
        </w:r>
        <w:r w:rsidR="00F96344" w:rsidRPr="00262F5C">
          <w:rPr>
            <w:rFonts w:ascii="Times New Roman" w:eastAsia="宋体" w:hAnsi="Times New Roman" w:cs="Times New Roman"/>
            <w:kern w:val="0"/>
            <w:sz w:val="24"/>
            <w:szCs w:val="20"/>
            <w:vertAlign w:val="subscript"/>
            <w:rPrChange w:id="27" w:author="Don DePaolo" w:date="2013-03-26T05:59:00Z">
              <w:rPr>
                <w:rFonts w:ascii="Times New Roman" w:eastAsia="宋体" w:hAnsi="Times New Roman" w:cs="Times New Roman"/>
                <w:kern w:val="0"/>
                <w:sz w:val="24"/>
                <w:szCs w:val="20"/>
              </w:rPr>
            </w:rPrChange>
          </w:rPr>
          <w:t>2</w:t>
        </w:r>
        <w:r w:rsidR="00F96344">
          <w:rPr>
            <w:rFonts w:ascii="Times New Roman" w:eastAsia="宋体" w:hAnsi="Times New Roman" w:cs="Times New Roman"/>
            <w:kern w:val="0"/>
            <w:sz w:val="24"/>
            <w:szCs w:val="20"/>
          </w:rPr>
          <w:t xml:space="preserve"> is sparingly soluble in H</w:t>
        </w:r>
        <w:r w:rsidR="00F96344" w:rsidRPr="00262F5C">
          <w:rPr>
            <w:rFonts w:ascii="Times New Roman" w:eastAsia="宋体" w:hAnsi="Times New Roman" w:cs="Times New Roman"/>
            <w:kern w:val="0"/>
            <w:sz w:val="24"/>
            <w:szCs w:val="20"/>
            <w:vertAlign w:val="subscript"/>
            <w:rPrChange w:id="28" w:author="Don DePaolo" w:date="2013-03-26T05:59:00Z">
              <w:rPr>
                <w:rFonts w:ascii="Times New Roman" w:eastAsia="宋体" w:hAnsi="Times New Roman" w:cs="Times New Roman"/>
                <w:kern w:val="0"/>
                <w:sz w:val="24"/>
                <w:szCs w:val="20"/>
              </w:rPr>
            </w:rPrChange>
          </w:rPr>
          <w:t>2</w:t>
        </w:r>
        <w:r w:rsidR="00F96344">
          <w:rPr>
            <w:rFonts w:ascii="Times New Roman" w:eastAsia="宋体" w:hAnsi="Times New Roman" w:cs="Times New Roman"/>
            <w:kern w:val="0"/>
            <w:sz w:val="24"/>
            <w:szCs w:val="20"/>
          </w:rPr>
          <w:t xml:space="preserve">O, </w:t>
        </w:r>
      </w:ins>
      <w:ins w:id="29" w:author="Don DePaolo" w:date="2013-03-26T05:59:00Z">
        <w:r w:rsidR="00262F5C">
          <w:rPr>
            <w:rFonts w:ascii="Times New Roman" w:eastAsia="宋体" w:hAnsi="Times New Roman" w:cs="Times New Roman"/>
            <w:kern w:val="0"/>
            <w:sz w:val="24"/>
            <w:szCs w:val="20"/>
          </w:rPr>
          <w:t xml:space="preserve">roughly </w:t>
        </w:r>
      </w:ins>
      <w:ins w:id="30" w:author="Don DePaolo" w:date="2013-03-26T05:57:00Z">
        <w:r w:rsidR="00F96344">
          <w:rPr>
            <w:rFonts w:ascii="Times New Roman" w:eastAsia="宋体" w:hAnsi="Times New Roman" w:cs="Times New Roman"/>
            <w:kern w:val="0"/>
            <w:sz w:val="24"/>
            <w:szCs w:val="20"/>
          </w:rPr>
          <w:t xml:space="preserve">200 </w:t>
        </w:r>
        <w:r w:rsidR="00262F5C">
          <w:rPr>
            <w:rFonts w:ascii="Times New Roman" w:eastAsia="宋体" w:hAnsi="Times New Roman" w:cs="Times New Roman"/>
            <w:kern w:val="0"/>
            <w:sz w:val="24"/>
            <w:szCs w:val="20"/>
          </w:rPr>
          <w:t>times the volume</w:t>
        </w:r>
        <w:r w:rsidR="00F96344">
          <w:rPr>
            <w:rFonts w:ascii="Times New Roman" w:eastAsia="宋体" w:hAnsi="Times New Roman" w:cs="Times New Roman"/>
            <w:kern w:val="0"/>
            <w:sz w:val="24"/>
            <w:szCs w:val="20"/>
          </w:rPr>
          <w:t xml:space="preserve"> of </w:t>
        </w:r>
      </w:ins>
      <w:ins w:id="31" w:author="Don DePaolo" w:date="2013-03-26T06:00:00Z">
        <w:r w:rsidR="00262F5C">
          <w:rPr>
            <w:rFonts w:ascii="Times New Roman" w:eastAsia="宋体" w:hAnsi="Times New Roman" w:cs="Times New Roman"/>
            <w:kern w:val="0"/>
            <w:sz w:val="24"/>
            <w:szCs w:val="20"/>
          </w:rPr>
          <w:t>fluid</w:t>
        </w:r>
      </w:ins>
      <w:ins w:id="32" w:author="Don DePaolo" w:date="2013-03-26T05:57:00Z">
        <w:r w:rsidR="00F96344">
          <w:rPr>
            <w:rFonts w:ascii="Times New Roman" w:eastAsia="宋体" w:hAnsi="Times New Roman" w:cs="Times New Roman"/>
            <w:kern w:val="0"/>
            <w:sz w:val="24"/>
            <w:szCs w:val="20"/>
          </w:rPr>
          <w:t xml:space="preserve"> would need to be injected into the rocks to store the same amount of CO</w:t>
        </w:r>
        <w:r w:rsidR="00F96344" w:rsidRPr="00262F5C">
          <w:rPr>
            <w:rFonts w:ascii="Times New Roman" w:eastAsia="宋体" w:hAnsi="Times New Roman" w:cs="Times New Roman"/>
            <w:kern w:val="0"/>
            <w:sz w:val="24"/>
            <w:szCs w:val="20"/>
            <w:vertAlign w:val="subscript"/>
            <w:rPrChange w:id="33" w:author="Don DePaolo" w:date="2013-03-26T05:59:00Z">
              <w:rPr>
                <w:rFonts w:ascii="Times New Roman" w:eastAsia="宋体" w:hAnsi="Times New Roman" w:cs="Times New Roman"/>
                <w:kern w:val="0"/>
                <w:sz w:val="24"/>
                <w:szCs w:val="20"/>
              </w:rPr>
            </w:rPrChange>
          </w:rPr>
          <w:t>2</w:t>
        </w:r>
        <w:r w:rsidR="00262F5C">
          <w:rPr>
            <w:rFonts w:ascii="Times New Roman" w:eastAsia="宋体" w:hAnsi="Times New Roman" w:cs="Times New Roman"/>
            <w:kern w:val="0"/>
            <w:sz w:val="24"/>
            <w:szCs w:val="20"/>
          </w:rPr>
          <w:t xml:space="preserve"> </w:t>
        </w:r>
      </w:ins>
      <w:ins w:id="34" w:author="Don DePaolo" w:date="2013-03-26T06:00:00Z">
        <w:r w:rsidR="00262F5C">
          <w:rPr>
            <w:rFonts w:ascii="Times New Roman" w:eastAsia="宋体" w:hAnsi="Times New Roman" w:cs="Times New Roman"/>
            <w:kern w:val="0"/>
            <w:sz w:val="24"/>
            <w:szCs w:val="20"/>
          </w:rPr>
          <w:t xml:space="preserve">that would be </w:t>
        </w:r>
      </w:ins>
      <w:ins w:id="35" w:author="Don DePaolo" w:date="2013-03-26T05:57:00Z">
        <w:r w:rsidR="00262F5C">
          <w:rPr>
            <w:rFonts w:ascii="Times New Roman" w:eastAsia="宋体" w:hAnsi="Times New Roman" w:cs="Times New Roman"/>
            <w:kern w:val="0"/>
            <w:sz w:val="24"/>
            <w:szCs w:val="20"/>
          </w:rPr>
          <w:t xml:space="preserve">accomplished with injection of </w:t>
        </w:r>
      </w:ins>
      <w:ins w:id="36" w:author="Don DePaolo" w:date="2013-03-26T06:00:00Z">
        <w:r w:rsidR="00262F5C">
          <w:rPr>
            <w:rFonts w:ascii="Times New Roman" w:eastAsia="宋体" w:hAnsi="Times New Roman" w:cs="Times New Roman"/>
            <w:kern w:val="0"/>
            <w:sz w:val="24"/>
            <w:szCs w:val="20"/>
          </w:rPr>
          <w:t xml:space="preserve">pure </w:t>
        </w:r>
      </w:ins>
      <w:ins w:id="37" w:author="Don DePaolo" w:date="2013-03-26T05:57:00Z">
        <w:r w:rsidR="00262F5C">
          <w:rPr>
            <w:rFonts w:ascii="Times New Roman" w:eastAsia="宋体" w:hAnsi="Times New Roman" w:cs="Times New Roman"/>
            <w:kern w:val="0"/>
            <w:sz w:val="24"/>
            <w:szCs w:val="20"/>
          </w:rPr>
          <w:t>supercritical</w:t>
        </w:r>
      </w:ins>
      <w:ins w:id="38" w:author="Don DePaolo" w:date="2013-03-26T06:00:00Z">
        <w:r w:rsidR="00262F5C">
          <w:rPr>
            <w:rFonts w:ascii="Times New Roman" w:eastAsia="宋体" w:hAnsi="Times New Roman" w:cs="Times New Roman"/>
            <w:kern w:val="0"/>
            <w:sz w:val="24"/>
            <w:szCs w:val="20"/>
          </w:rPr>
          <w:t xml:space="preserve"> CO</w:t>
        </w:r>
        <w:r w:rsidR="00262F5C" w:rsidRPr="00E22919">
          <w:rPr>
            <w:rFonts w:ascii="Times New Roman" w:eastAsia="宋体" w:hAnsi="Times New Roman" w:cs="Times New Roman"/>
            <w:kern w:val="0"/>
            <w:sz w:val="24"/>
            <w:szCs w:val="20"/>
            <w:vertAlign w:val="subscript"/>
          </w:rPr>
          <w:t>2</w:t>
        </w:r>
        <w:r w:rsidR="00262F5C" w:rsidRPr="00262F5C">
          <w:rPr>
            <w:rFonts w:ascii="Times New Roman" w:eastAsia="宋体" w:hAnsi="Times New Roman" w:cs="Times New Roman"/>
            <w:kern w:val="0"/>
            <w:sz w:val="24"/>
            <w:szCs w:val="20"/>
            <w:rPrChange w:id="39" w:author="Don DePaolo" w:date="2013-03-26T06:00:00Z">
              <w:rPr>
                <w:rFonts w:ascii="Times New Roman" w:eastAsia="宋体" w:hAnsi="Times New Roman" w:cs="Times New Roman"/>
                <w:kern w:val="0"/>
                <w:sz w:val="24"/>
                <w:szCs w:val="20"/>
                <w:vertAlign w:val="subscript"/>
              </w:rPr>
            </w:rPrChange>
          </w:rPr>
          <w:t>.</w:t>
        </w:r>
      </w:ins>
      <w:ins w:id="40" w:author="Don DePaolo" w:date="2013-03-26T05:57:00Z">
        <w:r w:rsidR="00262F5C">
          <w:rPr>
            <w:rFonts w:ascii="Times New Roman" w:eastAsia="宋体" w:hAnsi="Times New Roman" w:cs="Times New Roman"/>
            <w:kern w:val="0"/>
            <w:sz w:val="24"/>
            <w:szCs w:val="20"/>
          </w:rPr>
          <w:t xml:space="preserve"> </w:t>
        </w:r>
      </w:ins>
      <w:ins w:id="41" w:author="Don DePaolo" w:date="2013-03-26T05:58:00Z">
        <w:r w:rsidR="00F96344">
          <w:rPr>
            <w:rFonts w:ascii="Times New Roman" w:eastAsia="宋体" w:hAnsi="Times New Roman" w:cs="Times New Roman"/>
            <w:kern w:val="0"/>
            <w:sz w:val="24"/>
            <w:szCs w:val="20"/>
          </w:rPr>
          <w:t xml:space="preserve">  This </w:t>
        </w:r>
      </w:ins>
      <w:ins w:id="42" w:author="Don DePaolo" w:date="2013-04-14T20:14:00Z">
        <w:r w:rsidR="000D26D6">
          <w:rPr>
            <w:rFonts w:ascii="Times New Roman" w:eastAsia="宋体" w:hAnsi="Times New Roman" w:cs="Times New Roman"/>
            <w:kern w:val="0"/>
            <w:sz w:val="24"/>
            <w:szCs w:val="20"/>
          </w:rPr>
          <w:t xml:space="preserve">large volume of fluid </w:t>
        </w:r>
      </w:ins>
      <w:ins w:id="43" w:author="Don DePaolo" w:date="2013-03-26T05:58:00Z">
        <w:r w:rsidR="00F96344">
          <w:rPr>
            <w:rFonts w:ascii="Times New Roman" w:eastAsia="宋体" w:hAnsi="Times New Roman" w:cs="Times New Roman"/>
            <w:kern w:val="0"/>
            <w:sz w:val="24"/>
            <w:szCs w:val="20"/>
          </w:rPr>
          <w:t>trans</w:t>
        </w:r>
        <w:r w:rsidR="005334B2">
          <w:rPr>
            <w:rFonts w:ascii="Times New Roman" w:eastAsia="宋体" w:hAnsi="Times New Roman" w:cs="Times New Roman"/>
            <w:kern w:val="0"/>
            <w:sz w:val="24"/>
            <w:szCs w:val="20"/>
          </w:rPr>
          <w:t>lates to the need for 200</w:t>
        </w:r>
        <w:r w:rsidR="00F96344">
          <w:rPr>
            <w:rFonts w:ascii="Times New Roman" w:eastAsia="宋体" w:hAnsi="Times New Roman" w:cs="Times New Roman"/>
            <w:kern w:val="0"/>
            <w:sz w:val="24"/>
            <w:szCs w:val="20"/>
          </w:rPr>
          <w:t xml:space="preserve"> </w:t>
        </w:r>
      </w:ins>
      <w:ins w:id="44" w:author="Don DePaolo" w:date="2013-03-26T05:59:00Z">
        <w:r w:rsidR="00F96344">
          <w:rPr>
            <w:rFonts w:ascii="Times New Roman" w:eastAsia="宋体" w:hAnsi="Times New Roman" w:cs="Times New Roman"/>
            <w:kern w:val="0"/>
            <w:sz w:val="24"/>
            <w:szCs w:val="20"/>
          </w:rPr>
          <w:t xml:space="preserve">times </w:t>
        </w:r>
      </w:ins>
      <w:ins w:id="45" w:author="Don DePaolo" w:date="2013-03-26T05:58:00Z">
        <w:r w:rsidR="00F96344">
          <w:rPr>
            <w:rFonts w:ascii="Times New Roman" w:eastAsia="宋体" w:hAnsi="Times New Roman" w:cs="Times New Roman"/>
            <w:kern w:val="0"/>
            <w:sz w:val="24"/>
            <w:szCs w:val="20"/>
          </w:rPr>
          <w:t>more injection wells, water, and pore space</w:t>
        </w:r>
      </w:ins>
      <w:ins w:id="46" w:author="Don DePaolo" w:date="2013-03-26T05:59:00Z">
        <w:r w:rsidR="00F96344">
          <w:rPr>
            <w:rFonts w:ascii="Times New Roman" w:eastAsia="宋体" w:hAnsi="Times New Roman" w:cs="Times New Roman"/>
            <w:kern w:val="0"/>
            <w:sz w:val="24"/>
            <w:szCs w:val="20"/>
          </w:rPr>
          <w:t>.</w:t>
        </w:r>
      </w:ins>
      <w:ins w:id="47" w:author="Darling" w:date="2013-07-23T16:01:00Z">
        <w:r w:rsidR="00DD2A32">
          <w:rPr>
            <w:rFonts w:ascii="Times New Roman" w:eastAsia="宋体" w:hAnsi="Times New Roman" w:cs="Times New Roman" w:hint="eastAsia"/>
            <w:kern w:val="0"/>
            <w:sz w:val="24"/>
            <w:szCs w:val="20"/>
          </w:rPr>
          <w:t xml:space="preserve"> </w:t>
        </w:r>
        <w:r w:rsidR="00DD2A32" w:rsidRPr="00DD2A32">
          <w:rPr>
            <w:rFonts w:ascii="Times New Roman" w:eastAsia="宋体" w:hAnsi="Times New Roman" w:cs="Times New Roman"/>
            <w:kern w:val="0"/>
            <w:sz w:val="24"/>
            <w:szCs w:val="20"/>
          </w:rPr>
          <w:t xml:space="preserve">There </w:t>
        </w:r>
      </w:ins>
      <w:ins w:id="48" w:author="Darling" w:date="2013-07-23T16:19:00Z">
        <w:r w:rsidR="00830D4A">
          <w:rPr>
            <w:rFonts w:ascii="Times New Roman" w:eastAsia="宋体" w:hAnsi="Times New Roman" w:cs="Times New Roman" w:hint="eastAsia"/>
            <w:kern w:val="0"/>
            <w:sz w:val="24"/>
            <w:szCs w:val="20"/>
          </w:rPr>
          <w:t>are cases where</w:t>
        </w:r>
      </w:ins>
      <w:ins w:id="49" w:author="Darling" w:date="2013-07-23T16:01:00Z">
        <w:r w:rsidR="00DD2A32" w:rsidRPr="00DD2A32">
          <w:rPr>
            <w:rFonts w:ascii="Times New Roman" w:eastAsia="宋体" w:hAnsi="Times New Roman" w:cs="Times New Roman"/>
            <w:kern w:val="0"/>
            <w:sz w:val="24"/>
            <w:szCs w:val="20"/>
          </w:rPr>
          <w:t xml:space="preserve"> </w:t>
        </w:r>
        <w:proofErr w:type="spellStart"/>
        <w:r w:rsidR="00DD2A32" w:rsidRPr="00DD2A32">
          <w:rPr>
            <w:rFonts w:ascii="Times New Roman" w:eastAsia="宋体" w:hAnsi="Times New Roman" w:cs="Times New Roman"/>
            <w:kern w:val="0"/>
            <w:sz w:val="24"/>
            <w:szCs w:val="20"/>
          </w:rPr>
          <w:t>ophiolite</w:t>
        </w:r>
        <w:proofErr w:type="spellEnd"/>
        <w:r w:rsidR="00DD2A32" w:rsidRPr="00DD2A32">
          <w:rPr>
            <w:rFonts w:ascii="Times New Roman" w:eastAsia="宋体" w:hAnsi="Times New Roman" w:cs="Times New Roman"/>
            <w:kern w:val="0"/>
            <w:sz w:val="24"/>
            <w:szCs w:val="20"/>
          </w:rPr>
          <w:t xml:space="preserve"> complexes are subjected to severe hydrothermal alteration to </w:t>
        </w:r>
        <w:proofErr w:type="spellStart"/>
        <w:r w:rsidR="00DD2A32" w:rsidRPr="00DD2A32">
          <w:rPr>
            <w:rFonts w:ascii="Times New Roman" w:eastAsia="宋体" w:hAnsi="Times New Roman" w:cs="Times New Roman"/>
            <w:kern w:val="0"/>
            <w:sz w:val="24"/>
            <w:szCs w:val="20"/>
          </w:rPr>
          <w:t>serpentinites</w:t>
        </w:r>
        <w:proofErr w:type="spellEnd"/>
        <w:r w:rsidR="00DD2A32" w:rsidRPr="00DD2A32">
          <w:rPr>
            <w:rFonts w:ascii="Times New Roman" w:eastAsia="宋体" w:hAnsi="Times New Roman" w:cs="Times New Roman"/>
            <w:kern w:val="0"/>
            <w:sz w:val="24"/>
            <w:szCs w:val="20"/>
          </w:rPr>
          <w:t>. Large amount of CO</w:t>
        </w:r>
        <w:r w:rsidR="00DD2A32" w:rsidRPr="00830D4A">
          <w:rPr>
            <w:rFonts w:ascii="Times New Roman" w:eastAsia="宋体" w:hAnsi="Times New Roman" w:cs="Times New Roman"/>
            <w:kern w:val="0"/>
            <w:sz w:val="24"/>
            <w:szCs w:val="20"/>
            <w:vertAlign w:val="subscript"/>
            <w:rPrChange w:id="50" w:author="Darling" w:date="2013-07-23T16:19:00Z">
              <w:rPr>
                <w:rFonts w:ascii="Times New Roman" w:eastAsia="宋体" w:hAnsi="Times New Roman" w:cs="Times New Roman"/>
                <w:kern w:val="0"/>
                <w:sz w:val="24"/>
                <w:szCs w:val="20"/>
              </w:rPr>
            </w:rPrChange>
          </w:rPr>
          <w:t>2</w:t>
        </w:r>
        <w:r w:rsidR="00DD2A32" w:rsidRPr="00DD2A32">
          <w:rPr>
            <w:rFonts w:ascii="Times New Roman" w:eastAsia="宋体" w:hAnsi="Times New Roman" w:cs="Times New Roman"/>
            <w:kern w:val="0"/>
            <w:sz w:val="24"/>
            <w:szCs w:val="20"/>
          </w:rPr>
          <w:t xml:space="preserve"> mineralization can be expected in these </w:t>
        </w:r>
        <w:proofErr w:type="spellStart"/>
        <w:r w:rsidR="00DD2A32" w:rsidRPr="00DD2A32">
          <w:rPr>
            <w:rFonts w:ascii="Times New Roman" w:eastAsia="宋体" w:hAnsi="Times New Roman" w:cs="Times New Roman"/>
            <w:kern w:val="0"/>
            <w:sz w:val="24"/>
            <w:szCs w:val="20"/>
          </w:rPr>
          <w:t>serpentinite</w:t>
        </w:r>
        <w:proofErr w:type="spellEnd"/>
        <w:r w:rsidR="00DD2A32" w:rsidRPr="00DD2A32">
          <w:rPr>
            <w:rFonts w:ascii="Times New Roman" w:eastAsia="宋体" w:hAnsi="Times New Roman" w:cs="Times New Roman"/>
            <w:kern w:val="0"/>
            <w:sz w:val="24"/>
            <w:szCs w:val="20"/>
          </w:rPr>
          <w:t xml:space="preserve">-hosted aquifers and </w:t>
        </w:r>
        <w:proofErr w:type="spellStart"/>
        <w:r w:rsidR="00DD2A32" w:rsidRPr="00DD2A32">
          <w:rPr>
            <w:rFonts w:ascii="Times New Roman" w:eastAsia="宋体" w:hAnsi="Times New Roman" w:cs="Times New Roman"/>
            <w:kern w:val="0"/>
            <w:sz w:val="24"/>
            <w:szCs w:val="20"/>
          </w:rPr>
          <w:t>serpentinized</w:t>
        </w:r>
        <w:proofErr w:type="spellEnd"/>
        <w:r w:rsidR="00DD2A32" w:rsidRPr="00DD2A32">
          <w:rPr>
            <w:rFonts w:ascii="Times New Roman" w:eastAsia="宋体" w:hAnsi="Times New Roman" w:cs="Times New Roman"/>
            <w:kern w:val="0"/>
            <w:sz w:val="24"/>
            <w:szCs w:val="20"/>
          </w:rPr>
          <w:t xml:space="preserve"> </w:t>
        </w:r>
        <w:proofErr w:type="spellStart"/>
        <w:r w:rsidR="00DD2A32" w:rsidRPr="00DD2A32">
          <w:rPr>
            <w:rFonts w:ascii="Times New Roman" w:eastAsia="宋体" w:hAnsi="Times New Roman" w:cs="Times New Roman"/>
            <w:kern w:val="0"/>
            <w:sz w:val="24"/>
            <w:szCs w:val="20"/>
          </w:rPr>
          <w:t>peridotites</w:t>
        </w:r>
        <w:proofErr w:type="spellEnd"/>
        <w:r w:rsidR="00DD2A32" w:rsidRPr="00DD2A32">
          <w:rPr>
            <w:rFonts w:ascii="Times New Roman" w:eastAsia="宋体" w:hAnsi="Times New Roman" w:cs="Times New Roman"/>
            <w:kern w:val="0"/>
            <w:sz w:val="24"/>
            <w:szCs w:val="20"/>
          </w:rPr>
          <w:t xml:space="preserve"> due to high reactivity of these rocks. The </w:t>
        </w:r>
        <w:proofErr w:type="spellStart"/>
        <w:r w:rsidR="00DD2A32" w:rsidRPr="00DD2A32">
          <w:rPr>
            <w:rFonts w:ascii="Times New Roman" w:eastAsia="宋体" w:hAnsi="Times New Roman" w:cs="Times New Roman"/>
            <w:kern w:val="0"/>
            <w:sz w:val="24"/>
            <w:szCs w:val="20"/>
          </w:rPr>
          <w:t>upscaling</w:t>
        </w:r>
        <w:proofErr w:type="spellEnd"/>
        <w:r w:rsidR="00DD2A32" w:rsidRPr="00DD2A32">
          <w:rPr>
            <w:rFonts w:ascii="Times New Roman" w:eastAsia="宋体" w:hAnsi="Times New Roman" w:cs="Times New Roman"/>
            <w:kern w:val="0"/>
            <w:sz w:val="24"/>
            <w:szCs w:val="20"/>
          </w:rPr>
          <w:t xml:space="preserve"> of existing technologies that accelerate </w:t>
        </w:r>
        <w:proofErr w:type="spellStart"/>
        <w:r w:rsidR="00DD2A32" w:rsidRPr="00DD2A32">
          <w:rPr>
            <w:rFonts w:ascii="Times New Roman" w:eastAsia="宋体" w:hAnsi="Times New Roman" w:cs="Times New Roman"/>
            <w:kern w:val="0"/>
            <w:sz w:val="24"/>
            <w:szCs w:val="20"/>
          </w:rPr>
          <w:t>serpentinite</w:t>
        </w:r>
        <w:proofErr w:type="spellEnd"/>
        <w:r w:rsidR="00DD2A32" w:rsidRPr="00DD2A32">
          <w:rPr>
            <w:rFonts w:ascii="Times New Roman" w:eastAsia="宋体" w:hAnsi="Times New Roman" w:cs="Times New Roman"/>
            <w:kern w:val="0"/>
            <w:sz w:val="24"/>
            <w:szCs w:val="20"/>
          </w:rPr>
          <w:t xml:space="preserve"> carbonation may prove sufficient for offsetti</w:t>
        </w:r>
        <w:r w:rsidR="00830D4A">
          <w:rPr>
            <w:rFonts w:ascii="Times New Roman" w:eastAsia="宋体" w:hAnsi="Times New Roman" w:cs="Times New Roman"/>
            <w:kern w:val="0"/>
            <w:sz w:val="24"/>
            <w:szCs w:val="20"/>
          </w:rPr>
          <w:t xml:space="preserve">ng local industrial emissions, </w:t>
        </w:r>
      </w:ins>
      <w:ins w:id="51" w:author="Darling" w:date="2013-07-23T16:18:00Z">
        <w:r w:rsidR="00830D4A">
          <w:rPr>
            <w:rFonts w:ascii="Times New Roman" w:eastAsia="宋体" w:hAnsi="Times New Roman" w:cs="Times New Roman" w:hint="eastAsia"/>
            <w:kern w:val="0"/>
            <w:sz w:val="24"/>
            <w:szCs w:val="20"/>
          </w:rPr>
          <w:t>h</w:t>
        </w:r>
      </w:ins>
      <w:ins w:id="52" w:author="Darling" w:date="2013-07-23T16:01:00Z">
        <w:r w:rsidR="00DD2A32" w:rsidRPr="00DD2A32">
          <w:rPr>
            <w:rFonts w:ascii="Times New Roman" w:eastAsia="宋体" w:hAnsi="Times New Roman" w:cs="Times New Roman"/>
            <w:kern w:val="0"/>
            <w:sz w:val="24"/>
            <w:szCs w:val="20"/>
          </w:rPr>
          <w:t>owever, global-scale implementation will require considerable incentives and further research and development</w:t>
        </w:r>
      </w:ins>
      <w:ins w:id="53" w:author="Darling" w:date="2013-07-23T16:19:00Z">
        <w:r w:rsidR="00830D4A">
          <w:rPr>
            <w:rFonts w:ascii="Times New Roman" w:eastAsia="宋体" w:hAnsi="Times New Roman" w:cs="Times New Roman" w:hint="eastAsia"/>
            <w:kern w:val="0"/>
            <w:sz w:val="24"/>
            <w:szCs w:val="20"/>
          </w:rPr>
          <w:t xml:space="preserve"> </w:t>
        </w:r>
      </w:ins>
      <w:r w:rsidR="00331F9E">
        <w:rPr>
          <w:rFonts w:ascii="Times New Roman" w:eastAsia="宋体" w:hAnsi="Times New Roman" w:cs="Times New Roman"/>
          <w:kern w:val="0"/>
          <w:sz w:val="24"/>
          <w:szCs w:val="20"/>
        </w:rPr>
        <w:fldChar w:fldCharType="begin"/>
      </w:r>
      <w:r w:rsidR="00331F9E">
        <w:rPr>
          <w:rFonts w:ascii="Times New Roman" w:eastAsia="宋体" w:hAnsi="Times New Roman" w:cs="Times New Roman"/>
          <w:kern w:val="0"/>
          <w:sz w:val="24"/>
          <w:szCs w:val="20"/>
        </w:rPr>
        <w:instrText xml:space="preserve"> ADDIN EN.CITE &lt;EndNote&gt;&lt;Cite&gt;&lt;Author&gt;Power&lt;/Author&gt;&lt;Year&gt;2013&lt;/Year&gt;&lt;RecNum&gt;1549&lt;/RecNum&gt;&lt;DisplayText&gt;(Power et al., 2013)&lt;/DisplayText&gt;&lt;record&gt;&lt;rec-number&gt;1549&lt;/rec-number&gt;&lt;foreign-keys&gt;&lt;key app="EN" db-id="s0xvr2sd6dpzt6eed27xat5ad0p0xa99ftpe"&gt;1549&lt;/key&gt;&lt;/foreign-keys&gt;&lt;ref-type name="Journal Article"&gt;17&lt;/ref-type&gt;&lt;contributors&gt;&lt;authors&gt;&lt;author&gt;Power, Ian M.&lt;/author&gt;&lt;author&gt;Wilson, Siobhan A.&lt;/author&gt;&lt;author&gt;Dipple, Gregory M.&lt;/author&gt;&lt;/authors&gt;&lt;/contributors&gt;&lt;titles&gt;&lt;title&gt;Serpentinite Carbonation for CO2 Sequestration&lt;/title&gt;&lt;secondary-title&gt;Elements&lt;/secondary-title&gt;&lt;/titles&gt;&lt;periodical&gt;&lt;full-title&gt;Elements&lt;/full-title&gt;&lt;/periodical&gt;&lt;pages&gt;115-121&lt;/pages&gt;&lt;volume&gt;9&lt;/volume&gt;&lt;number&gt;2&lt;/number&gt;&lt;dates&gt;&lt;year&gt;2013&lt;/year&gt;&lt;pub-dates&gt;&lt;date&gt;April 1, 2013&lt;/date&gt;&lt;/pub-dates&gt;&lt;/dates&gt;&lt;urls&gt;&lt;related-urls&gt;&lt;url&gt;http://elements.geoscienceworld.org/content/9/2/115.abstract&lt;/url&gt;&lt;/related-urls&gt;&lt;/urls&gt;&lt;electronic-resource-num&gt;10.2113/gselements.9.2.115&lt;/electronic-resource-num&gt;&lt;/record&gt;&lt;/Cite&gt;&lt;Cite&gt;&lt;Author&gt;Power&lt;/Author&gt;&lt;Year&gt;2013&lt;/Year&gt;&lt;RecNum&gt;1549&lt;/RecNum&gt;&lt;record&gt;&lt;rec-number&gt;1549&lt;/rec-number&gt;&lt;foreign-keys&gt;&lt;key app="EN" db-id="s0xvr2sd6dpzt6eed27xat5ad0p0xa99ftpe"&gt;1549&lt;/key&gt;&lt;/foreign-keys&gt;&lt;ref-type name="Journal Article"&gt;17&lt;/ref-type&gt;&lt;contributors&gt;&lt;authors&gt;&lt;author&gt;Power, Ian M.&lt;/author&gt;&lt;author&gt;Wilson, Siobhan A.&lt;/author&gt;&lt;author&gt;Dipple, Gregory M.&lt;/author&gt;&lt;/authors&gt;&lt;/contributors&gt;&lt;titles&gt;&lt;title&gt;Serpentinite Carbonation for CO2 Sequestration&lt;/title&gt;&lt;secondary-title&gt;Elements&lt;/secondary-title&gt;&lt;/titles&gt;&lt;periodical&gt;&lt;full-title&gt;Elements&lt;/full-title&gt;&lt;/periodical&gt;&lt;pages&gt;115-121&lt;/pages&gt;&lt;volume&gt;9&lt;/volume&gt;&lt;number&gt;2&lt;/number&gt;&lt;dates&gt;&lt;year&gt;2013&lt;/year&gt;&lt;pub-dates&gt;&lt;date&gt;April 1, 2013&lt;/date&gt;&lt;/pub-dates&gt;&lt;/dates&gt;&lt;urls&gt;&lt;related-urls&gt;&lt;url&gt;http://elements.geoscienceworld.org/content/9/2/115.abstract&lt;/url&gt;&lt;/related-urls&gt;&lt;/urls&gt;&lt;electronic-resource-num&gt;10.2113/gselements.9.2.115&lt;/electronic-resource-num&gt;&lt;/record&gt;&lt;/Cite&gt;&lt;/EndNote&gt;</w:instrText>
      </w:r>
      <w:r w:rsidR="00331F9E">
        <w:rPr>
          <w:rFonts w:ascii="Times New Roman" w:eastAsia="宋体" w:hAnsi="Times New Roman" w:cs="Times New Roman"/>
          <w:kern w:val="0"/>
          <w:sz w:val="24"/>
          <w:szCs w:val="20"/>
        </w:rPr>
        <w:fldChar w:fldCharType="separate"/>
      </w:r>
      <w:r w:rsidR="00331F9E">
        <w:rPr>
          <w:rFonts w:ascii="Times New Roman" w:eastAsia="宋体" w:hAnsi="Times New Roman" w:cs="Times New Roman"/>
          <w:noProof/>
          <w:kern w:val="0"/>
          <w:sz w:val="24"/>
          <w:szCs w:val="20"/>
        </w:rPr>
        <w:t>(</w:t>
      </w:r>
      <w:hyperlink w:anchor="_ENREF_26" w:tooltip="Power, 2013 #1549" w:history="1">
        <w:r w:rsidR="00331F9E">
          <w:rPr>
            <w:rFonts w:ascii="Times New Roman" w:eastAsia="宋体" w:hAnsi="Times New Roman" w:cs="Times New Roman"/>
            <w:noProof/>
            <w:kern w:val="0"/>
            <w:sz w:val="24"/>
            <w:szCs w:val="20"/>
          </w:rPr>
          <w:t>Power et al., 2013</w:t>
        </w:r>
      </w:hyperlink>
      <w:r w:rsidR="00331F9E">
        <w:rPr>
          <w:rFonts w:ascii="Times New Roman" w:eastAsia="宋体" w:hAnsi="Times New Roman" w:cs="Times New Roman"/>
          <w:noProof/>
          <w:kern w:val="0"/>
          <w:sz w:val="24"/>
          <w:szCs w:val="20"/>
        </w:rPr>
        <w:t>)</w:t>
      </w:r>
      <w:r w:rsidR="00331F9E">
        <w:rPr>
          <w:rFonts w:ascii="Times New Roman" w:eastAsia="宋体" w:hAnsi="Times New Roman" w:cs="Times New Roman"/>
          <w:kern w:val="0"/>
          <w:sz w:val="24"/>
          <w:szCs w:val="20"/>
        </w:rPr>
        <w:fldChar w:fldCharType="end"/>
      </w:r>
      <w:r w:rsidR="004B6DBA">
        <w:rPr>
          <w:rFonts w:ascii="Times New Roman" w:eastAsia="宋体" w:hAnsi="Times New Roman" w:cs="Times New Roman"/>
          <w:kern w:val="0"/>
          <w:sz w:val="24"/>
          <w:szCs w:val="20"/>
        </w:rPr>
        <w:fldChar w:fldCharType="begin"/>
      </w:r>
      <w:r w:rsidR="004B6DBA">
        <w:rPr>
          <w:rFonts w:ascii="Times New Roman" w:eastAsia="宋体" w:hAnsi="Times New Roman" w:cs="Times New Roman"/>
          <w:kern w:val="0"/>
          <w:sz w:val="24"/>
          <w:szCs w:val="20"/>
        </w:rPr>
        <w:fldChar w:fldCharType="separate"/>
      </w:r>
      <w:r w:rsidR="004B6DBA">
        <w:rPr>
          <w:rFonts w:ascii="Times New Roman" w:eastAsia="宋体" w:hAnsi="Times New Roman" w:cs="Times New Roman" w:hint="eastAsia"/>
          <w:kern w:val="0"/>
          <w:sz w:val="24"/>
          <w:szCs w:val="20"/>
        </w:rPr>
        <w:t>{Power, 2013 #1549}</w:t>
      </w:r>
      <w:r w:rsidR="004B6DBA">
        <w:rPr>
          <w:rFonts w:ascii="Times New Roman" w:eastAsia="宋体" w:hAnsi="Times New Roman" w:cs="Times New Roman"/>
          <w:kern w:val="0"/>
          <w:sz w:val="24"/>
          <w:szCs w:val="20"/>
        </w:rPr>
        <w:fldChar w:fldCharType="end"/>
      </w:r>
      <w:ins w:id="54" w:author="Darling" w:date="2013-07-23T16:01:00Z">
        <w:r w:rsidR="00DD2A32" w:rsidRPr="00DD2A32">
          <w:rPr>
            <w:rFonts w:ascii="Times New Roman" w:eastAsia="宋体" w:hAnsi="Times New Roman" w:cs="Times New Roman"/>
            <w:kern w:val="0"/>
            <w:sz w:val="24"/>
            <w:szCs w:val="20"/>
          </w:rPr>
          <w:t>.</w:t>
        </w:r>
      </w:ins>
      <w:bookmarkStart w:id="55" w:name="_GoBack"/>
      <w:bookmarkEnd w:id="55"/>
    </w:p>
    <w:p w14:paraId="41AB8907" w14:textId="77777777" w:rsidR="00331F9E" w:rsidRDefault="00331F9E" w:rsidP="004E3B9E">
      <w:pPr>
        <w:widowControl/>
        <w:rPr>
          <w:ins w:id="56" w:author="Shuo Zhang" w:date="2013-02-19T11:25:00Z"/>
          <w:rFonts w:ascii="Times New Roman" w:eastAsia="宋体" w:hAnsi="Times New Roman" w:cs="Times New Roman"/>
          <w:kern w:val="0"/>
          <w:sz w:val="24"/>
          <w:szCs w:val="20"/>
        </w:rPr>
      </w:pPr>
    </w:p>
    <w:p w14:paraId="2121F75B" w14:textId="20427900" w:rsidR="00260F02" w:rsidRPr="00D440A1" w:rsidDel="00211391" w:rsidRDefault="009341E5" w:rsidP="004E3B9E">
      <w:pPr>
        <w:widowControl/>
        <w:rPr>
          <w:del w:id="57" w:author="Don DePaolo" w:date="2013-03-26T05:55:00Z"/>
          <w:rFonts w:ascii="Times New Roman" w:eastAsia="宋体" w:hAnsi="Times New Roman" w:cs="Times New Roman"/>
          <w:kern w:val="0"/>
          <w:sz w:val="24"/>
          <w:szCs w:val="20"/>
        </w:rPr>
      </w:pPr>
      <w:ins w:id="58" w:author="Shuo Zhang" w:date="2013-02-20T21:02:00Z">
        <w:del w:id="59" w:author="Don DePaolo" w:date="2013-03-26T05:55:00Z">
          <w:r w:rsidDel="00211391">
            <w:rPr>
              <w:rFonts w:ascii="Times New Roman" w:eastAsia="宋体" w:hAnsi="Times New Roman" w:cs="Times New Roman" w:hint="eastAsia"/>
              <w:kern w:val="0"/>
              <w:sz w:val="24"/>
              <w:szCs w:val="20"/>
            </w:rPr>
            <w:lastRenderedPageBreak/>
            <w:delText>One way</w:delText>
          </w:r>
          <w:r w:rsidRPr="009341E5" w:rsidDel="00211391">
            <w:rPr>
              <w:rFonts w:ascii="Times New Roman" w:eastAsia="宋体" w:hAnsi="Times New Roman" w:cs="Times New Roman"/>
              <w:kern w:val="0"/>
              <w:sz w:val="24"/>
              <w:szCs w:val="20"/>
            </w:rPr>
            <w:delText xml:space="preserve"> to trap CO</w:delText>
          </w:r>
          <w:r w:rsidRPr="0071533B" w:rsidDel="00211391">
            <w:rPr>
              <w:rFonts w:ascii="Times New Roman" w:eastAsia="宋体" w:hAnsi="Times New Roman" w:cs="Times New Roman"/>
              <w:kern w:val="0"/>
              <w:sz w:val="24"/>
              <w:szCs w:val="20"/>
              <w:vertAlign w:val="subscript"/>
            </w:rPr>
            <w:delText>2</w:delText>
          </w:r>
          <w:r w:rsidRPr="009341E5" w:rsidDel="00211391">
            <w:rPr>
              <w:rFonts w:ascii="Times New Roman" w:eastAsia="宋体" w:hAnsi="Times New Roman" w:cs="Times New Roman"/>
              <w:kern w:val="0"/>
              <w:sz w:val="24"/>
              <w:szCs w:val="20"/>
            </w:rPr>
            <w:delText xml:space="preserve"> by injection and in-situ mineralization</w:delText>
          </w:r>
        </w:del>
      </w:ins>
      <w:ins w:id="60" w:author="Shuo Zhang" w:date="2013-02-20T21:03:00Z">
        <w:del w:id="61" w:author="Don DePaolo" w:date="2013-03-26T05:55:00Z">
          <w:r w:rsidDel="00211391">
            <w:rPr>
              <w:rFonts w:ascii="Times New Roman" w:eastAsia="宋体" w:hAnsi="Times New Roman" w:cs="Times New Roman" w:hint="eastAsia"/>
              <w:kern w:val="0"/>
              <w:sz w:val="24"/>
              <w:szCs w:val="20"/>
            </w:rPr>
            <w:delText xml:space="preserve"> in</w:delText>
          </w:r>
        </w:del>
      </w:ins>
      <w:ins w:id="62" w:author="Shuo Zhang" w:date="2013-02-20T21:06:00Z">
        <w:del w:id="63" w:author="Don DePaolo" w:date="2013-03-26T05:55:00Z">
          <w:r w:rsidR="00167D04" w:rsidDel="00211391">
            <w:rPr>
              <w:rFonts w:ascii="Times New Roman" w:eastAsia="宋体" w:hAnsi="Times New Roman" w:cs="Times New Roman" w:hint="eastAsia"/>
              <w:kern w:val="0"/>
              <w:sz w:val="24"/>
              <w:szCs w:val="20"/>
            </w:rPr>
            <w:delText xml:space="preserve"> </w:delText>
          </w:r>
        </w:del>
      </w:ins>
      <w:ins w:id="64" w:author="Shuo Zhang" w:date="2013-02-20T21:03:00Z">
        <w:del w:id="65" w:author="Don DePaolo" w:date="2013-03-26T05:55:00Z">
          <w:r w:rsidR="00167D04" w:rsidDel="00211391">
            <w:rPr>
              <w:rFonts w:ascii="Times New Roman" w:eastAsia="宋体" w:hAnsi="Times New Roman" w:cs="Times New Roman" w:hint="eastAsia"/>
              <w:kern w:val="0"/>
              <w:sz w:val="24"/>
              <w:szCs w:val="20"/>
            </w:rPr>
            <w:delText xml:space="preserve">igneous rocks such as peridotite is to </w:delText>
          </w:r>
        </w:del>
      </w:ins>
      <w:ins w:id="66" w:author="Shuo Zhang" w:date="2013-02-20T21:06:00Z">
        <w:del w:id="67" w:author="Don DePaolo" w:date="2013-03-26T05:55:00Z">
          <w:r w:rsidR="00167D04" w:rsidDel="00211391">
            <w:rPr>
              <w:rFonts w:ascii="Times New Roman" w:eastAsia="宋体" w:hAnsi="Times New Roman" w:cs="Times New Roman" w:hint="eastAsia"/>
              <w:kern w:val="0"/>
              <w:sz w:val="24"/>
              <w:szCs w:val="20"/>
            </w:rPr>
            <w:delText xml:space="preserve">create </w:delText>
          </w:r>
        </w:del>
      </w:ins>
      <w:ins w:id="68" w:author="Shuo Zhang" w:date="2013-02-20T21:02:00Z">
        <w:del w:id="69" w:author="Don DePaolo" w:date="2013-03-26T05:55:00Z">
          <w:r w:rsidRPr="009341E5" w:rsidDel="00211391">
            <w:rPr>
              <w:rFonts w:ascii="Times New Roman" w:eastAsia="宋体" w:hAnsi="Times New Roman" w:cs="Times New Roman"/>
              <w:kern w:val="0"/>
              <w:sz w:val="24"/>
              <w:szCs w:val="20"/>
            </w:rPr>
            <w:delText xml:space="preserve">fracture porosity and permeability by fracturing the host rock. </w:delText>
          </w:r>
        </w:del>
      </w:ins>
      <w:ins w:id="70" w:author="Shuo Zhang" w:date="2013-02-19T11:25:00Z">
        <w:del w:id="71" w:author="Don DePaolo" w:date="2013-03-26T05:55:00Z">
          <w:r w:rsidR="003F404D" w:rsidDel="00211391">
            <w:rPr>
              <w:rFonts w:ascii="Times New Roman" w:eastAsia="宋体" w:hAnsi="Times New Roman" w:cs="Times New Roman" w:hint="eastAsia"/>
              <w:kern w:val="0"/>
              <w:sz w:val="24"/>
              <w:szCs w:val="20"/>
            </w:rPr>
            <w:delText xml:space="preserve">The new </w:delText>
          </w:r>
          <w:r w:rsidR="003F404D" w:rsidDel="00211391">
            <w:rPr>
              <w:rFonts w:ascii="Times New Roman" w:eastAsia="宋体" w:hAnsi="Times New Roman" w:cs="Times New Roman"/>
              <w:kern w:val="0"/>
              <w:sz w:val="24"/>
              <w:szCs w:val="20"/>
            </w:rPr>
            <w:delText>technology</w:delText>
          </w:r>
          <w:r w:rsidR="003F404D" w:rsidDel="00211391">
            <w:rPr>
              <w:rFonts w:ascii="Times New Roman" w:eastAsia="宋体" w:hAnsi="Times New Roman" w:cs="Times New Roman" w:hint="eastAsia"/>
              <w:kern w:val="0"/>
              <w:sz w:val="24"/>
              <w:szCs w:val="20"/>
            </w:rPr>
            <w:delText xml:space="preserve"> of fracing or </w:delText>
          </w:r>
        </w:del>
      </w:ins>
      <w:ins w:id="72" w:author="Shuo Zhang" w:date="2013-02-19T11:26:00Z">
        <w:del w:id="73" w:author="Don DePaolo" w:date="2013-03-26T05:55:00Z">
          <w:r w:rsidR="003F404D" w:rsidDel="00211391">
            <w:rPr>
              <w:rFonts w:ascii="Times New Roman" w:eastAsia="宋体" w:hAnsi="Times New Roman" w:cs="Times New Roman" w:hint="eastAsia"/>
              <w:kern w:val="0"/>
              <w:sz w:val="24"/>
              <w:szCs w:val="20"/>
            </w:rPr>
            <w:delText xml:space="preserve">fracturing has enabled us to </w:delText>
          </w:r>
          <w:r w:rsidR="009F0D9B" w:rsidDel="00211391">
            <w:rPr>
              <w:rFonts w:ascii="Times New Roman" w:eastAsia="宋体" w:hAnsi="Times New Roman" w:cs="Times New Roman" w:hint="eastAsia"/>
              <w:kern w:val="0"/>
              <w:sz w:val="24"/>
              <w:szCs w:val="20"/>
            </w:rPr>
            <w:delText xml:space="preserve">produce gas and oil from shales, which have a matrix </w:delText>
          </w:r>
        </w:del>
      </w:ins>
      <w:ins w:id="74" w:author="Shuo Zhang" w:date="2013-02-19T11:28:00Z">
        <w:del w:id="75" w:author="Don DePaolo" w:date="2013-03-26T05:55:00Z">
          <w:r w:rsidR="009F0D9B" w:rsidDel="00211391">
            <w:rPr>
              <w:rFonts w:ascii="Times New Roman" w:eastAsia="宋体" w:hAnsi="Times New Roman" w:cs="Times New Roman" w:hint="eastAsia"/>
              <w:kern w:val="0"/>
              <w:sz w:val="24"/>
              <w:szCs w:val="20"/>
            </w:rPr>
            <w:delText xml:space="preserve">similar to </w:delText>
          </w:r>
        </w:del>
      </w:ins>
      <w:ins w:id="76" w:author="Shuo Zhang" w:date="2013-02-20T21:14:00Z">
        <w:del w:id="77" w:author="Don DePaolo" w:date="2013-03-26T05:55:00Z">
          <w:r w:rsidR="00D440A1" w:rsidDel="00211391">
            <w:rPr>
              <w:rFonts w:ascii="Times New Roman" w:eastAsia="宋体" w:hAnsi="Times New Roman" w:cs="Times New Roman" w:hint="eastAsia"/>
              <w:kern w:val="0"/>
              <w:sz w:val="24"/>
              <w:szCs w:val="20"/>
            </w:rPr>
            <w:delText>igneous</w:delText>
          </w:r>
        </w:del>
      </w:ins>
      <w:ins w:id="78" w:author="Shuo Zhang" w:date="2013-02-19T11:28:00Z">
        <w:del w:id="79" w:author="Don DePaolo" w:date="2013-03-26T05:55:00Z">
          <w:r w:rsidR="009F0D9B" w:rsidDel="00211391">
            <w:rPr>
              <w:rFonts w:ascii="Times New Roman" w:eastAsia="宋体" w:hAnsi="Times New Roman" w:cs="Times New Roman" w:hint="eastAsia"/>
              <w:kern w:val="0"/>
              <w:sz w:val="24"/>
              <w:szCs w:val="20"/>
            </w:rPr>
            <w:delText xml:space="preserve"> rocks in terms of porosity and permeability. </w:delText>
          </w:r>
        </w:del>
      </w:ins>
      <w:ins w:id="80" w:author="Shuo Zhang" w:date="2013-02-19T11:41:00Z">
        <w:del w:id="81" w:author="Don DePaolo" w:date="2013-03-26T05:55:00Z">
          <w:r w:rsidR="00260F02" w:rsidDel="00211391">
            <w:rPr>
              <w:rFonts w:ascii="Times New Roman" w:eastAsia="宋体" w:hAnsi="Times New Roman" w:cs="Times New Roman" w:hint="eastAsia"/>
              <w:kern w:val="0"/>
              <w:sz w:val="24"/>
              <w:szCs w:val="20"/>
            </w:rPr>
            <w:delText xml:space="preserve">The success of fracturing </w:delText>
          </w:r>
        </w:del>
      </w:ins>
      <w:ins w:id="82" w:author="Shuo Zhang" w:date="2013-02-19T11:50:00Z">
        <w:del w:id="83" w:author="Don DePaolo" w:date="2013-03-26T05:55:00Z">
          <w:r w:rsidR="00000790" w:rsidDel="00211391">
            <w:rPr>
              <w:rFonts w:ascii="Times New Roman" w:eastAsia="宋体" w:hAnsi="Times New Roman" w:cs="Times New Roman" w:hint="eastAsia"/>
              <w:kern w:val="0"/>
              <w:sz w:val="24"/>
              <w:szCs w:val="20"/>
            </w:rPr>
            <w:delText xml:space="preserve">in shales </w:delText>
          </w:r>
        </w:del>
      </w:ins>
      <w:ins w:id="84" w:author="Shuo Zhang" w:date="2013-02-19T11:41:00Z">
        <w:del w:id="85" w:author="Don DePaolo" w:date="2013-03-26T05:55:00Z">
          <w:r w:rsidR="00260F02" w:rsidDel="00211391">
            <w:rPr>
              <w:rFonts w:ascii="Times New Roman" w:eastAsia="宋体" w:hAnsi="Times New Roman" w:cs="Times New Roman" w:hint="eastAsia"/>
              <w:kern w:val="0"/>
              <w:sz w:val="24"/>
              <w:szCs w:val="20"/>
            </w:rPr>
            <w:delText>suggests that it is also possible to inject CO</w:delText>
          </w:r>
        </w:del>
      </w:ins>
      <w:ins w:id="86" w:author="Shuo Zhang" w:date="2013-02-19T11:42:00Z">
        <w:del w:id="87" w:author="Don DePaolo" w:date="2013-03-26T05:55:00Z">
          <w:r w:rsidR="00260F02" w:rsidDel="00211391">
            <w:rPr>
              <w:rFonts w:ascii="Times New Roman" w:eastAsia="宋体" w:hAnsi="Times New Roman" w:cs="Times New Roman" w:hint="eastAsia"/>
              <w:kern w:val="0"/>
              <w:sz w:val="24"/>
              <w:szCs w:val="20"/>
              <w:vertAlign w:val="subscript"/>
            </w:rPr>
            <w:delText>2</w:delText>
          </w:r>
          <w:r w:rsidR="00260F02" w:rsidDel="00211391">
            <w:rPr>
              <w:rFonts w:ascii="Times New Roman" w:eastAsia="宋体" w:hAnsi="Times New Roman" w:cs="Times New Roman" w:hint="eastAsia"/>
              <w:kern w:val="0"/>
              <w:sz w:val="24"/>
              <w:szCs w:val="20"/>
            </w:rPr>
            <w:delText xml:space="preserve"> into tight </w:delText>
          </w:r>
        </w:del>
      </w:ins>
      <w:ins w:id="88" w:author="Shuo Zhang" w:date="2013-02-20T21:08:00Z">
        <w:del w:id="89" w:author="Don DePaolo" w:date="2013-03-26T05:55:00Z">
          <w:r w:rsidR="00167D04" w:rsidDel="00211391">
            <w:rPr>
              <w:rFonts w:ascii="Times New Roman" w:eastAsia="宋体" w:hAnsi="Times New Roman" w:cs="Times New Roman" w:hint="eastAsia"/>
              <w:kern w:val="0"/>
              <w:sz w:val="24"/>
              <w:szCs w:val="20"/>
            </w:rPr>
            <w:delText>ig</w:delText>
          </w:r>
        </w:del>
      </w:ins>
      <w:ins w:id="90" w:author="Shuo Zhang" w:date="2013-02-20T21:10:00Z">
        <w:del w:id="91" w:author="Don DePaolo" w:date="2013-03-26T05:55:00Z">
          <w:r w:rsidR="00167D04" w:rsidDel="00211391">
            <w:rPr>
              <w:rFonts w:ascii="Times New Roman" w:eastAsia="宋体" w:hAnsi="Times New Roman" w:cs="Times New Roman" w:hint="eastAsia"/>
              <w:kern w:val="0"/>
              <w:sz w:val="24"/>
              <w:szCs w:val="20"/>
            </w:rPr>
            <w:delText>n</w:delText>
          </w:r>
        </w:del>
      </w:ins>
      <w:ins w:id="92" w:author="Shuo Zhang" w:date="2013-02-20T21:08:00Z">
        <w:del w:id="93" w:author="Don DePaolo" w:date="2013-03-26T05:55:00Z">
          <w:r w:rsidR="00167D04" w:rsidDel="00211391">
            <w:rPr>
              <w:rFonts w:ascii="Times New Roman" w:eastAsia="宋体" w:hAnsi="Times New Roman" w:cs="Times New Roman" w:hint="eastAsia"/>
              <w:kern w:val="0"/>
              <w:sz w:val="24"/>
              <w:szCs w:val="20"/>
            </w:rPr>
            <w:delText>eous</w:delText>
          </w:r>
        </w:del>
      </w:ins>
      <w:ins w:id="94" w:author="Shuo Zhang" w:date="2013-02-19T11:42:00Z">
        <w:del w:id="95" w:author="Don DePaolo" w:date="2013-03-26T05:55:00Z">
          <w:r w:rsidR="00260F02" w:rsidDel="00211391">
            <w:rPr>
              <w:rFonts w:ascii="Times New Roman" w:eastAsia="宋体" w:hAnsi="Times New Roman" w:cs="Times New Roman" w:hint="eastAsia"/>
              <w:kern w:val="0"/>
              <w:sz w:val="24"/>
              <w:szCs w:val="20"/>
            </w:rPr>
            <w:delText xml:space="preserve"> rocks for sequestration by creating </w:delText>
          </w:r>
        </w:del>
      </w:ins>
      <w:ins w:id="96" w:author="Shuo Zhang" w:date="2013-02-19T11:45:00Z">
        <w:del w:id="97" w:author="Don DePaolo" w:date="2013-03-26T05:55:00Z">
          <w:r w:rsidR="00260F02" w:rsidDel="00211391">
            <w:rPr>
              <w:rFonts w:ascii="Times New Roman" w:eastAsia="宋体" w:hAnsi="Times New Roman" w:cs="Times New Roman" w:hint="eastAsia"/>
              <w:kern w:val="0"/>
              <w:sz w:val="24"/>
              <w:szCs w:val="20"/>
            </w:rPr>
            <w:delText xml:space="preserve">fractures </w:delText>
          </w:r>
        </w:del>
      </w:ins>
      <w:ins w:id="98" w:author="Shuo Zhang" w:date="2013-02-19T11:48:00Z">
        <w:del w:id="99" w:author="Don DePaolo" w:date="2013-03-26T05:55:00Z">
          <w:r w:rsidR="00000790" w:rsidDel="00211391">
            <w:rPr>
              <w:rFonts w:ascii="Times New Roman" w:eastAsia="宋体" w:hAnsi="Times New Roman" w:cs="Times New Roman" w:hint="eastAsia"/>
              <w:kern w:val="0"/>
              <w:sz w:val="24"/>
              <w:szCs w:val="20"/>
            </w:rPr>
            <w:delText xml:space="preserve">and high permeability domains. However, </w:delText>
          </w:r>
        </w:del>
      </w:ins>
      <w:ins w:id="100" w:author="Shuo Zhang" w:date="2013-02-19T11:50:00Z">
        <w:del w:id="101" w:author="Don DePaolo" w:date="2013-03-26T05:55:00Z">
          <w:r w:rsidR="00000790" w:rsidDel="00211391">
            <w:rPr>
              <w:rFonts w:ascii="Times New Roman" w:eastAsia="宋体" w:hAnsi="Times New Roman" w:cs="Times New Roman" w:hint="eastAsia"/>
              <w:kern w:val="0"/>
              <w:sz w:val="24"/>
              <w:szCs w:val="20"/>
            </w:rPr>
            <w:delText>producing gas from shales and injecting CO</w:delText>
          </w:r>
        </w:del>
      </w:ins>
      <w:ins w:id="102" w:author="Shuo Zhang" w:date="2013-02-19T11:52:00Z">
        <w:del w:id="103" w:author="Don DePaolo" w:date="2013-03-26T05:55:00Z">
          <w:r w:rsidR="00000790" w:rsidDel="00211391">
            <w:rPr>
              <w:rFonts w:ascii="Times New Roman" w:eastAsia="宋体" w:hAnsi="Times New Roman" w:cs="Times New Roman" w:hint="eastAsia"/>
              <w:kern w:val="0"/>
              <w:sz w:val="24"/>
              <w:szCs w:val="20"/>
              <w:vertAlign w:val="subscript"/>
            </w:rPr>
            <w:delText>2</w:delText>
          </w:r>
          <w:r w:rsidR="00000790" w:rsidDel="00211391">
            <w:rPr>
              <w:rFonts w:ascii="Times New Roman" w:eastAsia="宋体" w:hAnsi="Times New Roman" w:cs="Times New Roman" w:hint="eastAsia"/>
              <w:kern w:val="0"/>
              <w:sz w:val="24"/>
              <w:szCs w:val="20"/>
            </w:rPr>
            <w:delText xml:space="preserve"> into </w:delText>
          </w:r>
        </w:del>
      </w:ins>
      <w:ins w:id="104" w:author="Shuo Zhang" w:date="2013-02-20T21:09:00Z">
        <w:del w:id="105" w:author="Don DePaolo" w:date="2013-03-26T05:55:00Z">
          <w:r w:rsidR="00167D04" w:rsidDel="00211391">
            <w:rPr>
              <w:rFonts w:ascii="Times New Roman" w:eastAsia="宋体" w:hAnsi="Times New Roman" w:cs="Times New Roman" w:hint="eastAsia"/>
              <w:kern w:val="0"/>
              <w:sz w:val="24"/>
              <w:szCs w:val="20"/>
            </w:rPr>
            <w:delText>igneous</w:delText>
          </w:r>
        </w:del>
      </w:ins>
      <w:ins w:id="106" w:author="Shuo Zhang" w:date="2013-02-19T11:52:00Z">
        <w:del w:id="107" w:author="Don DePaolo" w:date="2013-03-26T05:55:00Z">
          <w:r w:rsidR="00000790" w:rsidDel="00211391">
            <w:rPr>
              <w:rFonts w:ascii="Times New Roman" w:eastAsia="宋体" w:hAnsi="Times New Roman" w:cs="Times New Roman" w:hint="eastAsia"/>
              <w:kern w:val="0"/>
              <w:sz w:val="24"/>
              <w:szCs w:val="20"/>
            </w:rPr>
            <w:delText xml:space="preserve"> rocks are </w:delText>
          </w:r>
          <w:r w:rsidR="00000790" w:rsidDel="00211391">
            <w:rPr>
              <w:rFonts w:ascii="Times New Roman" w:eastAsia="宋体" w:hAnsi="Times New Roman" w:cs="Times New Roman"/>
              <w:kern w:val="0"/>
              <w:sz w:val="24"/>
              <w:szCs w:val="20"/>
            </w:rPr>
            <w:delText>similar</w:delText>
          </w:r>
          <w:r w:rsidR="00000790" w:rsidDel="00211391">
            <w:rPr>
              <w:rFonts w:ascii="Times New Roman" w:eastAsia="宋体" w:hAnsi="Times New Roman" w:cs="Times New Roman" w:hint="eastAsia"/>
              <w:kern w:val="0"/>
              <w:sz w:val="24"/>
              <w:szCs w:val="20"/>
            </w:rPr>
            <w:delText xml:space="preserve"> processes </w:delText>
          </w:r>
          <w:r w:rsidR="00D440A1" w:rsidDel="00211391">
            <w:rPr>
              <w:rFonts w:ascii="Times New Roman" w:eastAsia="宋体" w:hAnsi="Times New Roman" w:cs="Times New Roman" w:hint="eastAsia"/>
              <w:kern w:val="0"/>
              <w:sz w:val="24"/>
              <w:szCs w:val="20"/>
            </w:rPr>
            <w:delText xml:space="preserve">but in </w:delText>
          </w:r>
          <w:r w:rsidR="00B8109C" w:rsidDel="00211391">
            <w:rPr>
              <w:rFonts w:ascii="Times New Roman" w:eastAsia="宋体" w:hAnsi="Times New Roman" w:cs="Times New Roman" w:hint="eastAsia"/>
              <w:kern w:val="0"/>
              <w:sz w:val="24"/>
              <w:szCs w:val="20"/>
            </w:rPr>
            <w:delText xml:space="preserve">opposite directions, and with opposite objectives. </w:delText>
          </w:r>
        </w:del>
      </w:ins>
      <w:ins w:id="108" w:author="Shuo Zhang" w:date="2013-02-20T21:11:00Z">
        <w:del w:id="109" w:author="Don DePaolo" w:date="2013-03-26T05:55:00Z">
          <w:r w:rsidR="00167D04" w:rsidDel="00211391">
            <w:rPr>
              <w:rFonts w:ascii="Times New Roman" w:eastAsia="宋体" w:hAnsi="Times New Roman" w:cs="Times New Roman" w:hint="eastAsia"/>
              <w:kern w:val="0"/>
              <w:sz w:val="24"/>
              <w:szCs w:val="20"/>
            </w:rPr>
            <w:delText xml:space="preserve">For producing gas from shales, the objective is to release gas from the </w:delText>
          </w:r>
        </w:del>
      </w:ins>
      <w:ins w:id="110" w:author="Shuo Zhang" w:date="2013-02-20T21:12:00Z">
        <w:del w:id="111" w:author="Don DePaolo" w:date="2013-03-26T05:55:00Z">
          <w:r w:rsidR="00167D04" w:rsidDel="00211391">
            <w:rPr>
              <w:rFonts w:ascii="Times New Roman" w:eastAsia="宋体" w:hAnsi="Times New Roman" w:cs="Times New Roman"/>
              <w:kern w:val="0"/>
              <w:sz w:val="24"/>
              <w:szCs w:val="20"/>
            </w:rPr>
            <w:delText>reservoir</w:delText>
          </w:r>
        </w:del>
      </w:ins>
      <w:ins w:id="112" w:author="Shuo Zhang" w:date="2013-02-20T21:11:00Z">
        <w:del w:id="113" w:author="Don DePaolo" w:date="2013-03-26T05:55:00Z">
          <w:r w:rsidR="00167D04" w:rsidDel="00211391">
            <w:rPr>
              <w:rFonts w:ascii="Times New Roman" w:eastAsia="宋体" w:hAnsi="Times New Roman" w:cs="Times New Roman" w:hint="eastAsia"/>
              <w:kern w:val="0"/>
              <w:sz w:val="24"/>
              <w:szCs w:val="20"/>
            </w:rPr>
            <w:delText xml:space="preserve"> </w:delText>
          </w:r>
        </w:del>
      </w:ins>
      <w:ins w:id="114" w:author="Shuo Zhang" w:date="2013-02-20T21:12:00Z">
        <w:del w:id="115" w:author="Don DePaolo" w:date="2013-03-26T05:55:00Z">
          <w:r w:rsidR="00167D04" w:rsidDel="00211391">
            <w:rPr>
              <w:rFonts w:ascii="Times New Roman" w:eastAsia="宋体" w:hAnsi="Times New Roman" w:cs="Times New Roman" w:hint="eastAsia"/>
              <w:kern w:val="0"/>
              <w:sz w:val="24"/>
              <w:szCs w:val="20"/>
            </w:rPr>
            <w:delText>as much as possible. While f</w:delText>
          </w:r>
        </w:del>
      </w:ins>
      <w:ins w:id="116" w:author="Shuo Zhang" w:date="2013-02-19T11:52:00Z">
        <w:del w:id="117" w:author="Don DePaolo" w:date="2013-03-26T05:55:00Z">
          <w:r w:rsidR="00B8109C" w:rsidDel="00211391">
            <w:rPr>
              <w:rFonts w:ascii="Times New Roman" w:eastAsia="宋体" w:hAnsi="Times New Roman" w:cs="Times New Roman" w:hint="eastAsia"/>
              <w:kern w:val="0"/>
              <w:sz w:val="24"/>
              <w:szCs w:val="20"/>
            </w:rPr>
            <w:delText>or CO</w:delText>
          </w:r>
        </w:del>
      </w:ins>
      <w:ins w:id="118" w:author="Shuo Zhang" w:date="2013-02-19T11:55:00Z">
        <w:del w:id="119" w:author="Don DePaolo" w:date="2013-03-26T05:55:00Z">
          <w:r w:rsidR="00B8109C" w:rsidDel="00211391">
            <w:rPr>
              <w:rFonts w:ascii="Times New Roman" w:eastAsia="宋体" w:hAnsi="Times New Roman" w:cs="Times New Roman" w:hint="eastAsia"/>
              <w:kern w:val="0"/>
              <w:sz w:val="24"/>
              <w:szCs w:val="20"/>
              <w:vertAlign w:val="subscript"/>
            </w:rPr>
            <w:delText>2</w:delText>
          </w:r>
          <w:r w:rsidR="00B8109C" w:rsidDel="00211391">
            <w:rPr>
              <w:rFonts w:ascii="Times New Roman" w:eastAsia="宋体" w:hAnsi="Times New Roman" w:cs="Times New Roman" w:hint="eastAsia"/>
              <w:kern w:val="0"/>
              <w:sz w:val="24"/>
              <w:szCs w:val="20"/>
            </w:rPr>
            <w:delText xml:space="preserve"> sequestration, we want to make sure that CO</w:delText>
          </w:r>
        </w:del>
      </w:ins>
      <w:ins w:id="120" w:author="Shuo Zhang" w:date="2013-02-19T11:56:00Z">
        <w:del w:id="121" w:author="Don DePaolo" w:date="2013-03-26T05:55:00Z">
          <w:r w:rsidR="00B8109C" w:rsidDel="00211391">
            <w:rPr>
              <w:rFonts w:ascii="Times New Roman" w:eastAsia="宋体" w:hAnsi="Times New Roman" w:cs="Times New Roman" w:hint="eastAsia"/>
              <w:kern w:val="0"/>
              <w:sz w:val="24"/>
              <w:szCs w:val="20"/>
              <w:vertAlign w:val="subscript"/>
            </w:rPr>
            <w:delText xml:space="preserve">2 </w:delText>
          </w:r>
          <w:r w:rsidR="00B8109C" w:rsidDel="00211391">
            <w:rPr>
              <w:rFonts w:ascii="Times New Roman" w:eastAsia="宋体" w:hAnsi="Times New Roman" w:cs="Times New Roman" w:hint="eastAsia"/>
              <w:kern w:val="0"/>
              <w:sz w:val="24"/>
              <w:szCs w:val="20"/>
            </w:rPr>
            <w:delText xml:space="preserve">is trapped </w:delText>
          </w:r>
        </w:del>
      </w:ins>
      <w:ins w:id="122" w:author="Shuo Zhang" w:date="2013-02-20T21:13:00Z">
        <w:del w:id="123" w:author="Don DePaolo" w:date="2013-03-26T05:55:00Z">
          <w:r w:rsidR="00167D04" w:rsidDel="00211391">
            <w:rPr>
              <w:rFonts w:ascii="Times New Roman" w:eastAsia="宋体" w:hAnsi="Times New Roman" w:cs="Times New Roman" w:hint="eastAsia"/>
              <w:kern w:val="0"/>
              <w:sz w:val="24"/>
              <w:szCs w:val="20"/>
            </w:rPr>
            <w:delText xml:space="preserve">in the </w:delText>
          </w:r>
          <w:r w:rsidR="00167D04" w:rsidDel="00211391">
            <w:rPr>
              <w:rFonts w:ascii="Times New Roman" w:eastAsia="宋体" w:hAnsi="Times New Roman" w:cs="Times New Roman"/>
              <w:kern w:val="0"/>
              <w:sz w:val="24"/>
              <w:szCs w:val="20"/>
            </w:rPr>
            <w:delText>reservoir</w:delText>
          </w:r>
          <w:r w:rsidR="00167D04" w:rsidDel="00211391">
            <w:rPr>
              <w:rFonts w:ascii="Times New Roman" w:eastAsia="宋体" w:hAnsi="Times New Roman" w:cs="Times New Roman" w:hint="eastAsia"/>
              <w:kern w:val="0"/>
              <w:sz w:val="24"/>
              <w:szCs w:val="20"/>
            </w:rPr>
            <w:delText xml:space="preserve"> </w:delText>
          </w:r>
        </w:del>
      </w:ins>
      <w:ins w:id="124" w:author="Shuo Zhang" w:date="2013-02-19T11:56:00Z">
        <w:del w:id="125" w:author="Don DePaolo" w:date="2013-03-26T05:55:00Z">
          <w:r w:rsidR="00B8109C" w:rsidDel="00211391">
            <w:rPr>
              <w:rFonts w:ascii="Times New Roman" w:eastAsia="宋体" w:hAnsi="Times New Roman" w:cs="Times New Roman" w:hint="eastAsia"/>
              <w:kern w:val="0"/>
              <w:sz w:val="24"/>
              <w:szCs w:val="20"/>
            </w:rPr>
            <w:delText>under cap rocks and</w:delText>
          </w:r>
        </w:del>
      </w:ins>
      <w:ins w:id="126" w:author="Shuo Zhang" w:date="2013-02-20T21:13:00Z">
        <w:del w:id="127" w:author="Don DePaolo" w:date="2013-03-26T05:55:00Z">
          <w:r w:rsidR="00167D04" w:rsidDel="00211391">
            <w:rPr>
              <w:rFonts w:ascii="Times New Roman" w:eastAsia="宋体" w:hAnsi="Times New Roman" w:cs="Times New Roman" w:hint="eastAsia"/>
              <w:kern w:val="0"/>
              <w:sz w:val="24"/>
              <w:szCs w:val="20"/>
            </w:rPr>
            <w:delText xml:space="preserve"> </w:delText>
          </w:r>
        </w:del>
      </w:ins>
      <w:ins w:id="128" w:author="Shuo Zhang" w:date="2013-02-20T21:15:00Z">
        <w:del w:id="129" w:author="Don DePaolo" w:date="2013-03-26T05:55:00Z">
          <w:r w:rsidR="00D440A1" w:rsidDel="00211391">
            <w:rPr>
              <w:rFonts w:ascii="Times New Roman" w:eastAsia="宋体" w:hAnsi="Times New Roman" w:cs="Times New Roman" w:hint="eastAsia"/>
              <w:kern w:val="0"/>
              <w:sz w:val="24"/>
              <w:szCs w:val="20"/>
            </w:rPr>
            <w:delText xml:space="preserve">try not to touch the cap rocks as much as we could. Currently there are </w:delText>
          </w:r>
        </w:del>
      </w:ins>
      <w:ins w:id="130" w:author="Shuo Zhang" w:date="2013-02-20T21:16:00Z">
        <w:del w:id="131" w:author="Don DePaolo" w:date="2013-03-26T05:55:00Z">
          <w:r w:rsidR="00D440A1" w:rsidDel="00211391">
            <w:rPr>
              <w:rFonts w:ascii="Times New Roman" w:eastAsia="宋体" w:hAnsi="Times New Roman" w:cs="Times New Roman"/>
              <w:kern w:val="0"/>
              <w:sz w:val="24"/>
              <w:szCs w:val="20"/>
            </w:rPr>
            <w:delText>still</w:delText>
          </w:r>
        </w:del>
      </w:ins>
      <w:ins w:id="132" w:author="Shuo Zhang" w:date="2013-02-20T21:15:00Z">
        <w:del w:id="133" w:author="Don DePaolo" w:date="2013-03-26T05:55:00Z">
          <w:r w:rsidR="00D440A1" w:rsidDel="00211391">
            <w:rPr>
              <w:rFonts w:ascii="Times New Roman" w:eastAsia="宋体" w:hAnsi="Times New Roman" w:cs="Times New Roman" w:hint="eastAsia"/>
              <w:kern w:val="0"/>
              <w:sz w:val="24"/>
              <w:szCs w:val="20"/>
            </w:rPr>
            <w:delText xml:space="preserve"> </w:delText>
          </w:r>
        </w:del>
      </w:ins>
      <w:ins w:id="134" w:author="Shuo Zhang" w:date="2013-02-20T21:17:00Z">
        <w:del w:id="135" w:author="Don DePaolo" w:date="2013-03-26T05:55:00Z">
          <w:r w:rsidR="00D440A1" w:rsidDel="00211391">
            <w:rPr>
              <w:rFonts w:ascii="Times New Roman" w:eastAsia="宋体" w:hAnsi="Times New Roman" w:cs="Times New Roman" w:hint="eastAsia"/>
              <w:kern w:val="0"/>
              <w:sz w:val="24"/>
              <w:szCs w:val="20"/>
            </w:rPr>
            <w:delText xml:space="preserve">high uncertainties in determining </w:delText>
          </w:r>
        </w:del>
      </w:ins>
      <w:ins w:id="136" w:author="Shuo Zhang" w:date="2013-02-20T21:18:00Z">
        <w:del w:id="137" w:author="Don DePaolo" w:date="2013-03-26T05:55:00Z">
          <w:r w:rsidR="00D440A1" w:rsidDel="00211391">
            <w:rPr>
              <w:rFonts w:ascii="Times New Roman" w:eastAsia="宋体" w:hAnsi="Times New Roman" w:cs="Times New Roman" w:hint="eastAsia"/>
              <w:kern w:val="0"/>
              <w:sz w:val="24"/>
              <w:szCs w:val="20"/>
            </w:rPr>
            <w:delText>some of the geo-mechanical issues during hydraulic fracturing</w:delText>
          </w:r>
        </w:del>
      </w:ins>
      <w:ins w:id="138" w:author="Shuo Zhang" w:date="2013-02-20T21:19:00Z">
        <w:del w:id="139" w:author="Don DePaolo" w:date="2013-03-26T05:55:00Z">
          <w:r w:rsidR="00D440A1" w:rsidDel="00211391">
            <w:rPr>
              <w:rFonts w:ascii="Times New Roman" w:eastAsia="宋体" w:hAnsi="Times New Roman" w:cs="Times New Roman" w:hint="eastAsia"/>
              <w:kern w:val="0"/>
              <w:sz w:val="24"/>
              <w:szCs w:val="20"/>
            </w:rPr>
            <w:delText xml:space="preserve"> </w:delText>
          </w:r>
        </w:del>
      </w:ins>
      <w:del w:id="140" w:author="Don DePaolo" w:date="2013-03-26T05:55:00Z">
        <w:r w:rsidR="00931F83" w:rsidDel="00211391">
          <w:rPr>
            <w:rFonts w:ascii="Times New Roman" w:eastAsia="宋体" w:hAnsi="Times New Roman" w:cs="Times New Roman"/>
            <w:kern w:val="0"/>
            <w:sz w:val="24"/>
            <w:szCs w:val="20"/>
          </w:rPr>
          <w:fldChar w:fldCharType="begin"/>
        </w:r>
        <w:r w:rsidR="00931F83" w:rsidDel="00211391">
          <w:rPr>
            <w:rFonts w:ascii="Times New Roman" w:eastAsia="宋体" w:hAnsi="Times New Roman" w:cs="Times New Roman"/>
            <w:kern w:val="0"/>
            <w:sz w:val="24"/>
            <w:szCs w:val="20"/>
          </w:rPr>
          <w:delInstrText xml:space="preserve"> ADDIN EN.CITE &lt;EndNote&gt;&lt;Cite&gt;&lt;Author&gt;Rutqvist&lt;/Author&gt;&lt;Year&gt;2000&lt;/Year&gt;&lt;RecNum&gt;1538&lt;/RecNum&gt;&lt;DisplayText&gt;(Rutqvist et al., 2000)&lt;/DisplayText&gt;&lt;record&gt;&lt;rec-number&gt;1538&lt;/rec-number&gt;&lt;foreign-keys&gt;&lt;key app="EN" db-id="s0xvr2sd6dpzt6eed27xat5ad0p0xa99ftpe"&gt;1538&lt;/key&gt;&lt;/foreign-keys&gt;&lt;ref-type name="Journal Article"&gt;17&lt;/ref-type&gt;&lt;contributors&gt;&lt;authors&gt;&lt;author&gt;Rutqvist, J.&lt;/author&gt;&lt;author&gt;Tsang, Chin-Fu&lt;/author&gt;&lt;author&gt;Stephansson, O.&lt;/author&gt;&lt;/authors&gt;&lt;/contributors&gt;&lt;titles&gt;&lt;title&gt;Uncertainty in the maximum principal stress estimated from hydraulic fracturing measurements due to the presence of the induced fracture&lt;/title&gt;&lt;secondary-title&gt;International Journal of Rock Mechanics and Mining Sciences&lt;/secondary-title&gt;&lt;/titles&gt;&lt;periodical&gt;&lt;full-title&gt;International Journal of Rock Mechanics and Mining Sciences&lt;/full-title&gt;&lt;abbr-1&gt;Int J Rock Mech Min&lt;/abbr-1&gt;&lt;/periodical&gt;&lt;pages&gt;107-120&lt;/pages&gt;&lt;volume&gt;37&lt;/volume&gt;&lt;number&gt;1‚Äì2&lt;/number&gt;&lt;dates&gt;&lt;year&gt;2000&lt;/year&gt;&lt;/dates&gt;&lt;isbn&gt;1365-1609&lt;/isbn&gt;&lt;urls&gt;&lt;related-urls&gt;&lt;url&gt;http://www.sciencedirect.com/science/article/pii/S1365160999000970&lt;/url&gt;&lt;/related-urls&gt;&lt;/urls&gt;&lt;electronic-resource-num&gt;http://dx.doi.org/10.1016/S1365-1609(99)00097-0&lt;/electronic-resource-num&gt;&lt;/record&gt;&lt;/Cite&gt;&lt;/EndNote&gt;</w:delInstrText>
        </w:r>
        <w:r w:rsidR="00931F83" w:rsidDel="00211391">
          <w:rPr>
            <w:rFonts w:ascii="Times New Roman" w:eastAsia="宋体" w:hAnsi="Times New Roman" w:cs="Times New Roman"/>
            <w:kern w:val="0"/>
            <w:sz w:val="24"/>
            <w:szCs w:val="20"/>
          </w:rPr>
          <w:fldChar w:fldCharType="separate"/>
        </w:r>
        <w:r w:rsidR="00931F83" w:rsidDel="00211391">
          <w:rPr>
            <w:rFonts w:ascii="Times New Roman" w:eastAsia="宋体" w:hAnsi="Times New Roman" w:cs="Times New Roman"/>
            <w:noProof/>
            <w:kern w:val="0"/>
            <w:sz w:val="24"/>
            <w:szCs w:val="20"/>
          </w:rPr>
          <w:delText>(</w:delText>
        </w:r>
      </w:del>
      <w:r w:rsidR="00331F9E">
        <w:rPr>
          <w:rFonts w:ascii="Times New Roman" w:eastAsia="宋体" w:hAnsi="Times New Roman" w:cs="Times New Roman"/>
          <w:noProof/>
          <w:kern w:val="0"/>
          <w:sz w:val="24"/>
          <w:szCs w:val="20"/>
        </w:rPr>
        <w:fldChar w:fldCharType="begin"/>
      </w:r>
      <w:r w:rsidR="00331F9E">
        <w:rPr>
          <w:rFonts w:ascii="Times New Roman" w:eastAsia="宋体" w:hAnsi="Times New Roman" w:cs="Times New Roman"/>
          <w:noProof/>
          <w:kern w:val="0"/>
          <w:sz w:val="24"/>
          <w:szCs w:val="20"/>
        </w:rPr>
        <w:instrText xml:space="preserve"> HYPERLINK  \l "_ENREF_30" \o "Rutqvist, 2000 #1538" </w:instrText>
      </w:r>
      <w:r w:rsidR="00331F9E">
        <w:rPr>
          <w:rFonts w:ascii="Times New Roman" w:eastAsia="宋体" w:hAnsi="Times New Roman" w:cs="Times New Roman"/>
          <w:noProof/>
          <w:kern w:val="0"/>
          <w:sz w:val="24"/>
          <w:szCs w:val="20"/>
        </w:rPr>
      </w:r>
      <w:r w:rsidR="00331F9E">
        <w:rPr>
          <w:rFonts w:ascii="Times New Roman" w:eastAsia="宋体" w:hAnsi="Times New Roman" w:cs="Times New Roman"/>
          <w:noProof/>
          <w:kern w:val="0"/>
          <w:sz w:val="24"/>
          <w:szCs w:val="20"/>
        </w:rPr>
        <w:fldChar w:fldCharType="separate"/>
      </w:r>
      <w:del w:id="141" w:author="Don DePaolo" w:date="2013-03-26T05:55:00Z">
        <w:r w:rsidR="00331F9E" w:rsidDel="00211391">
          <w:rPr>
            <w:rFonts w:ascii="Times New Roman" w:eastAsia="宋体" w:hAnsi="Times New Roman" w:cs="Times New Roman"/>
            <w:noProof/>
            <w:kern w:val="0"/>
            <w:sz w:val="24"/>
            <w:szCs w:val="20"/>
          </w:rPr>
          <w:delText>Rutqvist et al., 2000</w:delText>
        </w:r>
      </w:del>
      <w:r w:rsidR="00331F9E">
        <w:rPr>
          <w:rFonts w:ascii="Times New Roman" w:eastAsia="宋体" w:hAnsi="Times New Roman" w:cs="Times New Roman"/>
          <w:noProof/>
          <w:kern w:val="0"/>
          <w:sz w:val="24"/>
          <w:szCs w:val="20"/>
        </w:rPr>
        <w:fldChar w:fldCharType="end"/>
      </w:r>
      <w:del w:id="142" w:author="Don DePaolo" w:date="2013-03-26T05:55:00Z">
        <w:r w:rsidR="00931F83" w:rsidDel="00211391">
          <w:rPr>
            <w:rFonts w:ascii="Times New Roman" w:eastAsia="宋体" w:hAnsi="Times New Roman" w:cs="Times New Roman"/>
            <w:noProof/>
            <w:kern w:val="0"/>
            <w:sz w:val="24"/>
            <w:szCs w:val="20"/>
          </w:rPr>
          <w:delText>)</w:delText>
        </w:r>
        <w:r w:rsidR="00931F83" w:rsidDel="00211391">
          <w:rPr>
            <w:rFonts w:ascii="Times New Roman" w:eastAsia="宋体" w:hAnsi="Times New Roman" w:cs="Times New Roman"/>
            <w:kern w:val="0"/>
            <w:sz w:val="24"/>
            <w:szCs w:val="20"/>
          </w:rPr>
          <w:fldChar w:fldCharType="end"/>
        </w:r>
      </w:del>
      <w:ins w:id="143" w:author="Shuo Zhang" w:date="2013-02-20T21:19:00Z">
        <w:del w:id="144" w:author="Don DePaolo" w:date="2013-03-26T05:55:00Z">
          <w:r w:rsidR="00D440A1" w:rsidDel="00211391">
            <w:rPr>
              <w:rFonts w:ascii="Times New Roman" w:eastAsia="宋体" w:hAnsi="Times New Roman" w:cs="Times New Roman" w:hint="eastAsia"/>
              <w:kern w:val="0"/>
              <w:sz w:val="24"/>
              <w:szCs w:val="20"/>
            </w:rPr>
            <w:delText xml:space="preserve">, which people need to consider </w:delText>
          </w:r>
        </w:del>
      </w:ins>
      <w:ins w:id="145" w:author="Shuo Zhang" w:date="2013-02-23T20:55:00Z">
        <w:del w:id="146" w:author="Don DePaolo" w:date="2013-03-26T05:55:00Z">
          <w:r w:rsidR="000B334B" w:rsidDel="00211391">
            <w:rPr>
              <w:rFonts w:ascii="Times New Roman" w:eastAsia="宋体" w:hAnsi="Times New Roman" w:cs="Times New Roman"/>
              <w:kern w:val="0"/>
              <w:sz w:val="24"/>
              <w:szCs w:val="20"/>
            </w:rPr>
            <w:delText xml:space="preserve">for safety </w:delText>
          </w:r>
        </w:del>
      </w:ins>
      <w:ins w:id="147" w:author="Shuo Zhang" w:date="2013-02-20T21:19:00Z">
        <w:del w:id="148" w:author="Don DePaolo" w:date="2013-03-26T05:55:00Z">
          <w:r w:rsidR="00D440A1" w:rsidDel="00211391">
            <w:rPr>
              <w:rFonts w:ascii="Times New Roman" w:eastAsia="宋体" w:hAnsi="Times New Roman" w:cs="Times New Roman" w:hint="eastAsia"/>
              <w:kern w:val="0"/>
              <w:sz w:val="24"/>
              <w:szCs w:val="20"/>
            </w:rPr>
            <w:delText>if CO</w:delText>
          </w:r>
        </w:del>
      </w:ins>
      <w:ins w:id="149" w:author="Shuo Zhang" w:date="2013-02-20T21:20:00Z">
        <w:del w:id="150" w:author="Don DePaolo" w:date="2013-03-26T05:55:00Z">
          <w:r w:rsidR="00D440A1" w:rsidDel="00211391">
            <w:rPr>
              <w:rFonts w:ascii="Times New Roman" w:eastAsia="宋体" w:hAnsi="Times New Roman" w:cs="Times New Roman" w:hint="eastAsia"/>
              <w:kern w:val="0"/>
              <w:sz w:val="24"/>
              <w:szCs w:val="20"/>
              <w:vertAlign w:val="subscript"/>
            </w:rPr>
            <w:delText xml:space="preserve">2 </w:delText>
          </w:r>
          <w:r w:rsidR="00D440A1" w:rsidDel="00211391">
            <w:rPr>
              <w:rFonts w:ascii="Times New Roman" w:eastAsia="宋体" w:hAnsi="Times New Roman" w:cs="Times New Roman" w:hint="eastAsia"/>
              <w:kern w:val="0"/>
              <w:sz w:val="24"/>
              <w:szCs w:val="20"/>
            </w:rPr>
            <w:delText xml:space="preserve">is to </w:delText>
          </w:r>
        </w:del>
      </w:ins>
      <w:ins w:id="151" w:author="Shuo Zhang" w:date="2013-02-20T21:29:00Z">
        <w:del w:id="152" w:author="Don DePaolo" w:date="2013-03-26T05:55:00Z">
          <w:r w:rsidR="00E52837" w:rsidDel="00211391">
            <w:rPr>
              <w:rFonts w:ascii="Times New Roman" w:eastAsia="宋体" w:hAnsi="Times New Roman" w:cs="Times New Roman" w:hint="eastAsia"/>
              <w:kern w:val="0"/>
              <w:sz w:val="24"/>
              <w:szCs w:val="20"/>
            </w:rPr>
            <w:delText xml:space="preserve">be </w:delText>
          </w:r>
        </w:del>
      </w:ins>
      <w:ins w:id="153" w:author="Shuo Zhang" w:date="2013-02-20T21:20:00Z">
        <w:del w:id="154" w:author="Don DePaolo" w:date="2013-03-26T05:55:00Z">
          <w:r w:rsidR="00D440A1" w:rsidDel="00211391">
            <w:rPr>
              <w:rFonts w:ascii="Times New Roman" w:eastAsia="宋体" w:hAnsi="Times New Roman" w:cs="Times New Roman" w:hint="eastAsia"/>
              <w:kern w:val="0"/>
              <w:sz w:val="24"/>
              <w:szCs w:val="20"/>
            </w:rPr>
            <w:delText>injected into such fractured igneous rocks.</w:delText>
          </w:r>
        </w:del>
      </w:ins>
      <w:ins w:id="155" w:author="Shuo Zhang" w:date="2013-02-20T21:24:00Z">
        <w:del w:id="156" w:author="Don DePaolo" w:date="2013-03-26T05:55:00Z">
          <w:r w:rsidR="00E52837" w:rsidDel="00211391">
            <w:rPr>
              <w:rFonts w:ascii="Times New Roman" w:eastAsia="宋体" w:hAnsi="Times New Roman" w:cs="Times New Roman" w:hint="eastAsia"/>
              <w:kern w:val="0"/>
              <w:sz w:val="24"/>
              <w:szCs w:val="20"/>
            </w:rPr>
            <w:delText xml:space="preserve"> </w:delText>
          </w:r>
          <w:r w:rsidR="00E52837" w:rsidDel="00211391">
            <w:rPr>
              <w:rFonts w:ascii="Times New Roman" w:eastAsia="宋体" w:hAnsi="Times New Roman" w:cs="Times New Roman"/>
              <w:kern w:val="0"/>
              <w:sz w:val="24"/>
              <w:szCs w:val="20"/>
            </w:rPr>
            <w:delText>O</w:delText>
          </w:r>
          <w:r w:rsidR="00E52837" w:rsidDel="00211391">
            <w:rPr>
              <w:rFonts w:ascii="Times New Roman" w:eastAsia="宋体" w:hAnsi="Times New Roman" w:cs="Times New Roman" w:hint="eastAsia"/>
              <w:kern w:val="0"/>
              <w:sz w:val="24"/>
              <w:szCs w:val="20"/>
            </w:rPr>
            <w:delText xml:space="preserve">ther issues also exist. </w:delText>
          </w:r>
        </w:del>
      </w:ins>
      <w:ins w:id="157" w:author="Shuo Zhang" w:date="2013-02-20T21:31:00Z">
        <w:del w:id="158" w:author="Don DePaolo" w:date="2013-03-26T05:55:00Z">
          <w:r w:rsidR="00E52837" w:rsidDel="00211391">
            <w:rPr>
              <w:rFonts w:ascii="Times New Roman" w:eastAsia="宋体" w:hAnsi="Times New Roman" w:cs="Times New Roman" w:hint="eastAsia"/>
              <w:kern w:val="0"/>
              <w:sz w:val="24"/>
              <w:szCs w:val="20"/>
            </w:rPr>
            <w:delText xml:space="preserve">For example, </w:delText>
          </w:r>
        </w:del>
      </w:ins>
      <w:ins w:id="159" w:author="Shuo Zhang" w:date="2013-02-20T21:33:00Z">
        <w:del w:id="160" w:author="Don DePaolo" w:date="2013-03-26T05:55:00Z">
          <w:r w:rsidR="00E52837" w:rsidDel="00211391">
            <w:rPr>
              <w:rFonts w:ascii="Times New Roman" w:eastAsia="宋体" w:hAnsi="Times New Roman" w:cs="Times New Roman"/>
              <w:kern w:val="0"/>
              <w:sz w:val="24"/>
              <w:szCs w:val="20"/>
            </w:rPr>
            <w:delText>m</w:delText>
          </w:r>
          <w:r w:rsidR="00E52837" w:rsidRPr="00E52837" w:rsidDel="00211391">
            <w:rPr>
              <w:rFonts w:ascii="Times New Roman" w:eastAsia="宋体" w:hAnsi="Times New Roman" w:cs="Times New Roman"/>
              <w:kern w:val="0"/>
              <w:sz w:val="24"/>
              <w:szCs w:val="20"/>
            </w:rPr>
            <w:delText>ineralization of CO</w:delText>
          </w:r>
          <w:r w:rsidR="00E52837" w:rsidRPr="0071533B" w:rsidDel="00211391">
            <w:rPr>
              <w:rFonts w:ascii="Times New Roman" w:eastAsia="宋体" w:hAnsi="Times New Roman" w:cs="Times New Roman"/>
              <w:kern w:val="0"/>
              <w:sz w:val="24"/>
              <w:szCs w:val="20"/>
              <w:vertAlign w:val="subscript"/>
            </w:rPr>
            <w:delText>2</w:delText>
          </w:r>
          <w:r w:rsidR="00E52837" w:rsidRPr="00E52837" w:rsidDel="00211391">
            <w:rPr>
              <w:rFonts w:ascii="Times New Roman" w:eastAsia="宋体" w:hAnsi="Times New Roman" w:cs="Times New Roman"/>
              <w:kern w:val="0"/>
              <w:sz w:val="24"/>
              <w:szCs w:val="20"/>
            </w:rPr>
            <w:delText xml:space="preserve"> may result in the filling and sealing of the fractures, which limits the volume of CO</w:delText>
          </w:r>
          <w:r w:rsidR="00E52837" w:rsidRPr="0071533B" w:rsidDel="00211391">
            <w:rPr>
              <w:rFonts w:ascii="Times New Roman" w:eastAsia="宋体" w:hAnsi="Times New Roman" w:cs="Times New Roman"/>
              <w:kern w:val="0"/>
              <w:sz w:val="24"/>
              <w:szCs w:val="20"/>
              <w:vertAlign w:val="subscript"/>
            </w:rPr>
            <w:delText>2</w:delText>
          </w:r>
          <w:r w:rsidR="00E52837" w:rsidRPr="00E52837" w:rsidDel="00211391">
            <w:rPr>
              <w:rFonts w:ascii="Times New Roman" w:eastAsia="宋体" w:hAnsi="Times New Roman" w:cs="Times New Roman"/>
              <w:kern w:val="0"/>
              <w:sz w:val="24"/>
              <w:szCs w:val="20"/>
            </w:rPr>
            <w:delText xml:space="preserve"> that can be injected. In ad</w:delText>
          </w:r>
          <w:r w:rsidR="0071533B" w:rsidDel="00211391">
            <w:rPr>
              <w:rFonts w:ascii="Times New Roman" w:eastAsia="宋体" w:hAnsi="Times New Roman" w:cs="Times New Roman"/>
              <w:kern w:val="0"/>
              <w:sz w:val="24"/>
              <w:szCs w:val="20"/>
            </w:rPr>
            <w:delText>dition, ongoing dissolution of reactive minerals</w:delText>
          </w:r>
          <w:r w:rsidR="00E52837" w:rsidRPr="00E52837" w:rsidDel="00211391">
            <w:rPr>
              <w:rFonts w:ascii="Times New Roman" w:eastAsia="宋体" w:hAnsi="Times New Roman" w:cs="Times New Roman"/>
              <w:kern w:val="0"/>
              <w:sz w:val="24"/>
              <w:szCs w:val="20"/>
            </w:rPr>
            <w:delText xml:space="preserve"> from fracture surfaces may lead to a decrease in fracture surface reactivity as less reactive minerals begin to dominate the surface composition. To maintain high mineralization rates, then, new fracture surface area needs to be created continuously.</w:delText>
          </w:r>
        </w:del>
      </w:ins>
      <w:ins w:id="161" w:author="Shuo Zhang" w:date="2013-02-20T21:36:00Z">
        <w:del w:id="162" w:author="Don DePaolo" w:date="2013-03-26T05:55:00Z">
          <w:r w:rsidR="0071533B" w:rsidDel="00211391">
            <w:rPr>
              <w:rFonts w:ascii="Times New Roman" w:eastAsia="宋体" w:hAnsi="Times New Roman" w:cs="Times New Roman" w:hint="eastAsia"/>
              <w:kern w:val="0"/>
              <w:sz w:val="24"/>
              <w:szCs w:val="20"/>
            </w:rPr>
            <w:delText xml:space="preserve"> </w:delText>
          </w:r>
        </w:del>
      </w:ins>
      <w:ins w:id="163" w:author="Shuo Zhang" w:date="2013-02-20T21:38:00Z">
        <w:del w:id="164" w:author="Don DePaolo" w:date="2013-03-26T05:55:00Z">
          <w:r w:rsidR="0071533B" w:rsidDel="00211391">
            <w:rPr>
              <w:rFonts w:ascii="Times New Roman" w:eastAsia="宋体" w:hAnsi="Times New Roman" w:cs="Times New Roman" w:hint="eastAsia"/>
              <w:kern w:val="0"/>
              <w:sz w:val="24"/>
              <w:szCs w:val="20"/>
            </w:rPr>
            <w:delText xml:space="preserve">So although </w:delText>
          </w:r>
          <w:r w:rsidR="0071533B" w:rsidDel="00211391">
            <w:rPr>
              <w:rFonts w:ascii="Times New Roman" w:eastAsia="宋体" w:hAnsi="Times New Roman" w:cs="Times New Roman"/>
              <w:kern w:val="0"/>
              <w:sz w:val="24"/>
              <w:szCs w:val="20"/>
            </w:rPr>
            <w:delText>i</w:delText>
          </w:r>
          <w:r w:rsidR="0071533B" w:rsidRPr="0071533B" w:rsidDel="00211391">
            <w:rPr>
              <w:rFonts w:ascii="Times New Roman" w:eastAsia="宋体" w:hAnsi="Times New Roman" w:cs="Times New Roman"/>
              <w:kern w:val="0"/>
              <w:sz w:val="24"/>
              <w:szCs w:val="20"/>
            </w:rPr>
            <w:delText>n-situ sequestration of CO</w:delText>
          </w:r>
          <w:r w:rsidR="0071533B" w:rsidRPr="0071533B" w:rsidDel="00211391">
            <w:rPr>
              <w:rFonts w:ascii="Times New Roman" w:eastAsia="宋体" w:hAnsi="Times New Roman" w:cs="Times New Roman"/>
              <w:kern w:val="0"/>
              <w:sz w:val="24"/>
              <w:szCs w:val="20"/>
              <w:vertAlign w:val="subscript"/>
            </w:rPr>
            <w:delText>2</w:delText>
          </w:r>
          <w:r w:rsidR="0071533B" w:rsidRPr="0071533B" w:rsidDel="00211391">
            <w:rPr>
              <w:rFonts w:ascii="Times New Roman" w:eastAsia="宋体" w:hAnsi="Times New Roman" w:cs="Times New Roman"/>
              <w:kern w:val="0"/>
              <w:sz w:val="24"/>
              <w:szCs w:val="20"/>
            </w:rPr>
            <w:delText xml:space="preserve"> in </w:delText>
          </w:r>
        </w:del>
      </w:ins>
      <w:ins w:id="165" w:author="Shuo Zhang" w:date="2013-02-20T21:39:00Z">
        <w:del w:id="166" w:author="Don DePaolo" w:date="2013-03-26T05:55:00Z">
          <w:r w:rsidR="0071533B" w:rsidDel="00211391">
            <w:rPr>
              <w:rFonts w:ascii="Times New Roman" w:eastAsia="宋体" w:hAnsi="Times New Roman" w:cs="Times New Roman" w:hint="eastAsia"/>
              <w:kern w:val="0"/>
              <w:sz w:val="24"/>
              <w:szCs w:val="20"/>
            </w:rPr>
            <w:delText xml:space="preserve">igneous rocks such as </w:delText>
          </w:r>
        </w:del>
      </w:ins>
      <w:ins w:id="167" w:author="Shuo Zhang" w:date="2013-02-20T21:38:00Z">
        <w:del w:id="168" w:author="Don DePaolo" w:date="2013-03-26T05:55:00Z">
          <w:r w:rsidR="0071533B" w:rsidRPr="0071533B" w:rsidDel="00211391">
            <w:rPr>
              <w:rFonts w:ascii="Times New Roman" w:eastAsia="宋体" w:hAnsi="Times New Roman" w:cs="Times New Roman"/>
              <w:kern w:val="0"/>
              <w:sz w:val="24"/>
              <w:szCs w:val="20"/>
            </w:rPr>
            <w:delText>peridotite is a promising method</w:delText>
          </w:r>
        </w:del>
      </w:ins>
      <w:ins w:id="169" w:author="Shuo Zhang" w:date="2013-02-20T21:39:00Z">
        <w:del w:id="170" w:author="Don DePaolo" w:date="2013-03-26T05:55:00Z">
          <w:r w:rsidR="0071533B" w:rsidDel="00211391">
            <w:rPr>
              <w:rFonts w:ascii="Times New Roman" w:eastAsia="宋体" w:hAnsi="Times New Roman" w:cs="Times New Roman" w:hint="eastAsia"/>
              <w:kern w:val="0"/>
              <w:sz w:val="24"/>
              <w:szCs w:val="20"/>
            </w:rPr>
            <w:delText>, the</w:delText>
          </w:r>
          <w:r w:rsidR="00162B96" w:rsidDel="00211391">
            <w:rPr>
              <w:rFonts w:ascii="Times New Roman" w:eastAsia="宋体" w:hAnsi="Times New Roman" w:cs="Times New Roman" w:hint="eastAsia"/>
              <w:kern w:val="0"/>
              <w:sz w:val="24"/>
              <w:szCs w:val="20"/>
            </w:rPr>
            <w:delText>re are still concerns for large</w:delText>
          </w:r>
          <w:r w:rsidR="0071533B" w:rsidDel="00211391">
            <w:rPr>
              <w:rFonts w:ascii="Times New Roman" w:eastAsia="宋体" w:hAnsi="Times New Roman" w:cs="Times New Roman" w:hint="eastAsia"/>
              <w:kern w:val="0"/>
              <w:sz w:val="24"/>
              <w:szCs w:val="20"/>
            </w:rPr>
            <w:delText xml:space="preserve"> scale </w:delText>
          </w:r>
        </w:del>
      </w:ins>
      <w:ins w:id="171" w:author="Shuo Zhang" w:date="2013-02-20T21:40:00Z">
        <w:del w:id="172" w:author="Don DePaolo" w:date="2013-03-26T05:55:00Z">
          <w:r w:rsidR="0071533B" w:rsidDel="00211391">
            <w:rPr>
              <w:rFonts w:ascii="Times New Roman" w:eastAsia="宋体" w:hAnsi="Times New Roman" w:cs="Times New Roman" w:hint="eastAsia"/>
              <w:kern w:val="0"/>
              <w:sz w:val="24"/>
              <w:szCs w:val="20"/>
            </w:rPr>
            <w:delText>practices of this proposal.</w:delText>
          </w:r>
        </w:del>
      </w:ins>
    </w:p>
    <w:p w14:paraId="661DAAFD" w14:textId="77777777" w:rsidR="004E3B9E" w:rsidRPr="004E3B9E" w:rsidRDefault="004E3B9E" w:rsidP="004E3B9E">
      <w:pPr>
        <w:widowControl/>
        <w:rPr>
          <w:rFonts w:ascii="Times New Roman" w:eastAsia="宋体" w:hAnsi="Times New Roman" w:cs="Times New Roman"/>
          <w:kern w:val="0"/>
          <w:sz w:val="24"/>
          <w:szCs w:val="20"/>
        </w:rPr>
      </w:pPr>
    </w:p>
    <w:p w14:paraId="1B35921D" w14:textId="5332DBD9"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hint="eastAsia"/>
          <w:kern w:val="0"/>
          <w:sz w:val="24"/>
          <w:szCs w:val="20"/>
        </w:rPr>
        <w:t xml:space="preserve">Volcanogenic sandstones with </w:t>
      </w:r>
      <w:r w:rsidRPr="004E3B9E">
        <w:rPr>
          <w:rFonts w:ascii="Times New Roman" w:eastAsia="宋体" w:hAnsi="Times New Roman" w:cs="Times New Roman"/>
          <w:kern w:val="0"/>
          <w:sz w:val="24"/>
          <w:szCs w:val="20"/>
        </w:rPr>
        <w:t xml:space="preserve">a relatively </w:t>
      </w:r>
      <w:r w:rsidRPr="004E3B9E">
        <w:rPr>
          <w:rFonts w:ascii="Times New Roman" w:eastAsia="宋体" w:hAnsi="Times New Roman" w:cs="Times New Roman" w:hint="eastAsia"/>
          <w:kern w:val="0"/>
          <w:sz w:val="24"/>
          <w:szCs w:val="20"/>
        </w:rPr>
        <w:t>high percentage of volcanic rock fragments (VRF)</w:t>
      </w:r>
      <w:r w:rsidRPr="004E3B9E">
        <w:rPr>
          <w:rFonts w:ascii="Times New Roman" w:eastAsia="宋体" w:hAnsi="Times New Roman" w:cs="Times New Roman"/>
          <w:kern w:val="0"/>
          <w:sz w:val="24"/>
          <w:szCs w:val="20"/>
        </w:rPr>
        <w:t xml:space="preserve"> could be a </w:t>
      </w:r>
      <w:r w:rsidRPr="004E3B9E">
        <w:rPr>
          <w:rFonts w:ascii="Times New Roman" w:eastAsia="宋体" w:hAnsi="Times New Roman" w:cs="Times New Roman" w:hint="eastAsia"/>
          <w:kern w:val="0"/>
          <w:sz w:val="24"/>
          <w:szCs w:val="20"/>
        </w:rPr>
        <w:t xml:space="preserve">promising </w:t>
      </w:r>
      <w:r w:rsidRPr="004E3B9E">
        <w:rPr>
          <w:rFonts w:ascii="Times New Roman" w:eastAsia="宋体" w:hAnsi="Times New Roman" w:cs="Times New Roman"/>
          <w:kern w:val="0"/>
          <w:sz w:val="24"/>
          <w:szCs w:val="20"/>
        </w:rPr>
        <w:t>target for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sequestration in that they </w:t>
      </w:r>
      <w:r w:rsidRPr="004E3B9E">
        <w:rPr>
          <w:rFonts w:ascii="Times New Roman" w:eastAsia="宋体" w:hAnsi="Times New Roman" w:cs="Times New Roman" w:hint="eastAsia"/>
          <w:kern w:val="0"/>
          <w:sz w:val="24"/>
          <w:szCs w:val="20"/>
        </w:rPr>
        <w:t xml:space="preserve">have </w:t>
      </w:r>
      <w:r w:rsidRPr="004E3B9E">
        <w:rPr>
          <w:rFonts w:ascii="Times New Roman" w:eastAsia="宋体" w:hAnsi="Times New Roman" w:cs="Times New Roman"/>
          <w:kern w:val="0"/>
          <w:sz w:val="24"/>
          <w:szCs w:val="20"/>
        </w:rPr>
        <w:t>a sufficient percentage</w:t>
      </w:r>
      <w:r w:rsidRPr="004E3B9E">
        <w:rPr>
          <w:rFonts w:ascii="Times New Roman" w:eastAsia="宋体" w:hAnsi="Times New Roman" w:cs="Times New Roman"/>
          <w:kern w:val="0"/>
          <w:sz w:val="24"/>
          <w:szCs w:val="20"/>
          <w:lang w:eastAsia="en-US"/>
        </w:rPr>
        <w:t xml:space="preserve"> of reactive minerals to allow substantial mineralization of injected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but can </w:t>
      </w:r>
      <w:r w:rsidRPr="004E3B9E">
        <w:rPr>
          <w:rFonts w:ascii="Times New Roman" w:eastAsia="宋体" w:hAnsi="Times New Roman" w:cs="Times New Roman" w:hint="eastAsia"/>
          <w:kern w:val="0"/>
          <w:sz w:val="24"/>
          <w:szCs w:val="20"/>
        </w:rPr>
        <w:t xml:space="preserve">also </w:t>
      </w:r>
      <w:r w:rsidRPr="004E3B9E">
        <w:rPr>
          <w:rFonts w:ascii="Times New Roman" w:eastAsia="宋体" w:hAnsi="Times New Roman" w:cs="Times New Roman"/>
          <w:kern w:val="0"/>
          <w:sz w:val="24"/>
          <w:szCs w:val="20"/>
        </w:rPr>
        <w:t xml:space="preserve">be </w:t>
      </w:r>
      <w:r w:rsidRPr="004E3B9E">
        <w:rPr>
          <w:rFonts w:ascii="Times New Roman" w:eastAsia="宋体" w:hAnsi="Times New Roman" w:cs="Times New Roman"/>
          <w:kern w:val="0"/>
          <w:sz w:val="24"/>
          <w:szCs w:val="20"/>
          <w:lang w:eastAsia="en-US"/>
        </w:rPr>
        <w:t>porous and permeable enough to allow injection at acceptable rates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The potential shortcoming is that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sediments</w:t>
      </w:r>
      <w:r w:rsidRPr="004E3B9E">
        <w:rPr>
          <w:rFonts w:ascii="Times New Roman" w:eastAsia="宋体" w:hAnsi="Times New Roman" w:cs="Times New Roman" w:hint="eastAsia"/>
          <w:kern w:val="0"/>
          <w:sz w:val="24"/>
          <w:szCs w:val="20"/>
        </w:rPr>
        <w:t xml:space="preserve"> with high VRF fraction</w:t>
      </w:r>
      <w:r w:rsidRPr="004E3B9E">
        <w:rPr>
          <w:rFonts w:ascii="Times New Roman" w:eastAsia="宋体" w:hAnsi="Times New Roman" w:cs="Times New Roman"/>
          <w:kern w:val="0"/>
          <w:sz w:val="24"/>
          <w:szCs w:val="20"/>
        </w:rPr>
        <w:t>s</w:t>
      </w:r>
      <w:r w:rsidRPr="004E3B9E">
        <w:rPr>
          <w:rFonts w:ascii="Times New Roman" w:eastAsia="宋体" w:hAnsi="Times New Roman" w:cs="Times New Roman"/>
          <w:kern w:val="0"/>
          <w:sz w:val="24"/>
          <w:szCs w:val="20"/>
          <w:lang w:eastAsia="en-US"/>
        </w:rPr>
        <w:t xml:space="preserve"> tend to be </w:t>
      </w:r>
      <w:ins w:id="173" w:author="Don DePaolo" w:date="2013-04-14T20:15:00Z">
        <w:r w:rsidR="005663FF">
          <w:rPr>
            <w:rFonts w:ascii="Times New Roman" w:eastAsia="宋体" w:hAnsi="Times New Roman" w:cs="Times New Roman"/>
            <w:kern w:val="0"/>
            <w:sz w:val="24"/>
            <w:szCs w:val="20"/>
            <w:lang w:eastAsia="en-US"/>
          </w:rPr>
          <w:t xml:space="preserve">more </w:t>
        </w:r>
      </w:ins>
      <w:r w:rsidRPr="004E3B9E">
        <w:rPr>
          <w:rFonts w:ascii="Times New Roman" w:eastAsia="宋体" w:hAnsi="Times New Roman" w:cs="Times New Roman"/>
          <w:kern w:val="0"/>
          <w:sz w:val="24"/>
          <w:szCs w:val="20"/>
          <w:lang w:eastAsia="en-US"/>
        </w:rPr>
        <w:t>heavily modified during burial diagenesis</w:t>
      </w:r>
      <w:r w:rsidRPr="004E3B9E">
        <w:rPr>
          <w:rFonts w:ascii="Times New Roman" w:eastAsia="宋体" w:hAnsi="Times New Roman" w:cs="Times New Roman" w:hint="eastAsia"/>
          <w:kern w:val="0"/>
          <w:sz w:val="24"/>
          <w:szCs w:val="20"/>
        </w:rPr>
        <w:t xml:space="preserve">, including more compaction </w:t>
      </w:r>
      <w:r w:rsidRPr="004E3B9E">
        <w:rPr>
          <w:rFonts w:ascii="Times New Roman" w:eastAsia="宋体" w:hAnsi="Times New Roman" w:cs="Times New Roman"/>
          <w:kern w:val="0"/>
          <w:sz w:val="24"/>
          <w:szCs w:val="20"/>
          <w:lang w:eastAsia="en-US"/>
        </w:rPr>
        <w:t>and secondary mineral</w:t>
      </w:r>
      <w:r w:rsidRPr="004E3B9E">
        <w:rPr>
          <w:rFonts w:ascii="Times New Roman" w:eastAsia="宋体" w:hAnsi="Times New Roman" w:cs="Times New Roman" w:hint="eastAsia"/>
          <w:kern w:val="0"/>
          <w:sz w:val="24"/>
          <w:szCs w:val="20"/>
        </w:rPr>
        <w:t xml:space="preserve"> precipitation in pore space</w:t>
      </w:r>
      <w:r w:rsidRPr="004E3B9E">
        <w:rPr>
          <w:rFonts w:ascii="Times New Roman" w:eastAsia="宋体" w:hAnsi="Times New Roman" w:cs="Times New Roman"/>
          <w:kern w:val="0"/>
          <w:sz w:val="24"/>
          <w:szCs w:val="20"/>
          <w:lang w:eastAsia="en-US"/>
        </w:rPr>
        <w:t xml:space="preserve">, and hence </w:t>
      </w:r>
      <w:ins w:id="174" w:author="Don DePaolo" w:date="2013-04-14T20:15:00Z">
        <w:r w:rsidR="005663FF">
          <w:rPr>
            <w:rFonts w:ascii="Times New Roman" w:eastAsia="宋体" w:hAnsi="Times New Roman" w:cs="Times New Roman"/>
            <w:kern w:val="0"/>
            <w:sz w:val="24"/>
            <w:szCs w:val="20"/>
            <w:lang w:eastAsia="en-US"/>
          </w:rPr>
          <w:t xml:space="preserve">tend to </w:t>
        </w:r>
      </w:ins>
      <w:r w:rsidRPr="004E3B9E">
        <w:rPr>
          <w:rFonts w:ascii="Times New Roman" w:eastAsia="宋体" w:hAnsi="Times New Roman" w:cs="Times New Roman"/>
          <w:kern w:val="0"/>
          <w:sz w:val="24"/>
          <w:szCs w:val="20"/>
          <w:lang w:eastAsia="en-US"/>
        </w:rPr>
        <w:t>have decreased porosity and permeability</w:t>
      </w:r>
      <w:r w:rsidRPr="004E3B9E">
        <w:rPr>
          <w:rFonts w:ascii="Times New Roman" w:eastAsia="宋体" w:hAnsi="Times New Roman" w:cs="Times New Roman" w:hint="eastAsia"/>
          <w:kern w:val="0"/>
          <w:sz w:val="24"/>
          <w:szCs w:val="20"/>
        </w:rPr>
        <w:t xml:space="preserve">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&lt;EndNote&gt;&lt;Cite&gt;&lt;Author&gt;Remy&lt;/Author&gt;&lt;Year&gt;1994&lt;/Year&gt;&lt;RecNum&gt;552&lt;/RecNum&gt;&lt;DisplayText&gt;(Remy, 1994)&lt;/DisplayText&gt;&lt;record&gt;&lt;rec-number&gt;552&lt;/rec-number&gt;&lt;foreign-keys&gt;&lt;key app="EN" db-id="s0xvr2sd6dpzt6eed27xat5ad0p0xa99ftpe"&gt;552&lt;/key&gt;&lt;/foreign-keys&gt;&lt;ref-type name="Journal Article"&gt;17&lt;/ref-type&gt;&lt;contributors&gt;&lt;authors&gt;&lt;author&gt;Remy, R. R.&lt;/author&gt;&lt;/authors&gt;&lt;/contributors&gt;&lt;auth-address&gt;Inst Energiteknikk,N-2007 Kjeller,Norway&lt;/auth-address&gt;&lt;titles&gt;&lt;title&gt;Porosity Reduction and Major Controls on Diagenesis of Cretaceous-Paleocene Volcaniclastic and Arkosic Sandstone, Middle Park Basin, Colorado&lt;/title&gt;&lt;secondary-title&gt;Journal of Sedimentary Research Section a-Sedimentary Petrology and Processes&lt;/secondary-title&gt;&lt;alt-title&gt;J Sediment Res A&lt;/alt-title&gt;&lt;/titles&gt;&lt;periodical&gt;&lt;full-title&gt;Journal of Sedimentary Research Section a-Sedimentary Petrology and Processes&lt;/full-title&gt;&lt;abbr-1&gt;J Sediment Res A&lt;/abbr-1&gt;&lt;/periodical&gt;&lt;alt-periodical&gt;&lt;full-title&gt;Journal of Sedimentary Research Section a-Sedimentary Petrology and Processes&lt;/full-title&gt;&lt;abbr-1&gt;J Sediment Res A&lt;/abbr-1&gt;&lt;/alt-periodical&gt;&lt;pages&gt;797-806&lt;/pages&gt;&lt;volume&gt;64&lt;/volume&gt;&lt;number&gt;4&lt;/number&gt;&lt;keywords&gt;&lt;keyword&gt;sedimentary&lt;/keyword&gt;&lt;/keywords&gt;&lt;dates&gt;&lt;year&gt;1994&lt;/year&gt;&lt;pub-dates&gt;&lt;date&gt;Oct 3&lt;/date&gt;&lt;/pub-dates&gt;&lt;/dates&gt;&lt;isbn&gt;1073-130X&lt;/isbn&gt;&lt;accession-num&gt;ISI:A1994PP42500010&lt;/accession-num&gt;&lt;urls&gt;&lt;related-urls&gt;&lt;url&gt;&amp;lt;Go to ISI&amp;gt;://A1994PP42500010&lt;/url&gt;&lt;/related-urls&gt;&lt;/urls&gt;&lt;language&gt;English&lt;/language&gt;&lt;/record&gt;&lt;/Cite&gt;&lt;/EndNote&gt;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29" w:tooltip="Remy, 1994 #552" w:history="1">
        <w:r w:rsidR="00331F9E">
          <w:rPr>
            <w:rFonts w:ascii="Times New Roman" w:eastAsia="宋体" w:hAnsi="Times New Roman" w:cs="Times New Roman"/>
            <w:noProof/>
            <w:kern w:val="0"/>
            <w:sz w:val="24"/>
            <w:szCs w:val="20"/>
          </w:rPr>
          <w:t>Remy, 1994</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lang w:eastAsia="en-US"/>
        </w:rPr>
        <w:t>.</w:t>
      </w:r>
      <w:r w:rsidRPr="004E3B9E">
        <w:rPr>
          <w:rFonts w:ascii="Times New Roman" w:eastAsia="宋体" w:hAnsi="Times New Roman" w:cs="Times New Roman" w:hint="eastAsia"/>
          <w:kern w:val="0"/>
          <w:sz w:val="24"/>
          <w:szCs w:val="20"/>
        </w:rPr>
        <w:t xml:space="preserve"> However, v</w:t>
      </w:r>
      <w:r w:rsidRPr="004E3B9E">
        <w:rPr>
          <w:rFonts w:ascii="Times New Roman" w:eastAsia="宋体" w:hAnsi="Times New Roman" w:cs="Times New Roman"/>
          <w:kern w:val="0"/>
          <w:sz w:val="24"/>
          <w:szCs w:val="20"/>
        </w:rPr>
        <w:t>olcanogenic</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sandstones are potential or actual petroleum reservoirs in a</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number of locations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&lt;EndNote&gt;&lt;Cite&gt;&lt;Author&gt;Summer&lt;/Author&gt;&lt;Year&gt;1992&lt;/Year&gt;&lt;RecNum&gt;662&lt;/RecNum&gt;&lt;DisplayText&gt;(Summer and Verosub, 1992)&lt;/DisplayText&gt;&lt;record&gt;&lt;rec-number&gt;662&lt;/rec-number&gt;&lt;foreign-keys&gt;&lt;key app="EN" db-id="s0xvr2sd6dpzt6eed27xat5ad0p0xa99ftpe"&gt;662&lt;/key&gt;&lt;/foreign-keys&gt;&lt;ref-type name="Journal Article"&gt;17&lt;/ref-type&gt;&lt;contributors&gt;&lt;authors&gt;&lt;author&gt;Summer, Neil S.&lt;/author&gt;&lt;author&gt;Verosub, Kenneth L.&lt;/author&gt;&lt;/authors&gt;&lt;/contributors&gt;&lt;titles&gt;&lt;title&gt;Diagenesis and organic maturation of sedimentary rocks under volcanic strata, Oregon&lt;/title&gt;&lt;secondary-title&gt;Aapg Bulletin&lt;/secondary-title&gt;&lt;/titles&gt;&lt;periodical&gt;&lt;full-title&gt;Aapg Bulletin&lt;/full-title&gt;&lt;abbr-1&gt;Aapg Bull&lt;/abbr-1&gt;&lt;/periodical&gt;&lt;pages&gt;1190-1199&lt;/pages&gt;&lt;volume&gt;76&lt;/volume&gt;&lt;number&gt;8&lt;/number&gt;&lt;dates&gt;&lt;year&gt;1992&lt;/year&gt;&lt;pub-dates&gt;&lt;date&gt;August 1, 1992&lt;/date&gt;&lt;/pub-dates&gt;&lt;/dates&gt;&lt;urls&gt;&lt;related-urls&gt;&lt;url&gt;http://aapgbull.geoscienceworld.org/cgi/content/abstract/76/8/1190&lt;/url&gt;&lt;/related-urls&gt;&lt;/urls&gt;&lt;/record&gt;&lt;/Cite&gt;&lt;/EndNote&gt;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36" w:tooltip="Summer, 1992 #662" w:history="1">
        <w:r w:rsidR="00331F9E">
          <w:rPr>
            <w:rFonts w:ascii="Times New Roman" w:eastAsia="宋体" w:hAnsi="Times New Roman" w:cs="Times New Roman"/>
            <w:noProof/>
            <w:kern w:val="0"/>
            <w:sz w:val="24"/>
            <w:szCs w:val="20"/>
          </w:rPr>
          <w:t>Summer and Verosub, 1992</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hint="eastAsia"/>
          <w:kern w:val="0"/>
          <w:sz w:val="24"/>
          <w:szCs w:val="20"/>
        </w:rPr>
        <w:t xml:space="preserve">, which indicates that </w:t>
      </w:r>
      <w:r w:rsidRPr="004E3B9E">
        <w:rPr>
          <w:rFonts w:ascii="Times New Roman" w:eastAsia="宋体" w:hAnsi="Times New Roman" w:cs="Times New Roman"/>
          <w:kern w:val="0"/>
          <w:sz w:val="24"/>
          <w:szCs w:val="20"/>
        </w:rPr>
        <w:t xml:space="preserve">there are instances where </w:t>
      </w:r>
      <w:r w:rsidRPr="004E3B9E">
        <w:rPr>
          <w:rFonts w:ascii="Times New Roman" w:eastAsia="宋体" w:hAnsi="Times New Roman" w:cs="Times New Roman" w:hint="eastAsia"/>
          <w:kern w:val="0"/>
          <w:sz w:val="24"/>
          <w:szCs w:val="20"/>
        </w:rPr>
        <w:t xml:space="preserve">porosity and permeability </w:t>
      </w:r>
      <w:r w:rsidRPr="004E3B9E">
        <w:rPr>
          <w:rFonts w:ascii="Times New Roman" w:eastAsia="宋体" w:hAnsi="Times New Roman" w:cs="Times New Roman"/>
          <w:kern w:val="0"/>
          <w:sz w:val="24"/>
          <w:szCs w:val="20"/>
        </w:rPr>
        <w:t>are high</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enough for oil recovery.</w:t>
      </w:r>
      <w:r w:rsidRPr="004E3B9E">
        <w:rPr>
          <w:rFonts w:ascii="Times New Roman" w:eastAsia="宋体" w:hAnsi="Times New Roman" w:cs="Times New Roman" w:hint="eastAsia"/>
          <w:kern w:val="0"/>
          <w:sz w:val="24"/>
          <w:szCs w:val="20"/>
        </w:rPr>
        <w:t xml:space="preserve"> S</w:t>
      </w:r>
      <w:r w:rsidRPr="004E3B9E">
        <w:rPr>
          <w:rFonts w:ascii="Times New Roman" w:eastAsia="宋体" w:hAnsi="Times New Roman" w:cs="Times New Roman"/>
          <w:kern w:val="0"/>
          <w:sz w:val="24"/>
          <w:szCs w:val="20"/>
        </w:rPr>
        <w:t>everal</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porosity-enhancing natural mechanisms such as framework-grain</w:t>
      </w:r>
      <w:r w:rsidRPr="004E3B9E">
        <w:rPr>
          <w:rFonts w:ascii="Times New Roman" w:eastAsia="宋体" w:hAnsi="Times New Roman" w:cs="Times New Roman"/>
          <w:kern w:val="0"/>
          <w:sz w:val="32"/>
          <w:szCs w:val="20"/>
        </w:rPr>
        <w:t xml:space="preserve"> </w:t>
      </w:r>
      <w:r w:rsidRPr="004E3B9E">
        <w:rPr>
          <w:rFonts w:ascii="Times New Roman" w:eastAsia="宋体" w:hAnsi="Times New Roman" w:cs="Times New Roman"/>
          <w:kern w:val="0"/>
          <w:sz w:val="24"/>
          <w:szCs w:val="20"/>
        </w:rPr>
        <w:t xml:space="preserve">dissolution, </w:t>
      </w:r>
      <w:proofErr w:type="spellStart"/>
      <w:r w:rsidRPr="004E3B9E">
        <w:rPr>
          <w:rFonts w:ascii="Times New Roman" w:eastAsia="宋体" w:hAnsi="Times New Roman" w:cs="Times New Roman"/>
          <w:kern w:val="0"/>
          <w:sz w:val="24"/>
          <w:szCs w:val="20"/>
        </w:rPr>
        <w:t>devitrification</w:t>
      </w:r>
      <w:proofErr w:type="spellEnd"/>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of glass at shallow depths, precipitation of early cements that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retard compaction, and fracturing have been identified in volcanogenic</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sandstones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&lt;EndNote&gt;&lt;Cite&gt;&lt;Author&gt;Hawlader&lt;/Author&gt;&lt;Year&gt;1990&lt;/Year&gt;&lt;RecNum&gt;794&lt;/RecNum&gt;&lt;DisplayText&gt;(Hawlader, 1990)&lt;/DisplayText&gt;&lt;record&gt;&lt;rec-number&gt;794&lt;/rec-number&gt;&lt;foreign-keys&gt;&lt;key app="EN" db-id="s0xvr2sd6dpzt6eed27xat5ad0p0xa99ftpe"&gt;794&lt;/key&gt;&lt;/foreign-keys&gt;&lt;ref-type name="Journal Article"&gt;17&lt;/ref-type&gt;&lt;contributors&gt;&lt;authors&gt;&lt;author&gt;Hawlader, H. M.&lt;/author&gt;&lt;/authors&gt;&lt;/contributors&gt;&lt;titles&gt;&lt;title&gt;Diagenesis and reservoir potential of volcanogenic sandstones--Cretaceous of the Surat Basin, Australia&lt;/title&gt;&lt;secondary-title&gt;Sedimentary Geology&lt;/secondary-title&gt;&lt;/titles&gt;&lt;periodical&gt;&lt;full-title&gt;Sedimentary Geology&lt;/full-title&gt;&lt;abbr-1&gt;Sediment Geol&lt;/abbr-1&gt;&lt;/periodical&gt;&lt;pages&gt;181-195&lt;/pages&gt;&lt;volume&gt;66&lt;/volume&gt;&lt;number&gt;3-4&lt;/number&gt;&lt;dates&gt;&lt;year&gt;1990&lt;/year&gt;&lt;/dates&gt;&lt;isbn&gt;0037-0738&lt;/isbn&gt;&lt;urls&gt;&lt;related-urls&gt;&lt;url&gt;http://www.sciencedirect.com/science/article/B6V6X-4894NBW-3M/2/c250a20d8f40734edfff857c1bfe791f&lt;/url&gt;&lt;/related-urls&gt;&lt;/urls&gt;&lt;electronic-resource-num&gt;Doi: 10.1016/0037-0738(90)90059-3&lt;/electronic-resource-num&gt;&lt;/record&gt;&lt;/Cite&gt;&lt;/EndNote&gt;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12" w:tooltip="Hawlader, 1990 #794" w:history="1">
        <w:r w:rsidR="00331F9E">
          <w:rPr>
            <w:rFonts w:ascii="Times New Roman" w:eastAsia="宋体" w:hAnsi="Times New Roman" w:cs="Times New Roman"/>
            <w:noProof/>
            <w:kern w:val="0"/>
            <w:sz w:val="24"/>
            <w:szCs w:val="20"/>
          </w:rPr>
          <w:t>Hawlader, 1990</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 xml:space="preserve">. These </w:t>
      </w:r>
      <w:del w:id="175" w:author="Don DePaolo" w:date="2013-03-26T06:02:00Z">
        <w:r w:rsidRPr="004E3B9E" w:rsidDel="001A7973">
          <w:rPr>
            <w:rFonts w:ascii="Times New Roman" w:eastAsia="宋体" w:hAnsi="Times New Roman" w:cs="Times New Roman"/>
            <w:kern w:val="0"/>
            <w:sz w:val="24"/>
            <w:szCs w:val="20"/>
          </w:rPr>
          <w:delText xml:space="preserve">diagenetic </w:delText>
        </w:r>
      </w:del>
      <w:r w:rsidRPr="004E3B9E">
        <w:rPr>
          <w:rFonts w:ascii="Times New Roman" w:eastAsia="宋体" w:hAnsi="Times New Roman" w:cs="Times New Roman"/>
          <w:kern w:val="0"/>
          <w:sz w:val="24"/>
          <w:szCs w:val="20"/>
        </w:rPr>
        <w:t xml:space="preserve">processes </w:t>
      </w:r>
      <w:del w:id="176" w:author="Don DePaolo" w:date="2013-03-26T06:02:00Z">
        <w:r w:rsidRPr="004E3B9E" w:rsidDel="001A7973">
          <w:rPr>
            <w:rFonts w:ascii="Times New Roman" w:eastAsia="宋体" w:hAnsi="Times New Roman" w:cs="Times New Roman"/>
            <w:kern w:val="0"/>
            <w:sz w:val="24"/>
            <w:szCs w:val="20"/>
          </w:rPr>
          <w:delText xml:space="preserve">would </w:delText>
        </w:r>
      </w:del>
      <w:ins w:id="177" w:author="Don DePaolo" w:date="2013-03-26T06:02:00Z">
        <w:r w:rsidR="001A7973">
          <w:rPr>
            <w:rFonts w:ascii="Times New Roman" w:eastAsia="宋体" w:hAnsi="Times New Roman" w:cs="Times New Roman"/>
            <w:kern w:val="0"/>
            <w:sz w:val="24"/>
            <w:szCs w:val="20"/>
          </w:rPr>
          <w:t>can</w:t>
        </w:r>
        <w:r w:rsidR="001A7973" w:rsidRPr="004E3B9E">
          <w:rPr>
            <w:rFonts w:ascii="Times New Roman" w:eastAsia="宋体" w:hAnsi="Times New Roman" w:cs="Times New Roman"/>
            <w:kern w:val="0"/>
            <w:sz w:val="24"/>
            <w:szCs w:val="20"/>
          </w:rPr>
          <w:t xml:space="preserve"> </w:t>
        </w:r>
      </w:ins>
      <w:del w:id="178" w:author="Don DePaolo" w:date="2013-03-26T06:02:00Z">
        <w:r w:rsidRPr="004E3B9E" w:rsidDel="001A7973">
          <w:rPr>
            <w:rFonts w:ascii="Times New Roman" w:eastAsia="宋体" w:hAnsi="Times New Roman" w:cs="Times New Roman"/>
            <w:kern w:val="0"/>
            <w:sz w:val="24"/>
            <w:szCs w:val="20"/>
          </w:rPr>
          <w:delText>lead to</w:delText>
        </w:r>
      </w:del>
      <w:ins w:id="179" w:author="Don DePaolo" w:date="2013-03-26T06:02:00Z">
        <w:r w:rsidR="001A7973">
          <w:rPr>
            <w:rFonts w:ascii="Times New Roman" w:eastAsia="宋体" w:hAnsi="Times New Roman" w:cs="Times New Roman"/>
            <w:kern w:val="0"/>
            <w:sz w:val="24"/>
            <w:szCs w:val="20"/>
          </w:rPr>
          <w:t>produce</w:t>
        </w:r>
      </w:ins>
      <w:r w:rsidRPr="004E3B9E">
        <w:rPr>
          <w:rFonts w:ascii="Times New Roman" w:eastAsia="宋体" w:hAnsi="Times New Roman" w:cs="Times New Roman"/>
          <w:kern w:val="0"/>
          <w:sz w:val="24"/>
          <w:szCs w:val="20"/>
        </w:rPr>
        <w:t xml:space="preserve"> volcanogenic sandstone formations that are deeply buried but still relatively porous and permeable. Questions remain concerning how</w:t>
      </w:r>
      <w:r w:rsidRPr="004E3B9E">
        <w:rPr>
          <w:rFonts w:ascii="Times New Roman" w:eastAsia="宋体" w:hAnsi="Times New Roman" w:cs="Times New Roman"/>
          <w:kern w:val="0"/>
          <w:sz w:val="32"/>
          <w:szCs w:val="20"/>
        </w:rPr>
        <w:t xml:space="preserve"> </w:t>
      </w:r>
      <w:r w:rsidRPr="004E3B9E">
        <w:rPr>
          <w:rFonts w:ascii="Times New Roman" w:eastAsia="宋体" w:hAnsi="Times New Roman" w:cs="Times New Roman"/>
          <w:kern w:val="0"/>
          <w:sz w:val="24"/>
          <w:szCs w:val="20"/>
        </w:rPr>
        <w:t>common</w:t>
      </w:r>
      <w:r w:rsidRPr="004E3B9E">
        <w:rPr>
          <w:rFonts w:ascii="Times New Roman" w:eastAsia="宋体" w:hAnsi="Times New Roman" w:cs="Times New Roman"/>
          <w:kern w:val="0"/>
          <w:sz w:val="24"/>
          <w:szCs w:val="20"/>
          <w:lang w:eastAsia="en-US"/>
        </w:rPr>
        <w:t xml:space="preserve"> </w:t>
      </w:r>
      <w:r w:rsidRPr="004E3B9E">
        <w:rPr>
          <w:rFonts w:ascii="Times New Roman" w:eastAsia="宋体" w:hAnsi="Times New Roman" w:cs="Times New Roman"/>
          <w:kern w:val="0"/>
          <w:sz w:val="24"/>
          <w:szCs w:val="20"/>
        </w:rPr>
        <w:t>these porosity-enhancing processes are, and our understanding of the major controls on the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diagenesis of volcanogenic sandstones is incomplete</w:t>
      </w:r>
      <w:r w:rsidRPr="004E3B9E">
        <w:rPr>
          <w:rFonts w:ascii="Times New Roman" w:eastAsia="宋体" w:hAnsi="Times New Roman" w:cs="Times New Roman" w:hint="eastAsia"/>
          <w:kern w:val="0"/>
          <w:sz w:val="24"/>
          <w:szCs w:val="20"/>
        </w:rPr>
        <w:t xml:space="preserve">. </w:t>
      </w:r>
    </w:p>
    <w:p w14:paraId="71333315" w14:textId="77777777" w:rsidR="004E3B9E" w:rsidRPr="004E3B9E" w:rsidRDefault="004E3B9E" w:rsidP="004E3B9E">
      <w:pPr>
        <w:widowControl/>
        <w:rPr>
          <w:rFonts w:ascii="Times New Roman" w:eastAsia="宋体" w:hAnsi="Times New Roman" w:cs="Times New Roman"/>
          <w:kern w:val="0"/>
          <w:sz w:val="24"/>
          <w:szCs w:val="20"/>
        </w:rPr>
      </w:pPr>
    </w:p>
    <w:p w14:paraId="543B9095" w14:textId="22B1D1F9"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hint="eastAsia"/>
          <w:kern w:val="0"/>
          <w:sz w:val="24"/>
          <w:szCs w:val="20"/>
        </w:rPr>
        <w:lastRenderedPageBreak/>
        <w:t>In this study, we evaluate</w:t>
      </w:r>
      <w:r w:rsidRPr="004E3B9E">
        <w:rPr>
          <w:rFonts w:ascii="Times New Roman" w:eastAsia="宋体" w:hAnsi="Times New Roman" w:cs="Times New Roman"/>
          <w:kern w:val="0"/>
          <w:sz w:val="24"/>
          <w:szCs w:val="20"/>
        </w:rPr>
        <w:t>, using model rock compositions and measured hydrological properties of sandstones taken from the literature,</w:t>
      </w:r>
      <w:r w:rsidRPr="004E3B9E">
        <w:rPr>
          <w:rFonts w:ascii="Times New Roman" w:eastAsia="宋体" w:hAnsi="Times New Roman" w:cs="Times New Roman" w:hint="eastAsia"/>
          <w:kern w:val="0"/>
          <w:sz w:val="24"/>
          <w:szCs w:val="20"/>
        </w:rPr>
        <w:t xml:space="preserve"> how volcanic rock fragment </w:t>
      </w:r>
      <w:r w:rsidRPr="004E3B9E">
        <w:rPr>
          <w:rFonts w:ascii="Times New Roman" w:eastAsia="宋体" w:hAnsi="Times New Roman" w:cs="Times New Roman"/>
          <w:kern w:val="0"/>
          <w:sz w:val="24"/>
          <w:szCs w:val="20"/>
        </w:rPr>
        <w:t>abundance</w:t>
      </w:r>
      <w:r w:rsidRPr="004E3B9E">
        <w:rPr>
          <w:rFonts w:ascii="Times New Roman" w:eastAsia="宋体" w:hAnsi="Times New Roman" w:cs="Times New Roman" w:hint="eastAsia"/>
          <w:kern w:val="0"/>
          <w:sz w:val="24"/>
          <w:szCs w:val="20"/>
        </w:rPr>
        <w:t xml:space="preserve"> will affect </w:t>
      </w:r>
      <w:r w:rsidRPr="004E3B9E">
        <w:rPr>
          <w:rFonts w:ascii="Times New Roman" w:eastAsia="宋体" w:hAnsi="Times New Roman" w:cs="Times New Roman"/>
          <w:kern w:val="0"/>
          <w:sz w:val="24"/>
          <w:szCs w:val="20"/>
        </w:rPr>
        <w:t>the amount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that can be injected from a single well and mineralized in a flat-lying 40 meter-thick sandstone reservoir. The reactive transport code</w:t>
      </w:r>
      <w:r w:rsidRPr="004E3B9E">
        <w:rPr>
          <w:rFonts w:ascii="Times New Roman" w:eastAsia="宋体" w:hAnsi="Times New Roman" w:cs="Times New Roman" w:hint="eastAsia"/>
          <w:kern w:val="0"/>
          <w:sz w:val="24"/>
          <w:szCs w:val="20"/>
        </w:rPr>
        <w:t xml:space="preserve"> TOUGHREACT </w:t>
      </w:r>
      <w:r w:rsidRPr="004E3B9E">
        <w:rPr>
          <w:rFonts w:ascii="Times New Roman" w:eastAsia="宋体" w:hAnsi="Times New Roman" w:cs="Times New Roman"/>
          <w:kern w:val="0"/>
          <w:sz w:val="24"/>
          <w:szCs w:val="20"/>
        </w:rPr>
        <w:t xml:space="preserve">is used </w:t>
      </w:r>
      <w:r w:rsidRPr="004E3B9E">
        <w:rPr>
          <w:rFonts w:ascii="Times New Roman" w:eastAsia="宋体" w:hAnsi="Times New Roman" w:cs="Times New Roman" w:hint="eastAsia"/>
          <w:kern w:val="0"/>
          <w:sz w:val="24"/>
          <w:szCs w:val="20"/>
        </w:rPr>
        <w:t xml:space="preserve">to calculate the </w:t>
      </w:r>
      <w:r w:rsidRPr="004E3B9E">
        <w:rPr>
          <w:rFonts w:ascii="Times New Roman" w:eastAsia="宋体" w:hAnsi="Times New Roman" w:cs="Times New Roman"/>
          <w:kern w:val="0"/>
          <w:sz w:val="24"/>
          <w:szCs w:val="20"/>
        </w:rPr>
        <w:t>amount</w:t>
      </w:r>
      <w:r w:rsidRPr="004E3B9E">
        <w:rPr>
          <w:rFonts w:ascii="Times New Roman" w:eastAsia="宋体" w:hAnsi="Times New Roman" w:cs="Times New Roman" w:hint="eastAsia"/>
          <w:kern w:val="0"/>
          <w:sz w:val="24"/>
          <w:szCs w:val="20"/>
        </w:rPr>
        <w:t xml:space="preserve"> of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that can be </w:t>
      </w:r>
      <w:r w:rsidRPr="004E3B9E">
        <w:rPr>
          <w:rFonts w:ascii="Times New Roman" w:eastAsia="宋体" w:hAnsi="Times New Roman" w:cs="Times New Roman"/>
          <w:kern w:val="0"/>
          <w:sz w:val="24"/>
          <w:szCs w:val="20"/>
        </w:rPr>
        <w:t xml:space="preserve">injected and </w:t>
      </w:r>
      <w:r w:rsidRPr="004E3B9E">
        <w:rPr>
          <w:rFonts w:ascii="Times New Roman" w:eastAsia="宋体" w:hAnsi="Times New Roman" w:cs="Times New Roman" w:hint="eastAsia"/>
          <w:kern w:val="0"/>
          <w:sz w:val="24"/>
          <w:szCs w:val="20"/>
        </w:rPr>
        <w:t xml:space="preserve">trapped </w:t>
      </w:r>
      <w:del w:id="180" w:author="Shuo Zhang" w:date="2013-02-19T10:30:00Z">
        <w:r w:rsidRPr="004E3B9E" w:rsidDel="00C97211">
          <w:rPr>
            <w:rFonts w:ascii="Times New Roman" w:eastAsia="宋体" w:hAnsi="Times New Roman" w:cs="Times New Roman" w:hint="eastAsia"/>
            <w:kern w:val="0"/>
            <w:sz w:val="24"/>
            <w:szCs w:val="20"/>
          </w:rPr>
          <w:delText>geochemically</w:delText>
        </w:r>
      </w:del>
      <w:ins w:id="181" w:author="Shuo Zhang" w:date="2013-02-19T10:30:00Z">
        <w:r w:rsidR="00C97211">
          <w:rPr>
            <w:rFonts w:ascii="Times New Roman" w:eastAsia="宋体" w:hAnsi="Times New Roman" w:cs="Times New Roman"/>
            <w:kern w:val="0"/>
            <w:sz w:val="24"/>
            <w:szCs w:val="20"/>
          </w:rPr>
          <w:t>in minerals</w:t>
        </w:r>
      </w:ins>
      <w:r w:rsidRPr="004E3B9E">
        <w:rPr>
          <w:rFonts w:ascii="Times New Roman" w:eastAsia="宋体" w:hAnsi="Times New Roman" w:cs="Times New Roman"/>
          <w:kern w:val="0"/>
          <w:sz w:val="24"/>
          <w:szCs w:val="20"/>
        </w:rPr>
        <w:t>, the timescale over which such mineralogical trapping would occur, and how the total amount of mineralized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varies as a function of rock porosity, permeability and mineralogy</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Key uncertain parameters are reactive surface area and residual gas saturation</w:t>
      </w:r>
      <w:del w:id="182" w:author="Don DePaolo" w:date="2013-04-14T20:16:00Z">
        <w:r w:rsidRPr="004E3B9E" w:rsidDel="005663FF">
          <w:rPr>
            <w:rFonts w:ascii="Times New Roman" w:eastAsia="宋体" w:hAnsi="Times New Roman" w:cs="Times New Roman"/>
            <w:kern w:val="0"/>
            <w:sz w:val="24"/>
            <w:szCs w:val="20"/>
          </w:rPr>
          <w:delText>s</w:delText>
        </w:r>
      </w:del>
      <w:r w:rsidRPr="004E3B9E">
        <w:rPr>
          <w:rFonts w:ascii="Times New Roman" w:eastAsia="宋体" w:hAnsi="Times New Roman" w:cs="Times New Roman"/>
          <w:kern w:val="0"/>
          <w:sz w:val="24"/>
          <w:szCs w:val="20"/>
        </w:rPr>
        <w:t>, so s</w:t>
      </w:r>
      <w:r w:rsidRPr="004E3B9E">
        <w:rPr>
          <w:rFonts w:ascii="Times New Roman" w:eastAsia="宋体" w:hAnsi="Times New Roman" w:cs="Times New Roman" w:hint="eastAsia"/>
          <w:kern w:val="0"/>
          <w:sz w:val="24"/>
          <w:szCs w:val="20"/>
        </w:rPr>
        <w:t xml:space="preserve">ensitivity tests </w:t>
      </w:r>
      <w:r w:rsidRPr="004E3B9E">
        <w:rPr>
          <w:rFonts w:ascii="Times New Roman" w:eastAsia="宋体" w:hAnsi="Times New Roman" w:cs="Times New Roman"/>
          <w:kern w:val="0"/>
          <w:sz w:val="24"/>
          <w:szCs w:val="20"/>
        </w:rPr>
        <w:t>are conducted with varying values for these parameters</w:t>
      </w:r>
      <w:r w:rsidRPr="004E3B9E">
        <w:rPr>
          <w:rFonts w:ascii="Times New Roman" w:eastAsia="宋体" w:hAnsi="Times New Roman" w:cs="Times New Roman" w:hint="eastAsia"/>
          <w:kern w:val="0"/>
          <w:sz w:val="24"/>
          <w:szCs w:val="20"/>
        </w:rPr>
        <w:t>.</w:t>
      </w:r>
    </w:p>
    <w:p w14:paraId="0C2689F6" w14:textId="77777777" w:rsidR="004E3B9E" w:rsidRPr="004E3B9E" w:rsidRDefault="004E3B9E" w:rsidP="004E3B9E">
      <w:pPr>
        <w:widowControl/>
        <w:rPr>
          <w:rFonts w:ascii="Times New Roman" w:eastAsia="宋体" w:hAnsi="Times New Roman" w:cs="Times New Roman"/>
          <w:kern w:val="0"/>
          <w:sz w:val="32"/>
          <w:szCs w:val="20"/>
        </w:rPr>
      </w:pPr>
    </w:p>
    <w:p w14:paraId="3D875013" w14:textId="77777777" w:rsidR="004E3B9E" w:rsidRPr="004E3B9E" w:rsidRDefault="004E3B9E" w:rsidP="009B081A">
      <w:pPr>
        <w:pStyle w:val="1"/>
      </w:pPr>
      <w:r w:rsidRPr="004E3B9E">
        <w:t>Problem Setup</w:t>
      </w:r>
    </w:p>
    <w:p w14:paraId="0B17BB1A" w14:textId="77777777" w:rsidR="004E3B9E" w:rsidRPr="004E3B9E" w:rsidRDefault="004E3B9E" w:rsidP="009B081A">
      <w:pPr>
        <w:pStyle w:val="2"/>
      </w:pPr>
      <w:r w:rsidRPr="004E3B9E">
        <w:rPr>
          <w:rFonts w:hint="eastAsia"/>
        </w:rPr>
        <w:t>Mineralogy</w:t>
      </w:r>
      <w:r w:rsidRPr="004E3B9E">
        <w:t xml:space="preserve"> of </w:t>
      </w:r>
      <w:r w:rsidRPr="004E3B9E">
        <w:rPr>
          <w:rFonts w:hint="eastAsia"/>
        </w:rPr>
        <w:t>sandstone</w:t>
      </w:r>
    </w:p>
    <w:p w14:paraId="287191E3" w14:textId="7687BD18"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To mineralize injected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the requirement is that there be sufficient </w:t>
      </w:r>
      <w:proofErr w:type="spellStart"/>
      <w:r w:rsidRPr="004E3B9E">
        <w:rPr>
          <w:rFonts w:ascii="Times New Roman" w:eastAsia="宋体" w:hAnsi="Times New Roman" w:cs="Times New Roman"/>
          <w:kern w:val="0"/>
          <w:sz w:val="24"/>
          <w:szCs w:val="20"/>
        </w:rPr>
        <w:t>Ca</w:t>
      </w:r>
      <w:proofErr w:type="spellEnd"/>
      <w:r w:rsidRPr="004E3B9E">
        <w:rPr>
          <w:rFonts w:ascii="Times New Roman" w:eastAsia="宋体" w:hAnsi="Times New Roman" w:cs="Times New Roman"/>
          <w:kern w:val="0"/>
          <w:sz w:val="24"/>
          <w:szCs w:val="20"/>
        </w:rPr>
        <w:t>, Mg and Fe available to combine with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to form carbonate minerals, and also that these divalent </w:t>
      </w:r>
      <w:proofErr w:type="spellStart"/>
      <w:r w:rsidRPr="004E3B9E">
        <w:rPr>
          <w:rFonts w:ascii="Times New Roman" w:eastAsia="宋体" w:hAnsi="Times New Roman" w:cs="Times New Roman"/>
          <w:kern w:val="0"/>
          <w:sz w:val="24"/>
          <w:szCs w:val="20"/>
        </w:rPr>
        <w:t>cations</w:t>
      </w:r>
      <w:proofErr w:type="spellEnd"/>
      <w:r w:rsidRPr="004E3B9E">
        <w:rPr>
          <w:rFonts w:ascii="Times New Roman" w:eastAsia="宋体" w:hAnsi="Times New Roman" w:cs="Times New Roman"/>
          <w:kern w:val="0"/>
          <w:sz w:val="24"/>
          <w:szCs w:val="20"/>
        </w:rPr>
        <w:t xml:space="preserve"> be held in minerals that dissolve relatively rapidly so that the </w:t>
      </w:r>
      <w:proofErr w:type="spellStart"/>
      <w:r w:rsidRPr="004E3B9E">
        <w:rPr>
          <w:rFonts w:ascii="Times New Roman" w:eastAsia="宋体" w:hAnsi="Times New Roman" w:cs="Times New Roman"/>
          <w:kern w:val="0"/>
          <w:sz w:val="24"/>
          <w:szCs w:val="20"/>
        </w:rPr>
        <w:t>cations</w:t>
      </w:r>
      <w:proofErr w:type="spellEnd"/>
      <w:r w:rsidRPr="004E3B9E">
        <w:rPr>
          <w:rFonts w:ascii="Times New Roman" w:eastAsia="宋体" w:hAnsi="Times New Roman" w:cs="Times New Roman"/>
          <w:kern w:val="0"/>
          <w:sz w:val="24"/>
          <w:szCs w:val="20"/>
        </w:rPr>
        <w:t xml:space="preserve"> are released into solution on a time scale of hundreds of years. In general, those minerals that contain </w:t>
      </w:r>
      <w:proofErr w:type="spellStart"/>
      <w:r w:rsidRPr="004E3B9E">
        <w:rPr>
          <w:rFonts w:ascii="Times New Roman" w:eastAsia="宋体" w:hAnsi="Times New Roman" w:cs="Times New Roman"/>
          <w:kern w:val="0"/>
          <w:sz w:val="24"/>
          <w:szCs w:val="20"/>
        </w:rPr>
        <w:t>Ca</w:t>
      </w:r>
      <w:proofErr w:type="spellEnd"/>
      <w:r w:rsidRPr="004E3B9E">
        <w:rPr>
          <w:rFonts w:ascii="Times New Roman" w:eastAsia="宋体" w:hAnsi="Times New Roman" w:cs="Times New Roman"/>
          <w:kern w:val="0"/>
          <w:sz w:val="24"/>
          <w:szCs w:val="20"/>
        </w:rPr>
        <w:t xml:space="preserve">, Mg and Fe in large proportions are also the minerals that dissolve fastest in the presence of acidic aqueous solutions, so there is a correlation between the amount of available </w:t>
      </w:r>
      <w:proofErr w:type="spellStart"/>
      <w:r w:rsidRPr="004E3B9E">
        <w:rPr>
          <w:rFonts w:ascii="Times New Roman" w:eastAsia="宋体" w:hAnsi="Times New Roman" w:cs="Times New Roman"/>
          <w:kern w:val="0"/>
          <w:sz w:val="24"/>
          <w:szCs w:val="20"/>
        </w:rPr>
        <w:t>cations</w:t>
      </w:r>
      <w:proofErr w:type="spellEnd"/>
      <w:r w:rsidRPr="004E3B9E">
        <w:rPr>
          <w:rFonts w:ascii="Times New Roman" w:eastAsia="宋体" w:hAnsi="Times New Roman" w:cs="Times New Roman"/>
          <w:kern w:val="0"/>
          <w:sz w:val="24"/>
          <w:szCs w:val="20"/>
        </w:rPr>
        <w:t xml:space="preserve"> and the rapidity with which the </w:t>
      </w:r>
      <w:proofErr w:type="spellStart"/>
      <w:r w:rsidRPr="004E3B9E">
        <w:rPr>
          <w:rFonts w:ascii="Times New Roman" w:eastAsia="宋体" w:hAnsi="Times New Roman" w:cs="Times New Roman"/>
          <w:kern w:val="0"/>
          <w:sz w:val="24"/>
          <w:szCs w:val="20"/>
        </w:rPr>
        <w:t>cations</w:t>
      </w:r>
      <w:proofErr w:type="spellEnd"/>
      <w:r w:rsidRPr="004E3B9E">
        <w:rPr>
          <w:rFonts w:ascii="Times New Roman" w:eastAsia="宋体" w:hAnsi="Times New Roman" w:cs="Times New Roman"/>
          <w:kern w:val="0"/>
          <w:sz w:val="24"/>
          <w:szCs w:val="20"/>
        </w:rPr>
        <w:t xml:space="preserve"> will become available. </w:t>
      </w:r>
      <w:del w:id="183" w:author="Don DePaolo" w:date="2013-04-14T20:17:00Z">
        <w:r w:rsidRPr="004E3B9E" w:rsidDel="005663FF">
          <w:rPr>
            <w:rFonts w:ascii="Times New Roman" w:eastAsia="宋体" w:hAnsi="Times New Roman" w:cs="Times New Roman"/>
            <w:kern w:val="0"/>
            <w:sz w:val="24"/>
            <w:szCs w:val="20"/>
          </w:rPr>
          <w:delText>One proposed strategy is to target rocks such as peridotite that contain an abundance of olivine (Mg,Fe)SiO</w:delText>
        </w:r>
        <w:r w:rsidRPr="004E3B9E" w:rsidDel="005663FF">
          <w:rPr>
            <w:rFonts w:ascii="Times New Roman" w:eastAsia="宋体" w:hAnsi="Times New Roman" w:cs="Times New Roman"/>
            <w:kern w:val="0"/>
            <w:sz w:val="24"/>
            <w:szCs w:val="20"/>
            <w:vertAlign w:val="subscript"/>
          </w:rPr>
          <w:delText>4</w:delText>
        </w:r>
        <w:r w:rsidRPr="004E3B9E" w:rsidDel="005663FF">
          <w:rPr>
            <w:rFonts w:ascii="Times New Roman" w:eastAsia="宋体" w:hAnsi="Times New Roman" w:cs="Times New Roman"/>
            <w:kern w:val="0"/>
            <w:sz w:val="24"/>
            <w:szCs w:val="20"/>
          </w:rPr>
          <w:delText>, a mineral that dissolves especially rapidly</w:delText>
        </w:r>
        <w:r w:rsidRPr="004E3B9E" w:rsidDel="005663FF">
          <w:rPr>
            <w:rFonts w:ascii="Times New Roman" w:eastAsia="宋体" w:hAnsi="Times New Roman" w:cs="Times New Roman" w:hint="eastAsia"/>
            <w:kern w:val="0"/>
            <w:sz w:val="24"/>
            <w:szCs w:val="20"/>
          </w:rPr>
          <w:delText xml:space="preserve"> </w:delText>
        </w:r>
        <w:r w:rsidR="00931F83" w:rsidDel="005663FF">
          <w:rPr>
            <w:rFonts w:ascii="Times New Roman" w:eastAsia="宋体" w:hAnsi="Times New Roman" w:cs="Times New Roman"/>
            <w:kern w:val="0"/>
            <w:sz w:val="24"/>
            <w:szCs w:val="20"/>
          </w:rPr>
          <w:fldChar w:fldCharType="begin">
            <w:fldData xml:space="preserve">PEVuZE5vdGU+PENpdGU+PEF1dGhvcj5LZWxlbWVuPC9BdXRob3I+PFllYXI+MjAwODwvWWVhcj48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LTE+UCBOYXRsIEFjYWQgU2NpIFVTQTwvYWJici0xPjwvYWx0LXBlcmlvZGljYWw+PHBhZ2VzPjE3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==
</w:fldData>
          </w:fldChar>
        </w:r>
        <w:r w:rsidR="00931F83" w:rsidDel="005663FF">
          <w:rPr>
            <w:rFonts w:ascii="Times New Roman" w:eastAsia="宋体" w:hAnsi="Times New Roman" w:cs="Times New Roman"/>
            <w:kern w:val="0"/>
            <w:sz w:val="24"/>
            <w:szCs w:val="20"/>
          </w:rPr>
          <w:delInstrText xml:space="preserve"> ADDIN EN.CITE </w:delInstrText>
        </w:r>
        <w:r w:rsidR="00931F83" w:rsidDel="005663FF">
          <w:rPr>
            <w:rFonts w:ascii="Times New Roman" w:eastAsia="宋体" w:hAnsi="Times New Roman" w:cs="Times New Roman"/>
            <w:kern w:val="0"/>
            <w:sz w:val="24"/>
            <w:szCs w:val="20"/>
          </w:rPr>
          <w:fldChar w:fldCharType="begin">
            <w:fldData xml:space="preserve">PEVuZE5vdGU+PENpdGU+PEF1dGhvcj5LZWxlbWVuPC9BdXRob3I+PFllYXI+MjAwODwvWWVhcj48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LTE+UCBOYXRsIEFjYWQgU2NpIFVTQTwvYWJici0xPjwvYWx0LXBlcmlvZGljYWw+PHBhZ2VzPjE3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==
</w:fldData>
          </w:fldChar>
        </w:r>
        <w:r w:rsidR="00931F83" w:rsidDel="005663FF">
          <w:rPr>
            <w:rFonts w:ascii="Times New Roman" w:eastAsia="宋体" w:hAnsi="Times New Roman" w:cs="Times New Roman"/>
            <w:kern w:val="0"/>
            <w:sz w:val="24"/>
            <w:szCs w:val="20"/>
          </w:rPr>
          <w:delInstrText xml:space="preserve"> ADDIN EN.CITE.DATA </w:delInstrText>
        </w:r>
        <w:r w:rsidR="00931F83" w:rsidDel="005663FF">
          <w:rPr>
            <w:rFonts w:ascii="Times New Roman" w:eastAsia="宋体" w:hAnsi="Times New Roman" w:cs="Times New Roman"/>
            <w:kern w:val="0"/>
            <w:sz w:val="24"/>
            <w:szCs w:val="20"/>
          </w:rPr>
        </w:r>
        <w:r w:rsidR="00931F83" w:rsidDel="005663FF">
          <w:rPr>
            <w:rFonts w:ascii="Times New Roman" w:eastAsia="宋体" w:hAnsi="Times New Roman" w:cs="Times New Roman"/>
            <w:kern w:val="0"/>
            <w:sz w:val="24"/>
            <w:szCs w:val="20"/>
          </w:rPr>
          <w:fldChar w:fldCharType="end"/>
        </w:r>
        <w:r w:rsidR="00931F83" w:rsidDel="005663FF">
          <w:rPr>
            <w:rFonts w:ascii="Times New Roman" w:eastAsia="宋体" w:hAnsi="Times New Roman" w:cs="Times New Roman"/>
            <w:kern w:val="0"/>
            <w:sz w:val="24"/>
            <w:szCs w:val="20"/>
          </w:rPr>
        </w:r>
        <w:r w:rsidR="00931F83" w:rsidDel="005663FF">
          <w:rPr>
            <w:rFonts w:ascii="Times New Roman" w:eastAsia="宋体" w:hAnsi="Times New Roman" w:cs="Times New Roman"/>
            <w:kern w:val="0"/>
            <w:sz w:val="24"/>
            <w:szCs w:val="20"/>
          </w:rPr>
          <w:fldChar w:fldCharType="separate"/>
        </w:r>
        <w:r w:rsidR="00931F83" w:rsidDel="005663FF">
          <w:rPr>
            <w:rFonts w:ascii="Times New Roman" w:eastAsia="宋体" w:hAnsi="Times New Roman" w:cs="Times New Roman"/>
            <w:noProof/>
            <w:kern w:val="0"/>
            <w:sz w:val="24"/>
            <w:szCs w:val="20"/>
          </w:rPr>
          <w:delText>(</w:delText>
        </w:r>
      </w:del>
      <w:r w:rsidR="00331F9E">
        <w:rPr>
          <w:rFonts w:ascii="Times New Roman" w:eastAsia="宋体" w:hAnsi="Times New Roman" w:cs="Times New Roman"/>
          <w:noProof/>
          <w:kern w:val="0"/>
          <w:sz w:val="24"/>
          <w:szCs w:val="20"/>
        </w:rPr>
        <w:fldChar w:fldCharType="begin"/>
      </w:r>
      <w:r w:rsidR="00331F9E">
        <w:rPr>
          <w:rFonts w:ascii="Times New Roman" w:eastAsia="宋体" w:hAnsi="Times New Roman" w:cs="Times New Roman"/>
          <w:noProof/>
          <w:kern w:val="0"/>
          <w:sz w:val="24"/>
          <w:szCs w:val="20"/>
        </w:rPr>
        <w:instrText xml:space="preserve"> HYPERLINK  \l "_ENREF_15" \o "Kelemen, 2008 #198" </w:instrText>
      </w:r>
      <w:r w:rsidR="00331F9E">
        <w:rPr>
          <w:rFonts w:ascii="Times New Roman" w:eastAsia="宋体" w:hAnsi="Times New Roman" w:cs="Times New Roman"/>
          <w:noProof/>
          <w:kern w:val="0"/>
          <w:sz w:val="24"/>
          <w:szCs w:val="20"/>
        </w:rPr>
      </w:r>
      <w:r w:rsidR="00331F9E">
        <w:rPr>
          <w:rFonts w:ascii="Times New Roman" w:eastAsia="宋体" w:hAnsi="Times New Roman" w:cs="Times New Roman"/>
          <w:noProof/>
          <w:kern w:val="0"/>
          <w:sz w:val="24"/>
          <w:szCs w:val="20"/>
        </w:rPr>
        <w:fldChar w:fldCharType="separate"/>
      </w:r>
      <w:del w:id="184" w:author="Don DePaolo" w:date="2013-04-14T20:17:00Z">
        <w:r w:rsidR="00331F9E" w:rsidDel="005663FF">
          <w:rPr>
            <w:rFonts w:ascii="Times New Roman" w:eastAsia="宋体" w:hAnsi="Times New Roman" w:cs="Times New Roman"/>
            <w:noProof/>
            <w:kern w:val="0"/>
            <w:sz w:val="24"/>
            <w:szCs w:val="20"/>
          </w:rPr>
          <w:delText>Kelemen and Matter, 2008</w:delText>
        </w:r>
      </w:del>
      <w:r w:rsidR="00331F9E">
        <w:rPr>
          <w:rFonts w:ascii="Times New Roman" w:eastAsia="宋体" w:hAnsi="Times New Roman" w:cs="Times New Roman"/>
          <w:noProof/>
          <w:kern w:val="0"/>
          <w:sz w:val="24"/>
          <w:szCs w:val="20"/>
        </w:rPr>
        <w:fldChar w:fldCharType="end"/>
      </w:r>
      <w:del w:id="185" w:author="Don DePaolo" w:date="2013-04-14T20:17:00Z">
        <w:r w:rsidR="00931F83" w:rsidDel="005663FF">
          <w:rPr>
            <w:rFonts w:ascii="Times New Roman" w:eastAsia="宋体" w:hAnsi="Times New Roman" w:cs="Times New Roman"/>
            <w:noProof/>
            <w:kern w:val="0"/>
            <w:sz w:val="24"/>
            <w:szCs w:val="20"/>
          </w:rPr>
          <w:delText>)</w:delText>
        </w:r>
        <w:r w:rsidR="00931F83" w:rsidDel="005663FF">
          <w:rPr>
            <w:rFonts w:ascii="Times New Roman" w:eastAsia="宋体" w:hAnsi="Times New Roman" w:cs="Times New Roman"/>
            <w:kern w:val="0"/>
            <w:sz w:val="24"/>
            <w:szCs w:val="20"/>
          </w:rPr>
          <w:fldChar w:fldCharType="end"/>
        </w:r>
        <w:r w:rsidRPr="004E3B9E" w:rsidDel="005663FF">
          <w:rPr>
            <w:rFonts w:ascii="Times New Roman" w:eastAsia="宋体" w:hAnsi="Times New Roman" w:cs="Times New Roman"/>
            <w:kern w:val="0"/>
            <w:sz w:val="24"/>
            <w:szCs w:val="20"/>
          </w:rPr>
          <w:delText xml:space="preserve">. The difficulty is that peridotite is a crystalline rock with near zero matrix porosity, so the only porosity is in fractures. A less extreme option is to use basalt lavas that contain some olivine and pyroxene, but also have porosity in rubble zones at the tops and bottoms of flows </w:delText>
        </w:r>
        <w:r w:rsidR="00931F83" w:rsidDel="005663FF">
          <w:rPr>
            <w:rFonts w:ascii="Times New Roman" w:eastAsia="宋体" w:hAnsi="Times New Roman" w:cs="Times New Roman"/>
            <w:kern w:val="0"/>
            <w:sz w:val="24"/>
            <w:szCs w:val="20"/>
          </w:rPr>
          <w:fldChar w:fldCharType="begin">
            <w:fldData xml:space="preserve">PEVuZE5vdGU+PENpdGU+PEF1dGhvcj5NYXR0ZXI8L0F1dGhvcj48WWVhcj4yMDA3PC9ZZWFyPjxS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==
</w:fldData>
          </w:fldChar>
        </w:r>
        <w:r w:rsidR="00DA7891" w:rsidDel="005663FF">
          <w:rPr>
            <w:rFonts w:ascii="Times New Roman" w:eastAsia="宋体" w:hAnsi="Times New Roman" w:cs="Times New Roman"/>
            <w:kern w:val="0"/>
            <w:sz w:val="24"/>
            <w:szCs w:val="20"/>
          </w:rPr>
          <w:delInstrText xml:space="preserve"> ADDIN EN.CITE </w:delInstrText>
        </w:r>
        <w:r w:rsidR="00DA7891" w:rsidDel="005663FF">
          <w:rPr>
            <w:rFonts w:ascii="Times New Roman" w:eastAsia="宋体" w:hAnsi="Times New Roman" w:cs="Times New Roman"/>
            <w:kern w:val="0"/>
            <w:sz w:val="24"/>
            <w:szCs w:val="20"/>
          </w:rPr>
          <w:fldChar w:fldCharType="begin">
            <w:fldData xml:space="preserve">PEVuZE5vdGU+PENpdGU+PEF1dGhvcj5NYXR0ZXI8L0F1dGhvcj48WWVhcj4yMDA3PC9ZZWFyPjxS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==
</w:fldData>
          </w:fldChar>
        </w:r>
        <w:r w:rsidR="00DA7891" w:rsidDel="005663FF">
          <w:rPr>
            <w:rFonts w:ascii="Times New Roman" w:eastAsia="宋体" w:hAnsi="Times New Roman" w:cs="Times New Roman"/>
            <w:kern w:val="0"/>
            <w:sz w:val="24"/>
            <w:szCs w:val="20"/>
          </w:rPr>
          <w:delInstrText xml:space="preserve"> ADDIN EN.CITE.DATA </w:delInstrText>
        </w:r>
        <w:r w:rsidR="00DA7891" w:rsidDel="005663FF">
          <w:rPr>
            <w:rFonts w:ascii="Times New Roman" w:eastAsia="宋体" w:hAnsi="Times New Roman" w:cs="Times New Roman"/>
            <w:kern w:val="0"/>
            <w:sz w:val="24"/>
            <w:szCs w:val="20"/>
          </w:rPr>
        </w:r>
        <w:r w:rsidR="00DA7891" w:rsidDel="005663FF">
          <w:rPr>
            <w:rFonts w:ascii="Times New Roman" w:eastAsia="宋体" w:hAnsi="Times New Roman" w:cs="Times New Roman"/>
            <w:kern w:val="0"/>
            <w:sz w:val="24"/>
            <w:szCs w:val="20"/>
          </w:rPr>
          <w:fldChar w:fldCharType="end"/>
        </w:r>
        <w:r w:rsidR="00931F83" w:rsidDel="005663FF">
          <w:rPr>
            <w:rFonts w:ascii="Times New Roman" w:eastAsia="宋体" w:hAnsi="Times New Roman" w:cs="Times New Roman"/>
            <w:kern w:val="0"/>
            <w:sz w:val="24"/>
            <w:szCs w:val="20"/>
          </w:rPr>
        </w:r>
        <w:r w:rsidR="00931F83" w:rsidDel="005663FF">
          <w:rPr>
            <w:rFonts w:ascii="Times New Roman" w:eastAsia="宋体" w:hAnsi="Times New Roman" w:cs="Times New Roman"/>
            <w:kern w:val="0"/>
            <w:sz w:val="24"/>
            <w:szCs w:val="20"/>
          </w:rPr>
          <w:fldChar w:fldCharType="separate"/>
        </w:r>
        <w:r w:rsidR="00931F83" w:rsidDel="005663FF">
          <w:rPr>
            <w:rFonts w:ascii="Times New Roman" w:eastAsia="宋体" w:hAnsi="Times New Roman" w:cs="Times New Roman"/>
            <w:noProof/>
            <w:kern w:val="0"/>
            <w:sz w:val="24"/>
            <w:szCs w:val="20"/>
          </w:rPr>
          <w:delText>(</w:delText>
        </w:r>
      </w:del>
      <w:r w:rsidR="00331F9E">
        <w:rPr>
          <w:rFonts w:ascii="Times New Roman" w:eastAsia="宋体" w:hAnsi="Times New Roman" w:cs="Times New Roman"/>
          <w:noProof/>
          <w:kern w:val="0"/>
          <w:sz w:val="24"/>
          <w:szCs w:val="20"/>
        </w:rPr>
        <w:fldChar w:fldCharType="begin"/>
      </w:r>
      <w:r w:rsidR="00331F9E">
        <w:rPr>
          <w:rFonts w:ascii="Times New Roman" w:eastAsia="宋体" w:hAnsi="Times New Roman" w:cs="Times New Roman"/>
          <w:noProof/>
          <w:kern w:val="0"/>
          <w:sz w:val="24"/>
          <w:szCs w:val="20"/>
        </w:rPr>
        <w:instrText xml:space="preserve"> HYPERLINK  \l "_ENREF_20" \o "Matter, 2007 #96" </w:instrText>
      </w:r>
      <w:r w:rsidR="00331F9E">
        <w:rPr>
          <w:rFonts w:ascii="Times New Roman" w:eastAsia="宋体" w:hAnsi="Times New Roman" w:cs="Times New Roman"/>
          <w:noProof/>
          <w:kern w:val="0"/>
          <w:sz w:val="24"/>
          <w:szCs w:val="20"/>
        </w:rPr>
      </w:r>
      <w:r w:rsidR="00331F9E">
        <w:rPr>
          <w:rFonts w:ascii="Times New Roman" w:eastAsia="宋体" w:hAnsi="Times New Roman" w:cs="Times New Roman"/>
          <w:noProof/>
          <w:kern w:val="0"/>
          <w:sz w:val="24"/>
          <w:szCs w:val="20"/>
        </w:rPr>
        <w:fldChar w:fldCharType="separate"/>
      </w:r>
      <w:del w:id="186" w:author="Don DePaolo" w:date="2013-04-14T20:17:00Z">
        <w:r w:rsidR="00331F9E" w:rsidDel="005663FF">
          <w:rPr>
            <w:rFonts w:ascii="Times New Roman" w:eastAsia="宋体" w:hAnsi="Times New Roman" w:cs="Times New Roman"/>
            <w:noProof/>
            <w:kern w:val="0"/>
            <w:sz w:val="24"/>
            <w:szCs w:val="20"/>
          </w:rPr>
          <w:delText>Matter et al., 2007</w:delText>
        </w:r>
      </w:del>
      <w:r w:rsidR="00331F9E">
        <w:rPr>
          <w:rFonts w:ascii="Times New Roman" w:eastAsia="宋体" w:hAnsi="Times New Roman" w:cs="Times New Roman"/>
          <w:noProof/>
          <w:kern w:val="0"/>
          <w:sz w:val="24"/>
          <w:szCs w:val="20"/>
        </w:rPr>
        <w:fldChar w:fldCharType="end"/>
      </w:r>
      <w:del w:id="187" w:author="Don DePaolo" w:date="2013-04-14T20:17:00Z">
        <w:r w:rsidR="00931F83" w:rsidDel="005663FF">
          <w:rPr>
            <w:rFonts w:ascii="Times New Roman" w:eastAsia="宋体" w:hAnsi="Times New Roman" w:cs="Times New Roman"/>
            <w:noProof/>
            <w:kern w:val="0"/>
            <w:sz w:val="24"/>
            <w:szCs w:val="20"/>
          </w:rPr>
          <w:delText xml:space="preserve">; </w:delText>
        </w:r>
      </w:del>
      <w:r w:rsidR="00331F9E">
        <w:rPr>
          <w:rFonts w:ascii="Times New Roman" w:eastAsia="宋体" w:hAnsi="Times New Roman" w:cs="Times New Roman"/>
          <w:noProof/>
          <w:kern w:val="0"/>
          <w:sz w:val="24"/>
          <w:szCs w:val="20"/>
        </w:rPr>
        <w:fldChar w:fldCharType="begin"/>
      </w:r>
      <w:r w:rsidR="00331F9E">
        <w:rPr>
          <w:rFonts w:ascii="Times New Roman" w:eastAsia="宋体" w:hAnsi="Times New Roman" w:cs="Times New Roman"/>
          <w:noProof/>
          <w:kern w:val="0"/>
          <w:sz w:val="24"/>
          <w:szCs w:val="20"/>
        </w:rPr>
        <w:instrText xml:space="preserve"> HYPERLINK  \l "_ENREF_21" \o "McGrail, 2006 #90" </w:instrText>
      </w:r>
      <w:r w:rsidR="00331F9E">
        <w:rPr>
          <w:rFonts w:ascii="Times New Roman" w:eastAsia="宋体" w:hAnsi="Times New Roman" w:cs="Times New Roman"/>
          <w:noProof/>
          <w:kern w:val="0"/>
          <w:sz w:val="24"/>
          <w:szCs w:val="20"/>
        </w:rPr>
      </w:r>
      <w:r w:rsidR="00331F9E">
        <w:rPr>
          <w:rFonts w:ascii="Times New Roman" w:eastAsia="宋体" w:hAnsi="Times New Roman" w:cs="Times New Roman"/>
          <w:noProof/>
          <w:kern w:val="0"/>
          <w:sz w:val="24"/>
          <w:szCs w:val="20"/>
        </w:rPr>
        <w:fldChar w:fldCharType="separate"/>
      </w:r>
      <w:del w:id="188" w:author="Don DePaolo" w:date="2013-04-14T20:17:00Z">
        <w:r w:rsidR="00331F9E" w:rsidDel="005663FF">
          <w:rPr>
            <w:rFonts w:ascii="Times New Roman" w:eastAsia="宋体" w:hAnsi="Times New Roman" w:cs="Times New Roman"/>
            <w:noProof/>
            <w:kern w:val="0"/>
            <w:sz w:val="24"/>
            <w:szCs w:val="20"/>
          </w:rPr>
          <w:delText>McGrail et al., 2006</w:delText>
        </w:r>
      </w:del>
      <w:r w:rsidR="00331F9E">
        <w:rPr>
          <w:rFonts w:ascii="Times New Roman" w:eastAsia="宋体" w:hAnsi="Times New Roman" w:cs="Times New Roman"/>
          <w:noProof/>
          <w:kern w:val="0"/>
          <w:sz w:val="24"/>
          <w:szCs w:val="20"/>
        </w:rPr>
        <w:fldChar w:fldCharType="end"/>
      </w:r>
      <w:del w:id="189" w:author="Don DePaolo" w:date="2013-04-14T20:17:00Z">
        <w:r w:rsidR="00931F83" w:rsidDel="005663FF">
          <w:rPr>
            <w:rFonts w:ascii="Times New Roman" w:eastAsia="宋体" w:hAnsi="Times New Roman" w:cs="Times New Roman"/>
            <w:noProof/>
            <w:kern w:val="0"/>
            <w:sz w:val="24"/>
            <w:szCs w:val="20"/>
          </w:rPr>
          <w:delText>)</w:delText>
        </w:r>
        <w:r w:rsidR="00931F83" w:rsidDel="005663FF">
          <w:rPr>
            <w:rFonts w:ascii="Times New Roman" w:eastAsia="宋体" w:hAnsi="Times New Roman" w:cs="Times New Roman"/>
            <w:kern w:val="0"/>
            <w:sz w:val="24"/>
            <w:szCs w:val="20"/>
          </w:rPr>
          <w:fldChar w:fldCharType="end"/>
        </w:r>
        <w:r w:rsidRPr="004E3B9E" w:rsidDel="005663FF">
          <w:rPr>
            <w:rFonts w:ascii="Times New Roman" w:eastAsia="宋体" w:hAnsi="Times New Roman" w:cs="Times New Roman"/>
            <w:kern w:val="0"/>
            <w:sz w:val="24"/>
            <w:szCs w:val="20"/>
          </w:rPr>
          <w:delText>.</w:delText>
        </w:r>
      </w:del>
    </w:p>
    <w:p w14:paraId="27F68935" w14:textId="77777777" w:rsidR="004E3B9E" w:rsidRPr="004E3B9E" w:rsidRDefault="004E3B9E" w:rsidP="004E3B9E">
      <w:pPr>
        <w:widowControl/>
        <w:rPr>
          <w:rFonts w:ascii="Times New Roman" w:eastAsia="宋体" w:hAnsi="Times New Roman" w:cs="Times New Roman"/>
          <w:kern w:val="0"/>
          <w:sz w:val="24"/>
          <w:szCs w:val="20"/>
        </w:rPr>
      </w:pPr>
    </w:p>
    <w:p w14:paraId="37FA84A1" w14:textId="70AF5A7C"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 xml:space="preserve">Our approach is to evaluate model sedimentary rock compositions that involve mixtures of quartz, alkali feldspar, and basaltic minerals such as plagioclase feldspar and pyroxene, plus iron-titanium oxides. The </w:t>
      </w:r>
      <w:proofErr w:type="spellStart"/>
      <w:r w:rsidRPr="004E3B9E">
        <w:rPr>
          <w:rFonts w:ascii="Times New Roman" w:eastAsia="宋体" w:hAnsi="Times New Roman" w:cs="Times New Roman"/>
          <w:kern w:val="0"/>
          <w:sz w:val="24"/>
          <w:szCs w:val="20"/>
        </w:rPr>
        <w:t>anorthite</w:t>
      </w:r>
      <w:proofErr w:type="spellEnd"/>
      <w:r w:rsidRPr="004E3B9E">
        <w:rPr>
          <w:rFonts w:ascii="Times New Roman" w:eastAsia="宋体" w:hAnsi="Times New Roman" w:cs="Times New Roman"/>
          <w:kern w:val="0"/>
          <w:sz w:val="24"/>
          <w:szCs w:val="20"/>
        </w:rPr>
        <w:t xml:space="preserve"> component of plagioclase is a source of </w:t>
      </w:r>
      <w:proofErr w:type="spellStart"/>
      <w:r w:rsidRPr="004E3B9E">
        <w:rPr>
          <w:rFonts w:ascii="Times New Roman" w:eastAsia="宋体" w:hAnsi="Times New Roman" w:cs="Times New Roman"/>
          <w:kern w:val="0"/>
          <w:sz w:val="24"/>
          <w:szCs w:val="20"/>
        </w:rPr>
        <w:t>Ca</w:t>
      </w:r>
      <w:proofErr w:type="spellEnd"/>
      <w:r w:rsidRPr="004E3B9E">
        <w:rPr>
          <w:rFonts w:ascii="Times New Roman" w:eastAsia="宋体" w:hAnsi="Times New Roman" w:cs="Times New Roman"/>
          <w:kern w:val="0"/>
          <w:sz w:val="24"/>
          <w:szCs w:val="20"/>
        </w:rPr>
        <w:t xml:space="preserve"> ions, and the “</w:t>
      </w:r>
      <w:proofErr w:type="spellStart"/>
      <w:r w:rsidRPr="004E3B9E">
        <w:rPr>
          <w:rFonts w:ascii="Times New Roman" w:eastAsia="宋体" w:hAnsi="Times New Roman" w:cs="Times New Roman"/>
          <w:kern w:val="0"/>
          <w:sz w:val="24"/>
          <w:szCs w:val="20"/>
        </w:rPr>
        <w:t>diopside</w:t>
      </w:r>
      <w:proofErr w:type="spellEnd"/>
      <w:r w:rsidRPr="004E3B9E">
        <w:rPr>
          <w:rFonts w:ascii="Times New Roman" w:eastAsia="宋体" w:hAnsi="Times New Roman" w:cs="Times New Roman"/>
          <w:kern w:val="0"/>
          <w:sz w:val="24"/>
          <w:szCs w:val="20"/>
        </w:rPr>
        <w:t xml:space="preserve">” and </w:t>
      </w:r>
      <w:proofErr w:type="spellStart"/>
      <w:r w:rsidRPr="004E3B9E">
        <w:rPr>
          <w:rFonts w:ascii="Times New Roman" w:eastAsia="宋体" w:hAnsi="Times New Roman" w:cs="Times New Roman"/>
          <w:kern w:val="0"/>
          <w:sz w:val="24"/>
          <w:szCs w:val="20"/>
        </w:rPr>
        <w:t>o</w:t>
      </w:r>
      <w:r w:rsidRPr="004E3B9E">
        <w:rPr>
          <w:rFonts w:ascii="Times New Roman" w:eastAsia="宋体" w:hAnsi="Times New Roman" w:cs="Times New Roman" w:hint="eastAsia"/>
          <w:kern w:val="0"/>
          <w:sz w:val="24"/>
          <w:szCs w:val="20"/>
        </w:rPr>
        <w:t>r</w:t>
      </w:r>
      <w:r w:rsidRPr="004E3B9E">
        <w:rPr>
          <w:rFonts w:ascii="Times New Roman" w:eastAsia="宋体" w:hAnsi="Times New Roman" w:cs="Times New Roman"/>
          <w:kern w:val="0"/>
          <w:sz w:val="24"/>
          <w:szCs w:val="20"/>
        </w:rPr>
        <w:t>thopyroxene</w:t>
      </w:r>
      <w:proofErr w:type="spellEnd"/>
      <w:r w:rsidRPr="004E3B9E">
        <w:rPr>
          <w:rFonts w:ascii="Times New Roman" w:eastAsia="宋体" w:hAnsi="Times New Roman" w:cs="Times New Roman"/>
          <w:kern w:val="0"/>
          <w:sz w:val="24"/>
          <w:szCs w:val="20"/>
        </w:rPr>
        <w:t xml:space="preserve"> are sources of Mg, Fe, and additional Ca.</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Oxide minerals are mainly a source of Fe.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This specific mineralogy </w:t>
      </w:r>
      <w:ins w:id="190" w:author="Don DePaolo" w:date="2013-04-14T20:17:00Z">
        <w:r w:rsidR="005663FF">
          <w:rPr>
            <w:rFonts w:ascii="Times New Roman" w:eastAsia="宋体" w:hAnsi="Times New Roman" w:cs="Times New Roman"/>
            <w:kern w:val="0"/>
            <w:sz w:val="24"/>
            <w:szCs w:val="20"/>
          </w:rPr>
          <w:t xml:space="preserve">we use for the simulations </w:t>
        </w:r>
      </w:ins>
      <w:r w:rsidRPr="004E3B9E">
        <w:rPr>
          <w:rFonts w:ascii="Times New Roman" w:eastAsia="宋体" w:hAnsi="Times New Roman" w:cs="Times New Roman"/>
          <w:kern w:val="0"/>
          <w:sz w:val="24"/>
          <w:szCs w:val="20"/>
        </w:rPr>
        <w:t xml:space="preserve">is not typical of </w:t>
      </w:r>
      <w:ins w:id="191" w:author="Don DePaolo" w:date="2013-04-14T20:18:00Z">
        <w:r w:rsidR="005663FF">
          <w:rPr>
            <w:rFonts w:ascii="Times New Roman" w:eastAsia="宋体" w:hAnsi="Times New Roman" w:cs="Times New Roman"/>
            <w:kern w:val="0"/>
            <w:sz w:val="24"/>
            <w:szCs w:val="20"/>
          </w:rPr>
          <w:t xml:space="preserve">most </w:t>
        </w:r>
      </w:ins>
      <w:r w:rsidRPr="004E3B9E">
        <w:rPr>
          <w:rFonts w:ascii="Times New Roman" w:eastAsia="宋体" w:hAnsi="Times New Roman" w:cs="Times New Roman"/>
          <w:kern w:val="0"/>
          <w:sz w:val="24"/>
          <w:szCs w:val="20"/>
        </w:rPr>
        <w:t xml:space="preserve">volcanogenic sandstones, but </w:t>
      </w:r>
      <w:del w:id="192" w:author="Don DePaolo" w:date="2013-04-14T20:18:00Z">
        <w:r w:rsidRPr="004E3B9E" w:rsidDel="005663FF">
          <w:rPr>
            <w:rFonts w:ascii="Times New Roman" w:eastAsia="宋体" w:hAnsi="Times New Roman" w:cs="Times New Roman"/>
            <w:kern w:val="0"/>
            <w:sz w:val="24"/>
            <w:szCs w:val="20"/>
          </w:rPr>
          <w:delText>is useful</w:delText>
        </w:r>
      </w:del>
      <w:ins w:id="193" w:author="Don DePaolo" w:date="2013-04-14T20:18:00Z">
        <w:r w:rsidR="005663FF">
          <w:rPr>
            <w:rFonts w:ascii="Times New Roman" w:eastAsia="宋体" w:hAnsi="Times New Roman" w:cs="Times New Roman"/>
            <w:kern w:val="0"/>
            <w:sz w:val="24"/>
            <w:szCs w:val="20"/>
          </w:rPr>
          <w:t>we use</w:t>
        </w:r>
      </w:ins>
      <w:r w:rsidRPr="004E3B9E">
        <w:rPr>
          <w:rFonts w:ascii="Times New Roman" w:eastAsia="宋体" w:hAnsi="Times New Roman" w:cs="Times New Roman"/>
          <w:kern w:val="0"/>
          <w:sz w:val="24"/>
          <w:szCs w:val="20"/>
        </w:rPr>
        <w:t xml:space="preserve"> for illustrative purposes because the dissolutio</w:t>
      </w:r>
      <w:r w:rsidR="0054532F">
        <w:rPr>
          <w:rFonts w:ascii="Times New Roman" w:eastAsia="宋体" w:hAnsi="Times New Roman" w:cs="Times New Roman"/>
          <w:kern w:val="0"/>
          <w:sz w:val="24"/>
          <w:szCs w:val="20"/>
        </w:rPr>
        <w:t>n kinetics of these minerals is</w:t>
      </w:r>
      <w:r w:rsidRPr="004E3B9E">
        <w:rPr>
          <w:rFonts w:ascii="Times New Roman" w:eastAsia="宋体" w:hAnsi="Times New Roman" w:cs="Times New Roman"/>
          <w:kern w:val="0"/>
          <w:sz w:val="24"/>
          <w:szCs w:val="20"/>
        </w:rPr>
        <w:t xml:space="preserve"> relatively well studied.</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In most volcanogenic sands, the divalent </w:t>
      </w:r>
      <w:proofErr w:type="spellStart"/>
      <w:r w:rsidRPr="004E3B9E">
        <w:rPr>
          <w:rFonts w:ascii="Times New Roman" w:eastAsia="宋体" w:hAnsi="Times New Roman" w:cs="Times New Roman"/>
          <w:kern w:val="0"/>
          <w:sz w:val="24"/>
          <w:szCs w:val="20"/>
        </w:rPr>
        <w:t>cation</w:t>
      </w:r>
      <w:proofErr w:type="spellEnd"/>
      <w:r w:rsidRPr="004E3B9E">
        <w:rPr>
          <w:rFonts w:ascii="Times New Roman" w:eastAsia="宋体" w:hAnsi="Times New Roman" w:cs="Times New Roman"/>
          <w:kern w:val="0"/>
          <w:sz w:val="24"/>
          <w:szCs w:val="20"/>
        </w:rPr>
        <w:t xml:space="preserve">-bearing minerals are more likely to be chlorite, zeolites, </w:t>
      </w:r>
      <w:proofErr w:type="spellStart"/>
      <w:r w:rsidRPr="004E3B9E">
        <w:rPr>
          <w:rFonts w:ascii="Times New Roman" w:eastAsia="宋体" w:hAnsi="Times New Roman" w:cs="Times New Roman"/>
          <w:kern w:val="0"/>
          <w:sz w:val="24"/>
          <w:szCs w:val="20"/>
        </w:rPr>
        <w:t>smectite</w:t>
      </w:r>
      <w:proofErr w:type="spellEnd"/>
      <w:r w:rsidRPr="004E3B9E">
        <w:rPr>
          <w:rFonts w:ascii="Times New Roman" w:eastAsia="宋体" w:hAnsi="Times New Roman" w:cs="Times New Roman"/>
          <w:kern w:val="0"/>
          <w:sz w:val="24"/>
          <w:szCs w:val="20"/>
        </w:rPr>
        <w:t xml:space="preserve">, amphibole, and devitrified lithic fragments that may still contain some of the original igneous minerals such as those we are using for </w:t>
      </w:r>
      <w:r w:rsidRPr="004E3B9E">
        <w:rPr>
          <w:rFonts w:ascii="Times New Roman" w:eastAsia="宋体" w:hAnsi="Times New Roman" w:cs="Times New Roman"/>
          <w:kern w:val="0"/>
          <w:sz w:val="24"/>
          <w:szCs w:val="20"/>
        </w:rPr>
        <w:lastRenderedPageBreak/>
        <w:t>our model composition.</w:t>
      </w:r>
      <w:ins w:id="194" w:author="Don DePaolo" w:date="2013-04-14T20:18:00Z">
        <w:r w:rsidR="005663FF">
          <w:rPr>
            <w:rFonts w:ascii="Times New Roman" w:eastAsia="宋体" w:hAnsi="Times New Roman" w:cs="Times New Roman"/>
            <w:kern w:val="0"/>
            <w:sz w:val="24"/>
            <w:szCs w:val="20"/>
          </w:rPr>
          <w:t xml:space="preserve">  </w:t>
        </w:r>
      </w:ins>
      <w:ins w:id="195" w:author="Don DePaolo" w:date="2013-04-14T20:19:00Z">
        <w:r w:rsidR="005663FF">
          <w:rPr>
            <w:rFonts w:ascii="Times New Roman" w:eastAsia="宋体" w:hAnsi="Times New Roman" w:cs="Times New Roman"/>
            <w:kern w:val="0"/>
            <w:sz w:val="24"/>
            <w:szCs w:val="20"/>
          </w:rPr>
          <w:t>The</w:t>
        </w:r>
      </w:ins>
      <w:ins w:id="196" w:author="Don DePaolo" w:date="2013-04-14T20:18:00Z">
        <w:r w:rsidR="005663FF">
          <w:rPr>
            <w:rFonts w:ascii="Times New Roman" w:eastAsia="宋体" w:hAnsi="Times New Roman" w:cs="Times New Roman"/>
            <w:kern w:val="0"/>
            <w:sz w:val="24"/>
            <w:szCs w:val="20"/>
          </w:rPr>
          <w:t xml:space="preserve"> simulations </w:t>
        </w:r>
      </w:ins>
      <w:ins w:id="197" w:author="Don DePaolo" w:date="2013-04-14T20:19:00Z">
        <w:r w:rsidR="005663FF">
          <w:rPr>
            <w:rFonts w:ascii="Times New Roman" w:eastAsia="宋体" w:hAnsi="Times New Roman" w:cs="Times New Roman"/>
            <w:kern w:val="0"/>
            <w:sz w:val="24"/>
            <w:szCs w:val="20"/>
          </w:rPr>
          <w:t xml:space="preserve">using typical igneous minerals provide us with generalizable results that we can apply in a qualitative way to other </w:t>
        </w:r>
      </w:ins>
      <w:ins w:id="198" w:author="Don DePaolo" w:date="2013-04-14T20:20:00Z">
        <w:r w:rsidR="005663FF">
          <w:rPr>
            <w:rFonts w:ascii="Times New Roman" w:eastAsia="宋体" w:hAnsi="Times New Roman" w:cs="Times New Roman"/>
            <w:kern w:val="0"/>
            <w:sz w:val="24"/>
            <w:szCs w:val="20"/>
          </w:rPr>
          <w:t xml:space="preserve">sandstone </w:t>
        </w:r>
      </w:ins>
      <w:proofErr w:type="spellStart"/>
      <w:ins w:id="199" w:author="Don DePaolo" w:date="2013-04-14T20:19:00Z">
        <w:r w:rsidR="005663FF">
          <w:rPr>
            <w:rFonts w:ascii="Times New Roman" w:eastAsia="宋体" w:hAnsi="Times New Roman" w:cs="Times New Roman"/>
            <w:kern w:val="0"/>
            <w:sz w:val="24"/>
            <w:szCs w:val="20"/>
          </w:rPr>
          <w:t>mineralogies</w:t>
        </w:r>
      </w:ins>
      <w:proofErr w:type="spellEnd"/>
      <w:ins w:id="200" w:author="Don DePaolo" w:date="2013-04-14T20:20:00Z">
        <w:r w:rsidR="005663FF">
          <w:rPr>
            <w:rFonts w:ascii="Times New Roman" w:eastAsia="宋体" w:hAnsi="Times New Roman" w:cs="Times New Roman"/>
            <w:kern w:val="0"/>
            <w:sz w:val="24"/>
            <w:szCs w:val="20"/>
          </w:rPr>
          <w:t>.</w:t>
        </w:r>
      </w:ins>
    </w:p>
    <w:p w14:paraId="20BEEE2E" w14:textId="77777777" w:rsidR="004E3B9E" w:rsidRPr="004E3B9E" w:rsidRDefault="004E3B9E" w:rsidP="004E3B9E">
      <w:pPr>
        <w:widowControl/>
        <w:rPr>
          <w:rFonts w:ascii="Times New Roman" w:eastAsia="宋体" w:hAnsi="Times New Roman" w:cs="Times New Roman"/>
          <w:kern w:val="0"/>
          <w:sz w:val="24"/>
          <w:szCs w:val="20"/>
        </w:rPr>
      </w:pPr>
    </w:p>
    <w:p w14:paraId="57C41E72" w14:textId="7E97F9AC"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For our modeling purposes we use an idealized basaltic rock composition</w:t>
      </w:r>
      <w:ins w:id="201" w:author="Shuo Zhang" w:date="2013-02-23T20:56:00Z">
        <w:r w:rsidR="000B334B">
          <w:rPr>
            <w:rFonts w:ascii="Times New Roman" w:eastAsia="宋体" w:hAnsi="Times New Roman" w:cs="Times New Roman"/>
            <w:kern w:val="0"/>
            <w:sz w:val="24"/>
            <w:szCs w:val="20"/>
          </w:rPr>
          <w:t xml:space="preserve"> for the mineralogy of VRF</w:t>
        </w:r>
      </w:ins>
      <w:r w:rsidRPr="004E3B9E">
        <w:rPr>
          <w:rFonts w:ascii="Times New Roman" w:eastAsia="宋体" w:hAnsi="Times New Roman" w:cs="Times New Roman"/>
          <w:kern w:val="0"/>
          <w:sz w:val="24"/>
          <w:szCs w:val="20"/>
        </w:rPr>
        <w:t xml:space="preserve"> based on the mineralogy of </w:t>
      </w:r>
      <w:r w:rsidRPr="004E3B9E">
        <w:rPr>
          <w:rFonts w:ascii="Times New Roman" w:eastAsia="宋体" w:hAnsi="Times New Roman" w:cs="Times New Roman" w:hint="eastAsia"/>
          <w:kern w:val="0"/>
          <w:sz w:val="24"/>
          <w:szCs w:val="20"/>
        </w:rPr>
        <w:t>the Palisades Sill</w:t>
      </w:r>
      <w:ins w:id="202" w:author="Don DePaolo" w:date="2013-04-14T20:21:00Z">
        <w:r w:rsidR="0083632B">
          <w:rPr>
            <w:rFonts w:ascii="Times New Roman" w:eastAsia="宋体" w:hAnsi="Times New Roman" w:cs="Times New Roman"/>
            <w:kern w:val="0"/>
            <w:sz w:val="24"/>
            <w:szCs w:val="20"/>
          </w:rPr>
          <w:t xml:space="preserve">, which is </w:t>
        </w:r>
        <w:proofErr w:type="spellStart"/>
        <w:r w:rsidR="0083632B">
          <w:rPr>
            <w:rFonts w:ascii="Times New Roman" w:eastAsia="宋体" w:hAnsi="Times New Roman" w:cs="Times New Roman"/>
            <w:kern w:val="0"/>
            <w:sz w:val="24"/>
            <w:szCs w:val="20"/>
          </w:rPr>
          <w:t>holocrystalline</w:t>
        </w:r>
        <w:proofErr w:type="spellEnd"/>
        <w:r w:rsidR="0083632B">
          <w:rPr>
            <w:rFonts w:ascii="Times New Roman" w:eastAsia="宋体" w:hAnsi="Times New Roman" w:cs="Times New Roman"/>
            <w:kern w:val="0"/>
            <w:sz w:val="24"/>
            <w:szCs w:val="20"/>
          </w:rPr>
          <w:t xml:space="preserve"> and consequently the mineralogy can be specified </w:t>
        </w:r>
      </w:ins>
      <w:ins w:id="203" w:author="Don DePaolo" w:date="2013-04-14T20:22:00Z">
        <w:r w:rsidR="0083632B">
          <w:rPr>
            <w:rFonts w:ascii="Times New Roman" w:eastAsia="宋体" w:hAnsi="Times New Roman" w:cs="Times New Roman"/>
            <w:kern w:val="0"/>
            <w:sz w:val="24"/>
            <w:szCs w:val="20"/>
          </w:rPr>
          <w:t>better</w:t>
        </w:r>
      </w:ins>
      <w:ins w:id="204" w:author="Don DePaolo" w:date="2013-04-14T20:21:00Z">
        <w:r w:rsidR="0083632B">
          <w:rPr>
            <w:rFonts w:ascii="Times New Roman" w:eastAsia="宋体" w:hAnsi="Times New Roman" w:cs="Times New Roman"/>
            <w:kern w:val="0"/>
            <w:sz w:val="24"/>
            <w:szCs w:val="20"/>
          </w:rPr>
          <w:t xml:space="preserve"> than for volcanic rocks that contain devitrified glass and</w:t>
        </w:r>
      </w:ins>
      <w:ins w:id="205" w:author="Don DePaolo" w:date="2013-04-14T20:22:00Z">
        <w:r w:rsidR="0083632B">
          <w:rPr>
            <w:rFonts w:ascii="Times New Roman" w:eastAsia="宋体" w:hAnsi="Times New Roman" w:cs="Times New Roman"/>
            <w:kern w:val="0"/>
            <w:sz w:val="24"/>
            <w:szCs w:val="20"/>
          </w:rPr>
          <w:t xml:space="preserve"> poorly crystalline groundmass</w:t>
        </w:r>
      </w:ins>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hint="eastAsia"/>
          <w:kern w:val="0"/>
          <w:sz w:val="24"/>
          <w:szCs w:val="20"/>
        </w:rPr>
        <w:t xml:space="preserve">Matter et al. </w:t>
      </w:r>
      <w:r w:rsidR="00931F83">
        <w:rPr>
          <w:rFonts w:ascii="Times New Roman" w:eastAsia="宋体" w:hAnsi="Times New Roman" w:cs="Times New Roman"/>
          <w:kern w:val="0"/>
          <w:sz w:val="24"/>
          <w:szCs w:val="20"/>
        </w:rPr>
        <w:fldChar w:fldCharType="begin">
          <w:fldData xml:space="preserve">PEVuZE5vdGU+PENpdGUgRXhjbHVkZUF1dGg9IjEiPjxZZWFyPjIwMDc8L1llYXI+PFJlY051bT45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=
</w:fldData>
        </w:fldChar>
      </w:r>
      <w:r w:rsidR="00DA7891">
        <w:rPr>
          <w:rFonts w:ascii="Times New Roman" w:eastAsia="宋体" w:hAnsi="Times New Roman" w:cs="Times New Roman"/>
          <w:kern w:val="0"/>
          <w:sz w:val="24"/>
          <w:szCs w:val="20"/>
        </w:rPr>
        <w:instrText xml:space="preserve"> ADDIN EN.CITE </w:instrText>
      </w:r>
      <w:r w:rsidR="00DA7891">
        <w:rPr>
          <w:rFonts w:ascii="Times New Roman" w:eastAsia="宋体" w:hAnsi="Times New Roman" w:cs="Times New Roman"/>
          <w:kern w:val="0"/>
          <w:sz w:val="24"/>
          <w:szCs w:val="20"/>
        </w:rPr>
        <w:fldChar w:fldCharType="begin">
          <w:fldData xml:space="preserve">PEVuZE5vdGU+PENpdGUgRXhjbHVkZUF1dGg9IjEiPjxZZWFyPjIwMDc8L1llYXI+PFJlY051bT45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=
</w:fldData>
        </w:fldChar>
      </w:r>
      <w:r w:rsidR="00DA7891">
        <w:rPr>
          <w:rFonts w:ascii="Times New Roman" w:eastAsia="宋体" w:hAnsi="Times New Roman" w:cs="Times New Roman"/>
          <w:kern w:val="0"/>
          <w:sz w:val="24"/>
          <w:szCs w:val="20"/>
        </w:rPr>
        <w:instrText xml:space="preserve"> ADDIN EN.CITE.DATA </w:instrText>
      </w:r>
      <w:r w:rsidR="00DA7891">
        <w:rPr>
          <w:rFonts w:ascii="Times New Roman" w:eastAsia="宋体" w:hAnsi="Times New Roman" w:cs="Times New Roman"/>
          <w:kern w:val="0"/>
          <w:sz w:val="24"/>
          <w:szCs w:val="20"/>
        </w:rPr>
      </w:r>
      <w:r w:rsidR="00DA7891">
        <w:rPr>
          <w:rFonts w:ascii="Times New Roman" w:eastAsia="宋体" w:hAnsi="Times New Roman" w:cs="Times New Roman"/>
          <w:kern w:val="0"/>
          <w:sz w:val="24"/>
          <w:szCs w:val="20"/>
        </w:rPr>
        <w:fldChar w:fldCharType="end"/>
      </w:r>
      <w:r w:rsidR="00931F83">
        <w:rPr>
          <w:rFonts w:ascii="Times New Roman" w:eastAsia="宋体" w:hAnsi="Times New Roman" w:cs="Times New Roman"/>
          <w:kern w:val="0"/>
          <w:sz w:val="24"/>
          <w:szCs w:val="20"/>
        </w:rPr>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20" w:tooltip="Matter, 2007 #96" w:history="1">
        <w:r w:rsidR="00331F9E">
          <w:rPr>
            <w:rFonts w:ascii="Times New Roman" w:eastAsia="宋体" w:hAnsi="Times New Roman" w:cs="Times New Roman"/>
            <w:noProof/>
            <w:kern w:val="0"/>
            <w:sz w:val="24"/>
            <w:szCs w:val="20"/>
          </w:rPr>
          <w:t>2007</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hint="eastAsia"/>
          <w:kern w:val="0"/>
          <w:sz w:val="24"/>
          <w:szCs w:val="20"/>
        </w:rPr>
        <w:t xml:space="preserve"> presented </w:t>
      </w:r>
      <w:r w:rsidRPr="004E3B9E">
        <w:rPr>
          <w:rFonts w:ascii="Times New Roman" w:eastAsia="宋体" w:hAnsi="Times New Roman" w:cs="Times New Roman"/>
          <w:kern w:val="0"/>
          <w:sz w:val="24"/>
          <w:szCs w:val="20"/>
        </w:rPr>
        <w:t xml:space="preserve">a </w:t>
      </w:r>
      <w:r w:rsidRPr="004E3B9E">
        <w:rPr>
          <w:rFonts w:ascii="Times New Roman" w:eastAsia="宋体" w:hAnsi="Times New Roman" w:cs="Times New Roman" w:hint="eastAsia"/>
          <w:kern w:val="0"/>
          <w:sz w:val="24"/>
          <w:szCs w:val="20"/>
        </w:rPr>
        <w:t xml:space="preserve">dolerite analysis from </w:t>
      </w:r>
      <w:r w:rsidRPr="004E3B9E">
        <w:rPr>
          <w:rFonts w:ascii="Times New Roman" w:eastAsia="宋体" w:hAnsi="Times New Roman" w:cs="Times New Roman"/>
          <w:kern w:val="0"/>
          <w:sz w:val="24"/>
          <w:szCs w:val="20"/>
        </w:rPr>
        <w:t>the contact zone between the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Palisades Sill and the underlying Newark Basin</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sediments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T</w:t>
      </w:r>
      <w:r w:rsidRPr="004E3B9E">
        <w:rPr>
          <w:rFonts w:ascii="Times New Roman" w:eastAsia="宋体" w:hAnsi="Times New Roman" w:cs="Times New Roman" w:hint="eastAsia"/>
          <w:kern w:val="0"/>
          <w:sz w:val="24"/>
          <w:szCs w:val="20"/>
        </w:rPr>
        <w:t xml:space="preserve">he </w:t>
      </w:r>
      <w:r w:rsidRPr="004E3B9E">
        <w:rPr>
          <w:rFonts w:ascii="Times New Roman" w:eastAsia="宋体" w:hAnsi="Times New Roman" w:cs="Times New Roman"/>
          <w:kern w:val="0"/>
          <w:sz w:val="24"/>
          <w:szCs w:val="20"/>
        </w:rPr>
        <w:t xml:space="preserve">dolerite </w:t>
      </w:r>
      <w:r w:rsidRPr="004E3B9E">
        <w:rPr>
          <w:rFonts w:ascii="Times New Roman" w:eastAsia="宋体" w:hAnsi="Times New Roman" w:cs="Times New Roman" w:hint="eastAsia"/>
          <w:kern w:val="0"/>
          <w:sz w:val="24"/>
          <w:szCs w:val="20"/>
        </w:rPr>
        <w:t xml:space="preserve">is </w:t>
      </w:r>
      <w:r w:rsidRPr="004E3B9E">
        <w:rPr>
          <w:rFonts w:ascii="Times New Roman" w:eastAsia="宋体" w:hAnsi="Times New Roman" w:cs="Times New Roman"/>
          <w:kern w:val="0"/>
          <w:sz w:val="24"/>
          <w:szCs w:val="20"/>
        </w:rPr>
        <w:t xml:space="preserve">rich in </w:t>
      </w:r>
      <w:proofErr w:type="spellStart"/>
      <w:r w:rsidRPr="004E3B9E">
        <w:rPr>
          <w:rFonts w:ascii="Times New Roman" w:eastAsia="宋体" w:hAnsi="Times New Roman" w:cs="Times New Roman"/>
          <w:kern w:val="0"/>
          <w:sz w:val="24"/>
          <w:szCs w:val="20"/>
        </w:rPr>
        <w:t>Ca</w:t>
      </w:r>
      <w:proofErr w:type="spellEnd"/>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rPr>
        <w:t>bearing plagioclase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and pyroxenes (</w:t>
      </w:r>
      <w:proofErr w:type="spellStart"/>
      <w:r w:rsidRPr="004E3B9E">
        <w:rPr>
          <w:rFonts w:ascii="Times New Roman" w:eastAsia="宋体" w:hAnsi="Times New Roman" w:cs="Times New Roman"/>
          <w:kern w:val="0"/>
          <w:sz w:val="24"/>
          <w:szCs w:val="20"/>
        </w:rPr>
        <w:t>augite</w:t>
      </w:r>
      <w:proofErr w:type="spellEnd"/>
      <w:r w:rsidRPr="004E3B9E">
        <w:rPr>
          <w:rFonts w:ascii="Times New Roman" w:eastAsia="宋体" w:hAnsi="Times New Roman" w:cs="Times New Roman"/>
          <w:kern w:val="0"/>
          <w:sz w:val="24"/>
          <w:szCs w:val="20"/>
        </w:rPr>
        <w:t xml:space="preserve"> and </w:t>
      </w:r>
      <w:proofErr w:type="spellStart"/>
      <w:r w:rsidRPr="004E3B9E">
        <w:rPr>
          <w:rFonts w:ascii="Times New Roman" w:eastAsia="宋体" w:hAnsi="Times New Roman" w:cs="Times New Roman"/>
          <w:kern w:val="0"/>
          <w:sz w:val="24"/>
          <w:szCs w:val="20"/>
        </w:rPr>
        <w:t>orthopyroxene</w:t>
      </w:r>
      <w:proofErr w:type="spellEnd"/>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and free </w:t>
      </w:r>
      <w:r w:rsidRPr="004E3B9E">
        <w:rPr>
          <w:rFonts w:ascii="Times New Roman" w:eastAsia="宋体" w:hAnsi="Times New Roman" w:cs="Times New Roman"/>
          <w:kern w:val="0"/>
          <w:sz w:val="24"/>
          <w:szCs w:val="20"/>
        </w:rPr>
        <w:t>of</w:t>
      </w:r>
      <w:r w:rsidRPr="004E3B9E">
        <w:rPr>
          <w:rFonts w:ascii="Times New Roman" w:eastAsia="宋体" w:hAnsi="Times New Roman" w:cs="Times New Roman" w:hint="eastAsia"/>
          <w:kern w:val="0"/>
          <w:sz w:val="24"/>
          <w:szCs w:val="20"/>
        </w:rPr>
        <w:t xml:space="preserve"> olivine</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The whole rock chemistry and observed</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mineralogy based on thin section analysis of the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dolerite are summarized in Table </w:t>
      </w:r>
      <w:ins w:id="206" w:author="Shuo Zhang" w:date="2013-02-21T14:42:00Z">
        <w:r w:rsidR="00137406">
          <w:rPr>
            <w:rFonts w:ascii="Times New Roman" w:eastAsia="宋体" w:hAnsi="Times New Roman" w:cs="Times New Roman"/>
            <w:kern w:val="0"/>
            <w:sz w:val="24"/>
            <w:szCs w:val="20"/>
          </w:rPr>
          <w:t>1</w:t>
        </w:r>
      </w:ins>
      <w:r w:rsidRPr="004E3B9E">
        <w:rPr>
          <w:rFonts w:ascii="Times New Roman" w:eastAsia="宋体" w:hAnsi="Times New Roman" w:cs="Times New Roman" w:hint="eastAsia"/>
          <w:kern w:val="0"/>
          <w:sz w:val="24"/>
          <w:szCs w:val="20"/>
        </w:rPr>
        <w:t xml:space="preserve">. The mineralogy used in </w:t>
      </w:r>
      <w:r w:rsidRPr="004E3B9E">
        <w:rPr>
          <w:rFonts w:ascii="Times New Roman" w:eastAsia="宋体" w:hAnsi="Times New Roman" w:cs="Times New Roman"/>
          <w:kern w:val="0"/>
          <w:sz w:val="24"/>
          <w:szCs w:val="20"/>
        </w:rPr>
        <w:t>the model</w:t>
      </w:r>
      <w:r w:rsidRPr="004E3B9E">
        <w:rPr>
          <w:rFonts w:ascii="Times New Roman" w:eastAsia="宋体" w:hAnsi="Times New Roman" w:cs="Times New Roman" w:hint="eastAsia"/>
          <w:kern w:val="0"/>
          <w:sz w:val="24"/>
          <w:szCs w:val="20"/>
        </w:rPr>
        <w:t xml:space="preserve"> is determined </w:t>
      </w:r>
      <w:r w:rsidRPr="004E3B9E">
        <w:rPr>
          <w:rFonts w:ascii="Times New Roman" w:eastAsia="宋体" w:hAnsi="Times New Roman" w:cs="Times New Roman"/>
          <w:kern w:val="0"/>
          <w:sz w:val="24"/>
          <w:szCs w:val="20"/>
        </w:rPr>
        <w:t>from normative</w:t>
      </w:r>
      <w:r w:rsidRPr="004E3B9E">
        <w:rPr>
          <w:rFonts w:ascii="Times New Roman" w:eastAsia="宋体" w:hAnsi="Times New Roman" w:cs="Times New Roman" w:hint="eastAsia"/>
          <w:kern w:val="0"/>
          <w:sz w:val="24"/>
          <w:szCs w:val="20"/>
        </w:rPr>
        <w:t xml:space="preserve"> calculation</w:t>
      </w:r>
      <w:r w:rsidRPr="004E3B9E">
        <w:rPr>
          <w:rFonts w:ascii="Times New Roman" w:eastAsia="宋体" w:hAnsi="Times New Roman" w:cs="Times New Roman"/>
          <w:kern w:val="0"/>
          <w:sz w:val="24"/>
          <w:szCs w:val="20"/>
        </w:rPr>
        <w:t xml:space="preserve"> as shown in Table </w:t>
      </w:r>
      <w:ins w:id="207" w:author="Shuo Zhang" w:date="2013-02-21T14:42:00Z">
        <w:r w:rsidR="00137406">
          <w:rPr>
            <w:rFonts w:ascii="Times New Roman" w:eastAsia="宋体" w:hAnsi="Times New Roman" w:cs="Times New Roman"/>
            <w:kern w:val="0"/>
            <w:sz w:val="24"/>
            <w:szCs w:val="20"/>
          </w:rPr>
          <w:t>2</w:t>
        </w:r>
      </w:ins>
      <w:r w:rsidRPr="004E3B9E">
        <w:rPr>
          <w:rFonts w:ascii="Times New Roman" w:eastAsia="宋体" w:hAnsi="Times New Roman" w:cs="Times New Roman" w:hint="eastAsia"/>
          <w:kern w:val="0"/>
          <w:sz w:val="24"/>
          <w:szCs w:val="20"/>
        </w:rPr>
        <w:t xml:space="preserve"> from the elemental chemistry</w:t>
      </w:r>
      <w:r w:rsidRPr="004E3B9E">
        <w:rPr>
          <w:rFonts w:ascii="Times New Roman" w:eastAsia="宋体" w:hAnsi="Times New Roman" w:cs="Times New Roman"/>
          <w:kern w:val="0"/>
          <w:sz w:val="24"/>
          <w:szCs w:val="20"/>
        </w:rPr>
        <w:t>, because for the purposes of the model we need to separate out the (</w:t>
      </w:r>
      <w:proofErr w:type="spellStart"/>
      <w:r w:rsidRPr="004E3B9E">
        <w:rPr>
          <w:rFonts w:ascii="Times New Roman" w:eastAsia="宋体" w:hAnsi="Times New Roman" w:cs="Times New Roman"/>
          <w:kern w:val="0"/>
          <w:sz w:val="24"/>
          <w:szCs w:val="20"/>
        </w:rPr>
        <w:t>Mg,Fe</w:t>
      </w:r>
      <w:proofErr w:type="spellEnd"/>
      <w:r w:rsidRPr="004E3B9E">
        <w:rPr>
          <w:rFonts w:ascii="Times New Roman" w:eastAsia="宋体" w:hAnsi="Times New Roman" w:cs="Times New Roman"/>
          <w:kern w:val="0"/>
          <w:sz w:val="24"/>
          <w:szCs w:val="20"/>
        </w:rPr>
        <w:t>) and (</w:t>
      </w:r>
      <w:proofErr w:type="spellStart"/>
      <w:r w:rsidRPr="004E3B9E">
        <w:rPr>
          <w:rFonts w:ascii="Times New Roman" w:eastAsia="宋体" w:hAnsi="Times New Roman" w:cs="Times New Roman"/>
          <w:kern w:val="0"/>
          <w:sz w:val="24"/>
          <w:szCs w:val="20"/>
        </w:rPr>
        <w:t>Na,Ca</w:t>
      </w:r>
      <w:proofErr w:type="spellEnd"/>
      <w:r w:rsidRPr="004E3B9E">
        <w:rPr>
          <w:rFonts w:ascii="Times New Roman" w:eastAsia="宋体" w:hAnsi="Times New Roman" w:cs="Times New Roman"/>
          <w:kern w:val="0"/>
          <w:sz w:val="24"/>
          <w:szCs w:val="20"/>
        </w:rPr>
        <w:t xml:space="preserve">) </w:t>
      </w:r>
      <w:proofErr w:type="spellStart"/>
      <w:r w:rsidRPr="004E3B9E">
        <w:rPr>
          <w:rFonts w:ascii="Times New Roman" w:eastAsia="宋体" w:hAnsi="Times New Roman" w:cs="Times New Roman"/>
          <w:kern w:val="0"/>
          <w:sz w:val="24"/>
          <w:szCs w:val="20"/>
        </w:rPr>
        <w:t>endmembers</w:t>
      </w:r>
      <w:proofErr w:type="spellEnd"/>
      <w:r w:rsidRPr="004E3B9E">
        <w:rPr>
          <w:rFonts w:ascii="Times New Roman" w:eastAsia="宋体" w:hAnsi="Times New Roman" w:cs="Times New Roman"/>
          <w:kern w:val="0"/>
          <w:sz w:val="24"/>
          <w:szCs w:val="20"/>
        </w:rPr>
        <w:t xml:space="preserve"> as separate minerals, although we use the same dissolution kinetics for the solid solution </w:t>
      </w:r>
      <w:proofErr w:type="spellStart"/>
      <w:r w:rsidRPr="004E3B9E">
        <w:rPr>
          <w:rFonts w:ascii="Times New Roman" w:eastAsia="宋体" w:hAnsi="Times New Roman" w:cs="Times New Roman"/>
          <w:kern w:val="0"/>
          <w:sz w:val="24"/>
          <w:szCs w:val="20"/>
        </w:rPr>
        <w:t>endmembers</w:t>
      </w:r>
      <w:proofErr w:type="spellEnd"/>
      <w:r w:rsidRPr="004E3B9E">
        <w:rPr>
          <w:rFonts w:ascii="Times New Roman" w:eastAsia="宋体" w:hAnsi="Times New Roman" w:cs="Times New Roman" w:hint="eastAsia"/>
          <w:kern w:val="0"/>
          <w:sz w:val="24"/>
          <w:szCs w:val="20"/>
        </w:rPr>
        <w:t xml:space="preserve">. The value of </w:t>
      </w:r>
      <w:r w:rsidRPr="004E3B9E">
        <w:rPr>
          <w:rFonts w:ascii="Times New Roman" w:eastAsia="宋体" w:hAnsi="Times New Roman" w:cs="Times New Roman"/>
          <w:kern w:val="0"/>
          <w:sz w:val="24"/>
          <w:szCs w:val="20"/>
        </w:rPr>
        <w:t>Fe</w:t>
      </w:r>
      <w:r w:rsidRPr="004E3B9E">
        <w:rPr>
          <w:rFonts w:ascii="Times New Roman" w:eastAsia="宋体" w:hAnsi="Times New Roman" w:cs="Times New Roman"/>
          <w:kern w:val="0"/>
          <w:sz w:val="24"/>
          <w:szCs w:val="20"/>
          <w:vertAlign w:val="superscript"/>
        </w:rPr>
        <w:t>3+</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t</w:t>
      </w:r>
      <w:r w:rsidRPr="004E3B9E">
        <w:rPr>
          <w:rFonts w:ascii="Times New Roman" w:eastAsia="宋体" w:hAnsi="Times New Roman" w:cs="Times New Roman"/>
          <w:kern w:val="0"/>
          <w:sz w:val="24"/>
          <w:szCs w:val="20"/>
        </w:rPr>
        <w:t xml:space="preserve">otal </w:t>
      </w:r>
      <w:r w:rsidRPr="004E3B9E">
        <w:rPr>
          <w:rFonts w:ascii="Times New Roman" w:eastAsia="宋体" w:hAnsi="Times New Roman" w:cs="Times New Roman" w:hint="eastAsia"/>
          <w:kern w:val="0"/>
          <w:sz w:val="24"/>
          <w:szCs w:val="20"/>
        </w:rPr>
        <w:t>i</w:t>
      </w:r>
      <w:r w:rsidRPr="004E3B9E">
        <w:rPr>
          <w:rFonts w:ascii="Times New Roman" w:eastAsia="宋体" w:hAnsi="Times New Roman" w:cs="Times New Roman"/>
          <w:kern w:val="0"/>
          <w:sz w:val="24"/>
          <w:szCs w:val="20"/>
        </w:rPr>
        <w:t>ron)</w:t>
      </w:r>
      <w:r w:rsidRPr="004E3B9E">
        <w:rPr>
          <w:rFonts w:ascii="Times New Roman" w:eastAsia="宋体" w:hAnsi="Times New Roman" w:cs="Times New Roman" w:hint="eastAsia"/>
          <w:kern w:val="0"/>
          <w:sz w:val="24"/>
          <w:szCs w:val="20"/>
        </w:rPr>
        <w:t xml:space="preserve"> is assumed to be 0.2. Apatite </w:t>
      </w:r>
      <w:r w:rsidRPr="004E3B9E">
        <w:rPr>
          <w:rFonts w:ascii="Times New Roman" w:eastAsia="宋体" w:hAnsi="Times New Roman" w:cs="Times New Roman"/>
          <w:kern w:val="0"/>
          <w:sz w:val="24"/>
          <w:szCs w:val="20"/>
        </w:rPr>
        <w:t>and</w:t>
      </w:r>
      <w:r w:rsidRPr="004E3B9E">
        <w:rPr>
          <w:rFonts w:ascii="Times New Roman" w:eastAsia="宋体" w:hAnsi="Times New Roman" w:cs="Times New Roman" w:hint="eastAsia"/>
          <w:kern w:val="0"/>
          <w:sz w:val="24"/>
          <w:szCs w:val="20"/>
        </w:rPr>
        <w:t xml:space="preserve"> chromite are ignored since they are </w:t>
      </w:r>
      <w:r w:rsidRPr="004E3B9E">
        <w:rPr>
          <w:rFonts w:ascii="Times New Roman" w:eastAsia="宋体" w:hAnsi="Times New Roman" w:cs="Times New Roman"/>
          <w:kern w:val="0"/>
          <w:sz w:val="24"/>
          <w:szCs w:val="20"/>
        </w:rPr>
        <w:t>present in very small amounts</w:t>
      </w:r>
      <w:r w:rsidRPr="004E3B9E">
        <w:rPr>
          <w:rFonts w:ascii="Times New Roman" w:eastAsia="宋体" w:hAnsi="Times New Roman" w:cs="Times New Roman" w:hint="eastAsia"/>
          <w:kern w:val="0"/>
          <w:sz w:val="24"/>
          <w:szCs w:val="20"/>
        </w:rPr>
        <w:t xml:space="preserve">. The </w:t>
      </w:r>
      <w:proofErr w:type="spellStart"/>
      <w:r w:rsidRPr="004E3B9E">
        <w:rPr>
          <w:rFonts w:ascii="Times New Roman" w:eastAsia="宋体" w:hAnsi="Times New Roman" w:cs="Times New Roman" w:hint="eastAsia"/>
          <w:kern w:val="0"/>
          <w:sz w:val="24"/>
          <w:szCs w:val="20"/>
        </w:rPr>
        <w:t>diopside</w:t>
      </w:r>
      <w:proofErr w:type="spellEnd"/>
      <w:r w:rsidRPr="004E3B9E">
        <w:rPr>
          <w:rFonts w:ascii="Times New Roman" w:eastAsia="宋体" w:hAnsi="Times New Roman" w:cs="Times New Roman" w:hint="eastAsia"/>
          <w:kern w:val="0"/>
          <w:sz w:val="24"/>
          <w:szCs w:val="20"/>
        </w:rPr>
        <w:t xml:space="preserve"> in our model is different </w:t>
      </w:r>
      <w:r w:rsidRPr="004E3B9E">
        <w:rPr>
          <w:rFonts w:ascii="Times New Roman" w:eastAsia="宋体" w:hAnsi="Times New Roman" w:cs="Times New Roman"/>
          <w:kern w:val="0"/>
          <w:sz w:val="24"/>
          <w:szCs w:val="20"/>
        </w:rPr>
        <w:t>from</w:t>
      </w:r>
      <w:r w:rsidRPr="004E3B9E">
        <w:rPr>
          <w:rFonts w:ascii="Times New Roman" w:eastAsia="宋体" w:hAnsi="Times New Roman" w:cs="Times New Roman" w:hint="eastAsia"/>
          <w:kern w:val="0"/>
          <w:sz w:val="24"/>
          <w:szCs w:val="20"/>
        </w:rPr>
        <w:t xml:space="preserve"> the </w:t>
      </w:r>
      <w:r w:rsidRPr="004E3B9E">
        <w:rPr>
          <w:rFonts w:ascii="Times New Roman" w:eastAsia="宋体" w:hAnsi="Times New Roman" w:cs="Times New Roman"/>
          <w:kern w:val="0"/>
          <w:sz w:val="24"/>
          <w:szCs w:val="20"/>
        </w:rPr>
        <w:t>“</w:t>
      </w:r>
      <w:proofErr w:type="spellStart"/>
      <w:r w:rsidRPr="004E3B9E">
        <w:rPr>
          <w:rFonts w:ascii="Times New Roman" w:eastAsia="宋体" w:hAnsi="Times New Roman" w:cs="Times New Roman" w:hint="eastAsia"/>
          <w:kern w:val="0"/>
          <w:sz w:val="24"/>
          <w:szCs w:val="20"/>
        </w:rPr>
        <w:t>diopside</w:t>
      </w:r>
      <w:proofErr w:type="spellEnd"/>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of</w:t>
      </w:r>
      <w:r w:rsidRPr="004E3B9E">
        <w:rPr>
          <w:rFonts w:ascii="Times New Roman" w:eastAsia="宋体" w:hAnsi="Times New Roman" w:cs="Times New Roman" w:hint="eastAsia"/>
          <w:kern w:val="0"/>
          <w:sz w:val="24"/>
          <w:szCs w:val="20"/>
        </w:rPr>
        <w:t xml:space="preserve"> normative calculation in that the </w:t>
      </w:r>
      <w:proofErr w:type="spellStart"/>
      <w:r w:rsidRPr="004E3B9E">
        <w:rPr>
          <w:rFonts w:ascii="Times New Roman" w:eastAsia="宋体" w:hAnsi="Times New Roman" w:cs="Times New Roman" w:hint="eastAsia"/>
          <w:kern w:val="0"/>
          <w:sz w:val="24"/>
          <w:szCs w:val="20"/>
        </w:rPr>
        <w:t>diopside</w:t>
      </w:r>
      <w:proofErr w:type="spellEnd"/>
      <w:r w:rsidRPr="004E3B9E">
        <w:rPr>
          <w:rFonts w:ascii="Times New Roman" w:eastAsia="宋体" w:hAnsi="Times New Roman" w:cs="Times New Roman" w:hint="eastAsia"/>
          <w:kern w:val="0"/>
          <w:sz w:val="24"/>
          <w:szCs w:val="20"/>
        </w:rPr>
        <w:t xml:space="preserve"> in our model only has Mg and </w:t>
      </w:r>
      <w:proofErr w:type="spellStart"/>
      <w:r w:rsidRPr="004E3B9E">
        <w:rPr>
          <w:rFonts w:ascii="Times New Roman" w:eastAsia="宋体" w:hAnsi="Times New Roman" w:cs="Times New Roman" w:hint="eastAsia"/>
          <w:kern w:val="0"/>
          <w:sz w:val="24"/>
          <w:szCs w:val="20"/>
        </w:rPr>
        <w:t>Ca</w:t>
      </w:r>
      <w:proofErr w:type="spellEnd"/>
      <w:r w:rsidRPr="004E3B9E">
        <w:rPr>
          <w:rFonts w:ascii="Times New Roman" w:eastAsia="宋体" w:hAnsi="Times New Roman" w:cs="Times New Roman" w:hint="eastAsia"/>
          <w:kern w:val="0"/>
          <w:sz w:val="24"/>
          <w:szCs w:val="20"/>
        </w:rPr>
        <w:t xml:space="preserve">, and has no Fe as in the </w:t>
      </w:r>
      <w:proofErr w:type="spellStart"/>
      <w:r w:rsidRPr="004E3B9E">
        <w:rPr>
          <w:rFonts w:ascii="Times New Roman" w:eastAsia="宋体" w:hAnsi="Times New Roman" w:cs="Times New Roman" w:hint="eastAsia"/>
          <w:kern w:val="0"/>
          <w:sz w:val="24"/>
          <w:szCs w:val="20"/>
        </w:rPr>
        <w:t>diopside</w:t>
      </w:r>
      <w:proofErr w:type="spellEnd"/>
      <w:r w:rsidRPr="004E3B9E">
        <w:rPr>
          <w:rFonts w:ascii="Times New Roman" w:eastAsia="宋体" w:hAnsi="Times New Roman" w:cs="Times New Roman" w:hint="eastAsia"/>
          <w:kern w:val="0"/>
          <w:sz w:val="24"/>
          <w:szCs w:val="20"/>
        </w:rPr>
        <w:t xml:space="preserve"> from </w:t>
      </w:r>
      <w:r w:rsidRPr="004E3B9E">
        <w:rPr>
          <w:rFonts w:ascii="Times New Roman" w:eastAsia="宋体" w:hAnsi="Times New Roman" w:cs="Times New Roman"/>
          <w:kern w:val="0"/>
          <w:sz w:val="24"/>
          <w:szCs w:val="20"/>
        </w:rPr>
        <w:t xml:space="preserve">the </w:t>
      </w:r>
      <w:r w:rsidRPr="004E3B9E">
        <w:rPr>
          <w:rFonts w:ascii="Times New Roman" w:eastAsia="宋体" w:hAnsi="Times New Roman" w:cs="Times New Roman" w:hint="eastAsia"/>
          <w:kern w:val="0"/>
          <w:sz w:val="24"/>
          <w:szCs w:val="20"/>
        </w:rPr>
        <w:t xml:space="preserve">normative calculation. This </w:t>
      </w:r>
      <w:r w:rsidRPr="004E3B9E">
        <w:rPr>
          <w:rFonts w:ascii="Times New Roman" w:eastAsia="宋体" w:hAnsi="Times New Roman" w:cs="Times New Roman"/>
          <w:kern w:val="0"/>
          <w:sz w:val="24"/>
          <w:szCs w:val="20"/>
        </w:rPr>
        <w:t>will</w:t>
      </w:r>
      <w:r w:rsidRPr="004E3B9E">
        <w:rPr>
          <w:rFonts w:ascii="Times New Roman" w:eastAsia="宋体" w:hAnsi="Times New Roman" w:cs="Times New Roman" w:hint="eastAsia"/>
          <w:kern w:val="0"/>
          <w:sz w:val="24"/>
          <w:szCs w:val="20"/>
        </w:rPr>
        <w:t xml:space="preserve"> cause some differences in results but </w:t>
      </w:r>
      <w:r w:rsidRPr="004E3B9E">
        <w:rPr>
          <w:rFonts w:ascii="Times New Roman" w:eastAsia="宋体" w:hAnsi="Times New Roman" w:cs="Times New Roman"/>
          <w:kern w:val="0"/>
          <w:sz w:val="24"/>
          <w:szCs w:val="20"/>
        </w:rPr>
        <w:t xml:space="preserve">they </w:t>
      </w:r>
      <w:r w:rsidRPr="004E3B9E">
        <w:rPr>
          <w:rFonts w:ascii="Times New Roman" w:eastAsia="宋体" w:hAnsi="Times New Roman" w:cs="Times New Roman" w:hint="eastAsia"/>
          <w:kern w:val="0"/>
          <w:sz w:val="24"/>
          <w:szCs w:val="20"/>
        </w:rPr>
        <w:t xml:space="preserve">should not </w:t>
      </w:r>
      <w:r w:rsidRPr="004E3B9E">
        <w:rPr>
          <w:rFonts w:ascii="Times New Roman" w:eastAsia="宋体" w:hAnsi="Times New Roman" w:cs="Times New Roman"/>
          <w:kern w:val="0"/>
          <w:sz w:val="24"/>
          <w:szCs w:val="20"/>
        </w:rPr>
        <w:t>change the conclusions because</w:t>
      </w:r>
      <w:r w:rsidRPr="004E3B9E">
        <w:rPr>
          <w:rFonts w:ascii="Times New Roman" w:eastAsia="宋体" w:hAnsi="Times New Roman" w:cs="Times New Roman" w:hint="eastAsia"/>
          <w:kern w:val="0"/>
          <w:sz w:val="24"/>
          <w:szCs w:val="20"/>
        </w:rPr>
        <w:t xml:space="preserve"> Mg and Fe are playing similar roles.</w:t>
      </w:r>
    </w:p>
    <w:p w14:paraId="19D0DD0C" w14:textId="77777777" w:rsidR="004E3B9E" w:rsidRPr="004E3B9E" w:rsidRDefault="004E3B9E" w:rsidP="004E3B9E">
      <w:pPr>
        <w:widowControl/>
        <w:rPr>
          <w:rFonts w:ascii="Times New Roman" w:eastAsia="宋体" w:hAnsi="Times New Roman" w:cs="Times New Roman"/>
          <w:kern w:val="0"/>
          <w:sz w:val="24"/>
          <w:szCs w:val="20"/>
        </w:rPr>
      </w:pPr>
    </w:p>
    <w:p w14:paraId="7CBCE2D5" w14:textId="69AD4230"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Our strategy is to use the Palisades sill mineralogy as our “volcanic rock fragment” composition, and then to use natural sandstone samples that contain mafic volcanic rock fragments to evaluate the relationships between VRF content and hydrological parameters. S</w:t>
      </w:r>
      <w:r w:rsidRPr="004E3B9E">
        <w:rPr>
          <w:rFonts w:ascii="Times New Roman" w:eastAsia="宋体" w:hAnsi="Times New Roman" w:cs="Times New Roman" w:hint="eastAsia"/>
          <w:kern w:val="0"/>
          <w:sz w:val="24"/>
          <w:szCs w:val="20"/>
        </w:rPr>
        <w:t xml:space="preserve">andstone samples from the </w:t>
      </w:r>
      <w:proofErr w:type="spellStart"/>
      <w:r w:rsidRPr="004E3B9E">
        <w:rPr>
          <w:rFonts w:ascii="Times New Roman" w:eastAsia="宋体" w:hAnsi="Times New Roman" w:cs="Times New Roman" w:hint="eastAsia"/>
          <w:kern w:val="0"/>
          <w:sz w:val="24"/>
          <w:szCs w:val="20"/>
        </w:rPr>
        <w:t>Tangbe</w:t>
      </w:r>
      <w:proofErr w:type="spellEnd"/>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formation</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of north central Nepal</w:t>
      </w:r>
      <w:r w:rsidRPr="004E3B9E">
        <w:rPr>
          <w:rFonts w:ascii="Times New Roman" w:eastAsia="宋体" w:hAnsi="Times New Roman" w:cs="Times New Roman" w:hint="eastAsia"/>
          <w:kern w:val="0"/>
          <w:sz w:val="24"/>
          <w:szCs w:val="20"/>
        </w:rPr>
        <w:t xml:space="preserve">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&lt;EndNote&gt;&lt;Cite&gt;&lt;Author&gt;Durr&lt;/Author&gt;&lt;Year&gt;1994&lt;/Year&gt;&lt;RecNum&gt;691&lt;/RecNum&gt;&lt;DisplayText&gt;(Durr and Gibling, 1994)&lt;/DisplayText&gt;&lt;record&gt;&lt;rec-number&gt;691&lt;/rec-number&gt;&lt;foreign-keys&gt;&lt;key app="EN" db-id="s0xvr2sd6dpzt6eed27xat5ad0p0xa99ftpe"&gt;691&lt;/key&gt;&lt;/foreign-keys&gt;&lt;ref-type name="Journal Article"&gt;17&lt;/ref-type&gt;&lt;contributors&gt;&lt;authors&gt;&lt;author&gt;Durr, S. B.&lt;/author&gt;&lt;author&gt;Gibling, M. R.&lt;/author&gt;&lt;/authors&gt;&lt;/contributors&gt;&lt;auth-address&gt;Geol Palaontol Inst,D-72076 Tubingen,Germany&amp;#xD;Dalhousie Univ,Dept Earth Sci,Halifax B3h 3j5,Ns,Canada&lt;/auth-address&gt;&lt;titles&gt;&lt;title&gt;Early Cretaceous Volcaniclastic and Quartzose Sandstones from North Central Nepal - Composition, Sedimentology and Geotectonic Significance&lt;/title&gt;&lt;secondary-title&gt;Geologische Rundschau&lt;/secondary-title&gt;&lt;alt-title&gt;Geol Rundsch&lt;/alt-title&gt;&lt;/titles&gt;&lt;periodical&gt;&lt;full-title&gt;Geologische Rundschau&lt;/full-title&gt;&lt;abbr-1&gt;Geol Rundsch&lt;/abbr-1&gt;&lt;/periodical&gt;&lt;alt-periodical&gt;&lt;full-title&gt;Geologische Rundschau&lt;/full-title&gt;&lt;abbr-1&gt;Geol Rundsch&lt;/abbr-1&gt;&lt;/alt-periodical&gt;&lt;pages&gt;62-75&lt;/pages&gt;&lt;volume&gt;83&lt;/volume&gt;&lt;number&gt;1&lt;/number&gt;&lt;keywords&gt;&lt;keyword&gt;north central nepal&lt;/keyword&gt;&lt;keyword&gt;geotectonics&lt;/keyword&gt;&lt;keyword&gt;volcaniclastic sandstones&lt;/keyword&gt;&lt;keyword&gt;quartzose sandstones&lt;/keyword&gt;&lt;keyword&gt;continental-margin&lt;/keyword&gt;&lt;keyword&gt;flood-basalt&lt;/keyword&gt;&lt;keyword&gt;indian-ocean&lt;/keyword&gt;&lt;keyword&gt;extension&lt;/keyword&gt;&lt;/keywords&gt;&lt;dates&gt;&lt;year&gt;1994&lt;/year&gt;&lt;pub-dates&gt;&lt;date&gt;Mar&lt;/date&gt;&lt;/pub-dates&gt;&lt;/dates&gt;&lt;isbn&gt;0016-7835&lt;/isbn&gt;&lt;accession-num&gt;ISI:A1994NH43600006&lt;/accession-num&gt;&lt;urls&gt;&lt;related-urls&gt;&lt;url&gt;&amp;lt;Go to ISI&amp;gt;://A1994NH43600006&lt;/url&gt;&lt;/related-urls&gt;&lt;/urls&gt;&lt;language&gt;English&lt;/language&gt;&lt;/record&gt;&lt;/Cite&gt;&lt;/EndNote&gt;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9" w:tooltip="Durr, 1994 #691" w:history="1">
        <w:r w:rsidR="00331F9E">
          <w:rPr>
            <w:rFonts w:ascii="Times New Roman" w:eastAsia="宋体" w:hAnsi="Times New Roman" w:cs="Times New Roman"/>
            <w:noProof/>
            <w:kern w:val="0"/>
            <w:sz w:val="24"/>
            <w:szCs w:val="20"/>
          </w:rPr>
          <w:t>Durr and Gibling, 1994</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hint="eastAsia"/>
          <w:kern w:val="0"/>
          <w:sz w:val="24"/>
          <w:szCs w:val="20"/>
        </w:rPr>
        <w:t xml:space="preserve"> are used </w:t>
      </w:r>
      <w:r w:rsidRPr="004E3B9E">
        <w:rPr>
          <w:rFonts w:ascii="Times New Roman" w:eastAsia="宋体" w:hAnsi="Times New Roman" w:cs="Times New Roman"/>
          <w:kern w:val="0"/>
          <w:sz w:val="24"/>
          <w:szCs w:val="20"/>
        </w:rPr>
        <w:t>as models for</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sandstone mineralogy (Table</w:t>
      </w:r>
      <w:ins w:id="208" w:author="Shuo Zhang" w:date="2013-02-21T14:42:00Z">
        <w:r w:rsidR="00137406">
          <w:rPr>
            <w:rFonts w:ascii="Times New Roman" w:eastAsia="宋体" w:hAnsi="Times New Roman" w:cs="Times New Roman"/>
            <w:kern w:val="0"/>
            <w:sz w:val="24"/>
            <w:szCs w:val="20"/>
          </w:rPr>
          <w:t xml:space="preserve"> 3</w:t>
        </w:r>
      </w:ins>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w:t>
      </w:r>
      <w:proofErr w:type="spellStart"/>
      <w:r w:rsidRPr="004E3B9E">
        <w:rPr>
          <w:rFonts w:ascii="Times New Roman" w:eastAsia="宋体" w:hAnsi="Times New Roman" w:cs="Times New Roman"/>
          <w:kern w:val="0"/>
          <w:sz w:val="24"/>
          <w:szCs w:val="20"/>
        </w:rPr>
        <w:t>Volcaniclastic</w:t>
      </w:r>
      <w:proofErr w:type="spellEnd"/>
      <w:r w:rsidRPr="004E3B9E">
        <w:rPr>
          <w:rFonts w:ascii="Times New Roman" w:eastAsia="宋体" w:hAnsi="Times New Roman" w:cs="Times New Roman"/>
          <w:kern w:val="0"/>
          <w:sz w:val="24"/>
          <w:szCs w:val="20"/>
        </w:rPr>
        <w:t xml:space="preserve"> grains are characteristic</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of </w:t>
      </w:r>
      <w:proofErr w:type="spellStart"/>
      <w:r w:rsidRPr="004E3B9E">
        <w:rPr>
          <w:rFonts w:ascii="Times New Roman" w:eastAsia="宋体" w:hAnsi="Times New Roman" w:cs="Times New Roman"/>
          <w:kern w:val="0"/>
          <w:sz w:val="24"/>
          <w:szCs w:val="20"/>
        </w:rPr>
        <w:t>Tangbe</w:t>
      </w:r>
      <w:proofErr w:type="spellEnd"/>
      <w:r w:rsidRPr="004E3B9E">
        <w:rPr>
          <w:rFonts w:ascii="Times New Roman" w:eastAsia="宋体" w:hAnsi="Times New Roman" w:cs="Times New Roman"/>
          <w:kern w:val="0"/>
          <w:sz w:val="24"/>
          <w:szCs w:val="20"/>
        </w:rPr>
        <w:t xml:space="preserve"> sandstones, which classify as lithic</w:t>
      </w:r>
      <w:r w:rsidRPr="004E3B9E">
        <w:rPr>
          <w:rFonts w:ascii="Times New Roman" w:eastAsia="宋体" w:hAnsi="Times New Roman" w:cs="Times New Roman" w:hint="eastAsia"/>
          <w:kern w:val="0"/>
          <w:sz w:val="24"/>
          <w:szCs w:val="20"/>
        </w:rPr>
        <w:t xml:space="preserve"> </w:t>
      </w:r>
      <w:proofErr w:type="spellStart"/>
      <w:r w:rsidRPr="004E3B9E">
        <w:rPr>
          <w:rFonts w:ascii="Times New Roman" w:eastAsia="宋体" w:hAnsi="Times New Roman" w:cs="Times New Roman"/>
          <w:kern w:val="0"/>
          <w:sz w:val="24"/>
          <w:szCs w:val="20"/>
        </w:rPr>
        <w:t>arenites</w:t>
      </w:r>
      <w:proofErr w:type="spellEnd"/>
      <w:r w:rsidRPr="004E3B9E">
        <w:rPr>
          <w:rFonts w:ascii="Times New Roman" w:eastAsia="宋体" w:hAnsi="Times New Roman" w:cs="Times New Roman"/>
          <w:kern w:val="0"/>
          <w:sz w:val="24"/>
          <w:szCs w:val="20"/>
        </w:rPr>
        <w:t xml:space="preserve">. The lithic </w:t>
      </w:r>
      <w:proofErr w:type="spellStart"/>
      <w:r w:rsidRPr="004E3B9E">
        <w:rPr>
          <w:rFonts w:ascii="Times New Roman" w:eastAsia="宋体" w:hAnsi="Times New Roman" w:cs="Times New Roman"/>
          <w:kern w:val="0"/>
          <w:sz w:val="24"/>
          <w:szCs w:val="20"/>
        </w:rPr>
        <w:t>volcaniclastic</w:t>
      </w:r>
      <w:proofErr w:type="spellEnd"/>
      <w:r w:rsidRPr="004E3B9E">
        <w:rPr>
          <w:rFonts w:ascii="Times New Roman" w:eastAsia="宋体" w:hAnsi="Times New Roman" w:cs="Times New Roman"/>
          <w:kern w:val="0"/>
          <w:sz w:val="24"/>
          <w:szCs w:val="20"/>
        </w:rPr>
        <w:t xml:space="preserve"> grains (</w:t>
      </w:r>
      <w:proofErr w:type="spellStart"/>
      <w:r w:rsidRPr="004E3B9E">
        <w:rPr>
          <w:rFonts w:ascii="Times New Roman" w:eastAsia="宋体" w:hAnsi="Times New Roman" w:cs="Times New Roman"/>
          <w:kern w:val="0"/>
          <w:sz w:val="24"/>
          <w:szCs w:val="20"/>
        </w:rPr>
        <w:t>Lv</w:t>
      </w:r>
      <w:proofErr w:type="spellEnd"/>
      <w:r w:rsidRPr="004E3B9E">
        <w:rPr>
          <w:rFonts w:ascii="Times New Roman" w:eastAsia="宋体" w:hAnsi="Times New Roman" w:cs="Times New Roman"/>
          <w:kern w:val="0"/>
          <w:sz w:val="24"/>
          <w:szCs w:val="20"/>
        </w:rPr>
        <w:t>) are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separated into two major groups on the basis of their</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mineral composition and texture. Mafic grains</w:t>
      </w:r>
      <w:r w:rsidRPr="004E3B9E">
        <w:rPr>
          <w:rFonts w:ascii="Times New Roman" w:eastAsia="宋体" w:hAnsi="Times New Roman" w:cs="Times New Roman" w:hint="eastAsia"/>
          <w:kern w:val="0"/>
          <w:sz w:val="24"/>
          <w:szCs w:val="20"/>
        </w:rPr>
        <w:t xml:space="preserve"> </w:t>
      </w:r>
      <w:proofErr w:type="spellStart"/>
      <w:proofErr w:type="gramStart"/>
      <w:r w:rsidRPr="004E3B9E">
        <w:rPr>
          <w:rFonts w:ascii="Times New Roman" w:eastAsia="宋体" w:hAnsi="Times New Roman" w:cs="Times New Roman"/>
          <w:kern w:val="0"/>
          <w:sz w:val="24"/>
          <w:szCs w:val="20"/>
        </w:rPr>
        <w:t>Lv</w:t>
      </w:r>
      <w:proofErr w:type="spellEnd"/>
      <w:r w:rsidRPr="004E3B9E">
        <w:rPr>
          <w:rFonts w:ascii="Times New Roman" w:eastAsia="宋体" w:hAnsi="Times New Roman" w:cs="Times New Roman"/>
          <w:kern w:val="0"/>
          <w:sz w:val="24"/>
          <w:szCs w:val="20"/>
        </w:rPr>
        <w:t>(</w:t>
      </w:r>
      <w:proofErr w:type="gramEnd"/>
      <w:r w:rsidRPr="004E3B9E">
        <w:rPr>
          <w:rFonts w:ascii="Times New Roman" w:eastAsia="宋体" w:hAnsi="Times New Roman" w:cs="Times New Roman"/>
          <w:kern w:val="0"/>
          <w:sz w:val="24"/>
          <w:szCs w:val="20"/>
        </w:rPr>
        <w:t>M) represent basaltic</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fragments according to their chemistry</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Felsic grains </w:t>
      </w:r>
      <w:proofErr w:type="spellStart"/>
      <w:proofErr w:type="gramStart"/>
      <w:r w:rsidRPr="004E3B9E">
        <w:rPr>
          <w:rFonts w:ascii="Times New Roman" w:eastAsia="宋体" w:hAnsi="Times New Roman" w:cs="Times New Roman"/>
          <w:kern w:val="0"/>
          <w:sz w:val="24"/>
          <w:szCs w:val="20"/>
        </w:rPr>
        <w:t>Lv</w:t>
      </w:r>
      <w:proofErr w:type="spellEnd"/>
      <w:r w:rsidRPr="004E3B9E">
        <w:rPr>
          <w:rFonts w:ascii="Times New Roman" w:eastAsia="宋体" w:hAnsi="Times New Roman" w:cs="Times New Roman"/>
          <w:kern w:val="0"/>
          <w:sz w:val="24"/>
          <w:szCs w:val="20"/>
        </w:rPr>
        <w:t>(</w:t>
      </w:r>
      <w:proofErr w:type="gramEnd"/>
      <w:r w:rsidRPr="004E3B9E">
        <w:rPr>
          <w:rFonts w:ascii="Times New Roman" w:eastAsia="宋体" w:hAnsi="Times New Roman" w:cs="Times New Roman"/>
          <w:kern w:val="0"/>
          <w:sz w:val="24"/>
          <w:szCs w:val="20"/>
        </w:rPr>
        <w:t>F), on the other hand, are</w:t>
      </w:r>
      <w:r w:rsidRPr="004E3B9E">
        <w:rPr>
          <w:rFonts w:ascii="Times New Roman" w:eastAsia="宋体" w:hAnsi="Times New Roman" w:cs="Times New Roman" w:hint="eastAsia"/>
          <w:kern w:val="0"/>
          <w:sz w:val="24"/>
          <w:szCs w:val="20"/>
        </w:rPr>
        <w:t xml:space="preserve"> mainly composed of </w:t>
      </w:r>
      <w:r w:rsidRPr="004E3B9E">
        <w:rPr>
          <w:rFonts w:ascii="Times New Roman" w:eastAsia="宋体" w:hAnsi="Times New Roman" w:cs="Times New Roman"/>
          <w:kern w:val="0"/>
          <w:sz w:val="24"/>
          <w:szCs w:val="20"/>
        </w:rPr>
        <w:t>quartz, plagioclase and K-feldspar (with the ratio of 0.52:0.35:0.13). From their modal composition, felsic grains represent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rhyolite</w:t>
      </w:r>
      <w:ins w:id="209" w:author="Don DePaolo" w:date="2013-04-14T20:24:00Z">
        <w:r w:rsidR="0083632B">
          <w:rPr>
            <w:rFonts w:ascii="Times New Roman" w:eastAsia="宋体" w:hAnsi="Times New Roman" w:cs="Times New Roman"/>
            <w:kern w:val="0"/>
            <w:sz w:val="24"/>
            <w:szCs w:val="20"/>
          </w:rPr>
          <w:t xml:space="preserve"> and </w:t>
        </w:r>
      </w:ins>
      <w:del w:id="210" w:author="Don DePaolo" w:date="2013-04-14T20:24:00Z">
        <w:r w:rsidRPr="004E3B9E" w:rsidDel="0083632B">
          <w:rPr>
            <w:rFonts w:ascii="Times New Roman" w:eastAsia="宋体" w:hAnsi="Times New Roman" w:cs="Times New Roman"/>
            <w:kern w:val="0"/>
            <w:sz w:val="24"/>
            <w:szCs w:val="20"/>
          </w:rPr>
          <w:delText>s/</w:delText>
        </w:r>
      </w:del>
      <w:proofErr w:type="spellStart"/>
      <w:r w:rsidRPr="004E3B9E">
        <w:rPr>
          <w:rFonts w:ascii="Times New Roman" w:eastAsia="宋体" w:hAnsi="Times New Roman" w:cs="Times New Roman"/>
          <w:kern w:val="0"/>
          <w:sz w:val="24"/>
          <w:szCs w:val="20"/>
        </w:rPr>
        <w:t>dacite</w:t>
      </w:r>
      <w:proofErr w:type="spellEnd"/>
      <w:del w:id="211" w:author="Don DePaolo" w:date="2013-04-14T20:24:00Z">
        <w:r w:rsidRPr="004E3B9E" w:rsidDel="0083632B">
          <w:rPr>
            <w:rFonts w:ascii="Times New Roman" w:eastAsia="宋体" w:hAnsi="Times New Roman" w:cs="Times New Roman"/>
            <w:kern w:val="0"/>
            <w:sz w:val="24"/>
            <w:szCs w:val="20"/>
          </w:rPr>
          <w:delText>s</w:delText>
        </w:r>
      </w:del>
      <w:r w:rsidRPr="004E3B9E">
        <w:rPr>
          <w:rFonts w:ascii="Times New Roman" w:eastAsia="宋体" w:hAnsi="Times New Roman" w:cs="Times New Roman"/>
          <w:kern w:val="0"/>
          <w:sz w:val="24"/>
          <w:szCs w:val="20"/>
        </w:rPr>
        <w:t xml:space="preserve">. A small number of volcanic grains </w:t>
      </w:r>
      <w:proofErr w:type="spellStart"/>
      <w:proofErr w:type="gramStart"/>
      <w:r w:rsidRPr="004E3B9E">
        <w:rPr>
          <w:rFonts w:ascii="Times New Roman" w:eastAsia="宋体" w:hAnsi="Times New Roman" w:cs="Times New Roman"/>
          <w:kern w:val="0"/>
          <w:sz w:val="24"/>
          <w:szCs w:val="20"/>
        </w:rPr>
        <w:t>Lv</w:t>
      </w:r>
      <w:proofErr w:type="spellEnd"/>
      <w:r w:rsidRPr="004E3B9E">
        <w:rPr>
          <w:rFonts w:ascii="Times New Roman" w:eastAsia="宋体" w:hAnsi="Times New Roman" w:cs="Times New Roman"/>
          <w:kern w:val="0"/>
          <w:sz w:val="24"/>
          <w:szCs w:val="20"/>
        </w:rPr>
        <w:t>(</w:t>
      </w:r>
      <w:proofErr w:type="spellStart"/>
      <w:proofErr w:type="gramEnd"/>
      <w:r w:rsidRPr="004E3B9E">
        <w:rPr>
          <w:rFonts w:ascii="Times New Roman" w:eastAsia="宋体" w:hAnsi="Times New Roman" w:cs="Times New Roman"/>
          <w:kern w:val="0"/>
          <w:sz w:val="24"/>
          <w:szCs w:val="20"/>
        </w:rPr>
        <w:t>Ch</w:t>
      </w:r>
      <w:proofErr w:type="spellEnd"/>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fits neither group. These grains are made up of material</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with a </w:t>
      </w:r>
      <w:proofErr w:type="spellStart"/>
      <w:r w:rsidRPr="004E3B9E">
        <w:rPr>
          <w:rFonts w:ascii="Times New Roman" w:eastAsia="宋体" w:hAnsi="Times New Roman" w:cs="Times New Roman"/>
          <w:kern w:val="0"/>
          <w:sz w:val="24"/>
          <w:szCs w:val="20"/>
        </w:rPr>
        <w:t>chert</w:t>
      </w:r>
      <w:proofErr w:type="spellEnd"/>
      <w:r w:rsidRPr="004E3B9E">
        <w:rPr>
          <w:rFonts w:ascii="Times New Roman" w:eastAsia="宋体" w:hAnsi="Times New Roman" w:cs="Times New Roman"/>
          <w:kern w:val="0"/>
          <w:sz w:val="24"/>
          <w:szCs w:val="20"/>
        </w:rPr>
        <w:t>-like appearance but a characteristic dark</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brown stain. Feldspar laths in these lithic grains enable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classification as volcanogenic grains. For the purposes of calculation of silicate dissolution rates, the </w:t>
      </w:r>
      <w:proofErr w:type="spellStart"/>
      <w:proofErr w:type="gramStart"/>
      <w:r w:rsidRPr="004E3B9E">
        <w:rPr>
          <w:rFonts w:ascii="Times New Roman" w:eastAsia="宋体" w:hAnsi="Times New Roman" w:cs="Times New Roman"/>
          <w:kern w:val="0"/>
          <w:sz w:val="24"/>
          <w:szCs w:val="20"/>
        </w:rPr>
        <w:t>Lv</w:t>
      </w:r>
      <w:proofErr w:type="spellEnd"/>
      <w:r w:rsidRPr="004E3B9E">
        <w:rPr>
          <w:rFonts w:ascii="Times New Roman" w:eastAsia="宋体" w:hAnsi="Times New Roman" w:cs="Times New Roman"/>
          <w:kern w:val="0"/>
          <w:sz w:val="24"/>
          <w:szCs w:val="20"/>
        </w:rPr>
        <w:t>(</w:t>
      </w:r>
      <w:proofErr w:type="gramEnd"/>
      <w:r w:rsidRPr="004E3B9E">
        <w:rPr>
          <w:rFonts w:ascii="Times New Roman" w:eastAsia="宋体" w:hAnsi="Times New Roman" w:cs="Times New Roman"/>
          <w:kern w:val="0"/>
          <w:sz w:val="24"/>
          <w:szCs w:val="20"/>
        </w:rPr>
        <w:t xml:space="preserve">M) component of the sandstones is assumed to have </w:t>
      </w:r>
      <w:del w:id="212" w:author="Don DePaolo" w:date="2013-04-14T20:24:00Z">
        <w:r w:rsidRPr="004E3B9E" w:rsidDel="004176BB">
          <w:rPr>
            <w:rFonts w:ascii="Times New Roman" w:eastAsia="宋体" w:hAnsi="Times New Roman" w:cs="Times New Roman"/>
            <w:kern w:val="0"/>
            <w:sz w:val="24"/>
            <w:szCs w:val="20"/>
          </w:rPr>
          <w:delText xml:space="preserve">the </w:delText>
        </w:r>
      </w:del>
      <w:ins w:id="213" w:author="Don DePaolo" w:date="2013-04-14T20:24:00Z">
        <w:r w:rsidR="004176BB">
          <w:rPr>
            <w:rFonts w:ascii="Times New Roman" w:eastAsia="宋体" w:hAnsi="Times New Roman" w:cs="Times New Roman"/>
            <w:kern w:val="0"/>
            <w:sz w:val="24"/>
            <w:szCs w:val="20"/>
          </w:rPr>
          <w:t>a modal</w:t>
        </w:r>
        <w:r w:rsidR="004176BB" w:rsidRPr="004E3B9E">
          <w:rPr>
            <w:rFonts w:ascii="Times New Roman" w:eastAsia="宋体" w:hAnsi="Times New Roman" w:cs="Times New Roman"/>
            <w:kern w:val="0"/>
            <w:sz w:val="24"/>
            <w:szCs w:val="20"/>
          </w:rPr>
          <w:t xml:space="preserve"> </w:t>
        </w:r>
      </w:ins>
      <w:r w:rsidRPr="004E3B9E">
        <w:rPr>
          <w:rFonts w:ascii="Times New Roman" w:eastAsia="宋体" w:hAnsi="Times New Roman" w:cs="Times New Roman"/>
          <w:kern w:val="0"/>
          <w:sz w:val="24"/>
          <w:szCs w:val="20"/>
        </w:rPr>
        <w:t xml:space="preserve">mineralogy </w:t>
      </w:r>
      <w:ins w:id="214" w:author="Don DePaolo" w:date="2013-04-14T20:25:00Z">
        <w:r w:rsidR="004176BB">
          <w:rPr>
            <w:rFonts w:ascii="Times New Roman" w:eastAsia="宋体" w:hAnsi="Times New Roman" w:cs="Times New Roman"/>
            <w:kern w:val="0"/>
            <w:sz w:val="24"/>
            <w:szCs w:val="20"/>
          </w:rPr>
          <w:t xml:space="preserve">the same as the normative mineralogy </w:t>
        </w:r>
      </w:ins>
      <w:r w:rsidRPr="004E3B9E">
        <w:rPr>
          <w:rFonts w:ascii="Times New Roman" w:eastAsia="宋体" w:hAnsi="Times New Roman" w:cs="Times New Roman"/>
          <w:kern w:val="0"/>
          <w:sz w:val="24"/>
          <w:szCs w:val="20"/>
        </w:rPr>
        <w:t>of the Palisades Sill</w:t>
      </w:r>
      <w:ins w:id="215" w:author="Shuo Zhang" w:date="2013-02-23T20:57:00Z">
        <w:r w:rsidR="000B334B">
          <w:rPr>
            <w:rFonts w:ascii="Times New Roman" w:eastAsia="宋体" w:hAnsi="Times New Roman" w:cs="Times New Roman"/>
            <w:kern w:val="0"/>
            <w:sz w:val="24"/>
            <w:szCs w:val="20"/>
          </w:rPr>
          <w:t xml:space="preserve"> basalt</w:t>
        </w:r>
      </w:ins>
      <w:r w:rsidRPr="004E3B9E">
        <w:rPr>
          <w:rFonts w:ascii="Times New Roman" w:eastAsia="宋体" w:hAnsi="Times New Roman" w:cs="Times New Roman"/>
          <w:kern w:val="0"/>
          <w:sz w:val="24"/>
          <w:szCs w:val="20"/>
        </w:rPr>
        <w:t>.</w:t>
      </w:r>
    </w:p>
    <w:p w14:paraId="7556FE89" w14:textId="77777777" w:rsidR="004E3B9E" w:rsidRPr="004E3B9E" w:rsidRDefault="004E3B9E" w:rsidP="004E3B9E">
      <w:pPr>
        <w:widowControl/>
        <w:rPr>
          <w:rFonts w:ascii="Times New Roman" w:eastAsia="宋体" w:hAnsi="Times New Roman" w:cs="Times New Roman"/>
          <w:kern w:val="0"/>
          <w:sz w:val="24"/>
          <w:szCs w:val="20"/>
        </w:rPr>
      </w:pPr>
    </w:p>
    <w:p w14:paraId="256FC309" w14:textId="77777777" w:rsidR="004E3B9E" w:rsidRPr="004E3B9E" w:rsidRDefault="004E3B9E" w:rsidP="009B081A">
      <w:pPr>
        <w:pStyle w:val="2"/>
      </w:pPr>
      <w:r w:rsidRPr="004E3B9E">
        <w:t>R</w:t>
      </w:r>
      <w:r w:rsidRPr="004E3B9E">
        <w:rPr>
          <w:rFonts w:hint="eastAsia"/>
        </w:rPr>
        <w:t>elationships between volcanic rock fragment percent, porosity and permeability</w:t>
      </w:r>
    </w:p>
    <w:p w14:paraId="4B99EE16" w14:textId="2F0C5991"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hint="eastAsia"/>
          <w:kern w:val="0"/>
          <w:sz w:val="24"/>
          <w:szCs w:val="20"/>
        </w:rPr>
        <w:t xml:space="preserve">Several processes can affect porosity during diagenesis of volcanogenic sandstones, including early diagenesis (early leaching </w:t>
      </w:r>
      <w:r w:rsidRPr="004E3B9E">
        <w:rPr>
          <w:rFonts w:ascii="Times New Roman" w:eastAsia="宋体" w:hAnsi="Times New Roman" w:cs="Times New Roman"/>
          <w:kern w:val="0"/>
          <w:sz w:val="24"/>
          <w:szCs w:val="20"/>
        </w:rPr>
        <w:t>by</w:t>
      </w:r>
      <w:r w:rsidRPr="004E3B9E">
        <w:rPr>
          <w:rFonts w:ascii="Times New Roman" w:eastAsia="宋体" w:hAnsi="Times New Roman" w:cs="Times New Roman" w:hint="eastAsia"/>
          <w:kern w:val="0"/>
          <w:sz w:val="24"/>
          <w:szCs w:val="20"/>
        </w:rPr>
        <w:t xml:space="preserve"> fresh meteoric water, compaction, </w:t>
      </w:r>
      <w:proofErr w:type="spellStart"/>
      <w:r w:rsidRPr="004E3B9E">
        <w:rPr>
          <w:rFonts w:ascii="Times New Roman" w:eastAsia="宋体" w:hAnsi="Times New Roman" w:cs="Times New Roman" w:hint="eastAsia"/>
          <w:kern w:val="0"/>
          <w:sz w:val="24"/>
          <w:szCs w:val="20"/>
        </w:rPr>
        <w:t>authigenic</w:t>
      </w:r>
      <w:proofErr w:type="spellEnd"/>
      <w:r w:rsidRPr="004E3B9E">
        <w:rPr>
          <w:rFonts w:ascii="Times New Roman" w:eastAsia="宋体" w:hAnsi="Times New Roman" w:cs="Times New Roman" w:hint="eastAsia"/>
          <w:kern w:val="0"/>
          <w:sz w:val="24"/>
          <w:szCs w:val="20"/>
        </w:rPr>
        <w:t xml:space="preserve"> mineral precipitation, </w:t>
      </w:r>
      <w:r w:rsidRPr="004E3B9E">
        <w:rPr>
          <w:rFonts w:ascii="Times New Roman" w:eastAsia="宋体" w:hAnsi="Times New Roman" w:cs="Times New Roman"/>
          <w:kern w:val="0"/>
          <w:sz w:val="24"/>
          <w:szCs w:val="20"/>
        </w:rPr>
        <w:t>cementation</w:t>
      </w:r>
      <w:r w:rsidRPr="004E3B9E">
        <w:rPr>
          <w:rFonts w:ascii="Times New Roman" w:eastAsia="宋体" w:hAnsi="Times New Roman" w:cs="Times New Roman" w:hint="eastAsia"/>
          <w:kern w:val="0"/>
          <w:sz w:val="24"/>
          <w:szCs w:val="20"/>
        </w:rPr>
        <w:t xml:space="preserve"> of first-generation clays and burial dissolution) and late diagenesis (late-stage cements, dissolution of framework grains or cement during </w:t>
      </w:r>
      <w:r w:rsidRPr="004E3B9E">
        <w:rPr>
          <w:rFonts w:ascii="Times New Roman" w:eastAsia="宋体" w:hAnsi="Times New Roman" w:cs="Times New Roman"/>
          <w:kern w:val="0"/>
          <w:sz w:val="24"/>
          <w:szCs w:val="20"/>
        </w:rPr>
        <w:t>structural</w:t>
      </w:r>
      <w:r w:rsidRPr="004E3B9E">
        <w:rPr>
          <w:rFonts w:ascii="Times New Roman" w:eastAsia="宋体" w:hAnsi="Times New Roman" w:cs="Times New Roman" w:hint="eastAsia"/>
          <w:kern w:val="0"/>
          <w:sz w:val="24"/>
          <w:szCs w:val="20"/>
        </w:rPr>
        <w:t xml:space="preserve"> deformation). The </w:t>
      </w:r>
      <w:r w:rsidRPr="004E3B9E">
        <w:rPr>
          <w:rFonts w:ascii="Times New Roman" w:eastAsia="宋体" w:hAnsi="Times New Roman" w:cs="Times New Roman"/>
          <w:kern w:val="0"/>
          <w:sz w:val="24"/>
          <w:szCs w:val="20"/>
        </w:rPr>
        <w:t xml:space="preserve">diagenetic </w:t>
      </w:r>
      <w:r w:rsidRPr="004E3B9E">
        <w:rPr>
          <w:rFonts w:ascii="Times New Roman" w:eastAsia="宋体" w:hAnsi="Times New Roman" w:cs="Times New Roman" w:hint="eastAsia"/>
          <w:kern w:val="0"/>
          <w:sz w:val="24"/>
          <w:szCs w:val="20"/>
        </w:rPr>
        <w:t xml:space="preserve">processes are controlled by a number of factors, such as depositional environment, detrital mineralogy, grain size, pore-water chemistry, temperature, pressure, and burial history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&lt;EndNote&gt;&lt;Cite&gt;&lt;Author&gt;Remy&lt;/Author&gt;&lt;Year&gt;1994&lt;/Year&gt;&lt;RecNum&gt;552&lt;/RecNum&gt;&lt;DisplayText&gt;(Remy, 1994)&lt;/DisplayText&gt;&lt;record&gt;&lt;rec-number&gt;552&lt;/rec-number&gt;&lt;foreign-keys&gt;&lt;key app="EN" db-id="s0xvr2sd6dpzt6eed27xat5ad0p0xa99ftpe"&gt;552&lt;/key&gt;&lt;/foreign-keys&gt;&lt;ref-type name="Journal Article"&gt;17&lt;/ref-type&gt;&lt;contributors&gt;&lt;authors&gt;&lt;author&gt;Remy, R. R.&lt;/author&gt;&lt;/authors&gt;&lt;/contributors&gt;&lt;auth-address&gt;Inst Energiteknikk,N-2007 Kjeller,Norway&lt;/auth-address&gt;&lt;titles&gt;&lt;title&gt;Porosity Reduction and Major Controls on Diagenesis of Cretaceous-Paleocene Volcaniclastic and Arkosic Sandstone, Middle Park Basin, Colorado&lt;/title&gt;&lt;secondary-title&gt;Journal of Sedimentary Research Section a-Sedimentary Petrology and Processes&lt;/secondary-title&gt;&lt;alt-title&gt;J Sediment Res A&lt;/alt-title&gt;&lt;/titles&gt;&lt;periodical&gt;&lt;full-title&gt;Journal of Sedimentary Research Section a-Sedimentary Petrology and Processes&lt;/full-title&gt;&lt;abbr-1&gt;J Sediment Res A&lt;/abbr-1&gt;&lt;/periodical&gt;&lt;alt-periodical&gt;&lt;full-title&gt;Journal of Sedimentary Research Section a-Sedimentary Petrology and Processes&lt;/full-title&gt;&lt;abbr-1&gt;J Sediment Res A&lt;/abbr-1&gt;&lt;/alt-periodical&gt;&lt;pages&gt;797-806&lt;/pages&gt;&lt;volume&gt;64&lt;/volume&gt;&lt;number&gt;4&lt;/number&gt;&lt;keywords&gt;&lt;keyword&gt;sedimentary&lt;/keyword&gt;&lt;/keywords&gt;&lt;dates&gt;&lt;year&gt;1994&lt;/year&gt;&lt;pub-dates&gt;&lt;date&gt;Oct 3&lt;/date&gt;&lt;/pub-dates&gt;&lt;/dates&gt;&lt;isbn&gt;1073-130X&lt;/isbn&gt;&lt;accession-num&gt;ISI:A1994PP42500010&lt;/accession-num&gt;&lt;urls&gt;&lt;related-urls&gt;&lt;url&gt;&amp;lt;Go to ISI&amp;gt;://A1994PP42500010&lt;/url&gt;&lt;/related-urls&gt;&lt;/urls&gt;&lt;language&gt;English&lt;/language&gt;&lt;/record&gt;&lt;/Cite&gt;&lt;/EndNote&gt;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29" w:tooltip="Remy, 1994 #552" w:history="1">
        <w:r w:rsidR="00331F9E">
          <w:rPr>
            <w:rFonts w:ascii="Times New Roman" w:eastAsia="宋体" w:hAnsi="Times New Roman" w:cs="Times New Roman"/>
            <w:noProof/>
            <w:kern w:val="0"/>
            <w:sz w:val="24"/>
            <w:szCs w:val="20"/>
          </w:rPr>
          <w:t>Remy, 1994</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Porosity</w:t>
      </w:r>
      <w:r w:rsidRPr="004E3B9E">
        <w:rPr>
          <w:rFonts w:ascii="Times New Roman" w:eastAsia="宋体" w:hAnsi="Times New Roman" w:cs="Times New Roman" w:hint="eastAsia"/>
          <w:kern w:val="0"/>
          <w:sz w:val="24"/>
          <w:szCs w:val="20"/>
        </w:rPr>
        <w:t xml:space="preserve"> is strongly influenced by detrital mineralogy. Remy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 ExcludeAuth="1"&gt;&lt;Year&gt;1994&lt;/Year&gt;&lt;RecNum&gt;552&lt;/RecNum&gt;&lt;DisplayText&gt;(1994)&lt;/DisplayText&gt;&lt;record&gt;&lt;rec-number&gt;552&lt;/rec-number&gt;&lt;foreign-keys&gt;&lt;key app="EN" db-id="s0xvr2sd6dpzt6eed27xat5ad0p0xa99ftpe"&gt;552&lt;/key&gt;&lt;/foreign-keys&gt;&lt;ref-type name="Journal Article"&gt;17&lt;/ref-type&gt;&lt;contributors&gt;&lt;authors&gt;&lt;author&gt;Remy, R. R.&lt;/author&gt;&lt;/authors&gt;&lt;/contributors&gt;&lt;auth-address&gt;Inst Energiteknikk,N-2007 Kjeller,Norway&lt;/auth-address&gt;&lt;titles&gt;&lt;title&gt;Porosity Reduction and Major Controls on Diagenesis of Cretaceous-Paleocene Volcaniclastic and Arkosic Sandstone, Middle Park Basin, Colorado&lt;/title&gt;&lt;secondary-title&gt;Journal of Sedimentary Research Section a-Sedimentary Petrology and Processes&lt;/secondary-title&gt;&lt;alt-title&gt;J Sediment Res A&lt;/alt-title&gt;&lt;/titles&gt;&lt;periodical&gt;&lt;full-title&gt;Journal of Sedimentary Research Section a-Sedimentary Petrology and Processes&lt;/full-title&gt;&lt;abbr-1&gt;J Sediment Res A&lt;/abbr-1&gt;&lt;/periodical&gt;&lt;alt-periodical&gt;&lt;full-title&gt;Journal of Sedimentary Research Section a-Sedimentary Petrology and Processes&lt;/full-title&gt;&lt;abbr-1&gt;J Sediment Res A&lt;/abbr-1&gt;&lt;/alt-periodical&gt;&lt;pages&gt;797-806&lt;/pages&gt;&lt;volume&gt;64&lt;/volume&gt;&lt;number&gt;4&lt;/number&gt;&lt;keywords&gt;&lt;keyword&gt;sedimentary&lt;/keyword&gt;&lt;/keywords&gt;&lt;dates&gt;&lt;year&gt;1994&lt;/year&gt;&lt;pub-dates&gt;&lt;date&gt;Oct 3&lt;/date&gt;&lt;/pub-dates&gt;&lt;/dates&gt;&lt;isbn&gt;1073-130X&lt;/isbn&gt;&lt;accession-num&gt;ISI:A1994PP42500010&lt;/accession-num&gt;&lt;urls&gt;&lt;related-urls&gt;&lt;url&gt;&amp;lt;Go to ISI&amp;gt;://A1994PP42500010&lt;/url&gt;&lt;/related-urls&gt;&lt;/urls&gt;&lt;language&gt;English&lt;/language&gt;&lt;/record&gt;&lt;/Cite&gt;&lt;/EndNote&gt;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29" w:tooltip="Remy, 1994 #552" w:history="1">
        <w:r w:rsidR="00331F9E">
          <w:rPr>
            <w:rFonts w:ascii="Times New Roman" w:eastAsia="宋体" w:hAnsi="Times New Roman" w:cs="Times New Roman"/>
            <w:noProof/>
            <w:kern w:val="0"/>
            <w:sz w:val="24"/>
            <w:szCs w:val="20"/>
          </w:rPr>
          <w:t>1994</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hint="eastAsia"/>
          <w:kern w:val="0"/>
          <w:sz w:val="24"/>
          <w:szCs w:val="20"/>
        </w:rPr>
        <w:t xml:space="preserve"> showed </w:t>
      </w:r>
      <w:r w:rsidRPr="004E3B9E">
        <w:rPr>
          <w:rFonts w:ascii="Times New Roman" w:eastAsia="宋体" w:hAnsi="Times New Roman" w:cs="Times New Roman"/>
          <w:kern w:val="0"/>
          <w:sz w:val="24"/>
          <w:szCs w:val="20"/>
        </w:rPr>
        <w:t>that</w:t>
      </w:r>
      <w:r w:rsidRPr="004E3B9E">
        <w:rPr>
          <w:rFonts w:ascii="Times New Roman" w:eastAsia="宋体" w:hAnsi="Times New Roman" w:cs="Times New Roman" w:hint="eastAsia"/>
          <w:kern w:val="0"/>
          <w:sz w:val="24"/>
          <w:szCs w:val="20"/>
        </w:rPr>
        <w:t xml:space="preserve"> rocks with abundant VRF experienced the most compaction, hence had decreased </w:t>
      </w:r>
      <w:del w:id="216" w:author="Shuo Zhang" w:date="2013-02-19T17:30:00Z">
        <w:r w:rsidRPr="004E3B9E" w:rsidDel="00D20E1A">
          <w:rPr>
            <w:rFonts w:ascii="Times New Roman" w:eastAsia="宋体" w:hAnsi="Times New Roman" w:cs="Times New Roman" w:hint="eastAsia"/>
            <w:kern w:val="0"/>
            <w:sz w:val="24"/>
            <w:szCs w:val="20"/>
          </w:rPr>
          <w:delText>minus cement</w:delText>
        </w:r>
      </w:del>
      <w:ins w:id="217" w:author="Shuo Zhang" w:date="2013-02-19T17:30:00Z">
        <w:r w:rsidR="00D20E1A">
          <w:rPr>
            <w:rFonts w:ascii="Times New Roman" w:eastAsia="宋体" w:hAnsi="Times New Roman" w:cs="Times New Roman"/>
            <w:kern w:val="0"/>
            <w:sz w:val="24"/>
            <w:szCs w:val="20"/>
          </w:rPr>
          <w:t>post-compaction</w:t>
        </w:r>
      </w:ins>
      <w:r w:rsidRPr="004E3B9E">
        <w:rPr>
          <w:rFonts w:ascii="Times New Roman" w:eastAsia="宋体" w:hAnsi="Times New Roman" w:cs="Times New Roman" w:hint="eastAsia"/>
          <w:kern w:val="0"/>
          <w:sz w:val="24"/>
          <w:szCs w:val="20"/>
        </w:rPr>
        <w:t xml:space="preserve"> porosity (which equals </w:t>
      </w:r>
      <w:ins w:id="218" w:author="Shuo Zhang" w:date="2013-02-19T17:31:00Z">
        <w:r w:rsidR="00D20E1A">
          <w:rPr>
            <w:rFonts w:ascii="Times New Roman" w:eastAsia="宋体" w:hAnsi="Times New Roman" w:cs="Times New Roman"/>
            <w:kern w:val="0"/>
            <w:sz w:val="24"/>
            <w:szCs w:val="20"/>
          </w:rPr>
          <w:t xml:space="preserve">current </w:t>
        </w:r>
      </w:ins>
      <w:proofErr w:type="spellStart"/>
      <w:r w:rsidRPr="004E3B9E">
        <w:rPr>
          <w:rFonts w:ascii="Times New Roman" w:eastAsia="宋体" w:hAnsi="Times New Roman" w:cs="Times New Roman" w:hint="eastAsia"/>
          <w:kern w:val="0"/>
          <w:sz w:val="24"/>
          <w:szCs w:val="20"/>
        </w:rPr>
        <w:t>macroporosity</w:t>
      </w:r>
      <w:proofErr w:type="spellEnd"/>
      <w:r w:rsidRPr="004E3B9E">
        <w:rPr>
          <w:rFonts w:ascii="Times New Roman" w:eastAsia="宋体" w:hAnsi="Times New Roman" w:cs="Times New Roman" w:hint="eastAsia"/>
          <w:kern w:val="0"/>
          <w:sz w:val="24"/>
          <w:szCs w:val="20"/>
        </w:rPr>
        <w:t xml:space="preserve"> plus cement and can be considered as the remaining porosity after early compaction but before cementation</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Cements vary in mineralogy. F</w:t>
      </w:r>
      <w:r w:rsidRPr="004E3B9E">
        <w:rPr>
          <w:rFonts w:ascii="Times New Roman" w:eastAsia="宋体" w:hAnsi="Times New Roman" w:cs="Times New Roman" w:hint="eastAsia"/>
          <w:kern w:val="0"/>
          <w:sz w:val="24"/>
          <w:szCs w:val="20"/>
        </w:rPr>
        <w:t xml:space="preserve">irst-generation </w:t>
      </w:r>
      <w:proofErr w:type="spellStart"/>
      <w:r w:rsidRPr="004E3B9E">
        <w:rPr>
          <w:rFonts w:ascii="Times New Roman" w:eastAsia="宋体" w:hAnsi="Times New Roman" w:cs="Times New Roman" w:hint="eastAsia"/>
          <w:kern w:val="0"/>
          <w:sz w:val="24"/>
          <w:szCs w:val="20"/>
        </w:rPr>
        <w:t>chloritic</w:t>
      </w:r>
      <w:proofErr w:type="spellEnd"/>
      <w:r w:rsidRPr="004E3B9E">
        <w:rPr>
          <w:rFonts w:ascii="Times New Roman" w:eastAsia="宋体" w:hAnsi="Times New Roman" w:cs="Times New Roman" w:hint="eastAsia"/>
          <w:kern w:val="0"/>
          <w:sz w:val="24"/>
          <w:szCs w:val="20"/>
        </w:rPr>
        <w:t xml:space="preserve"> mixed-layer clays are most abundant in </w:t>
      </w:r>
      <w:proofErr w:type="spellStart"/>
      <w:r w:rsidRPr="004E3B9E">
        <w:rPr>
          <w:rFonts w:ascii="Times New Roman" w:eastAsia="宋体" w:hAnsi="Times New Roman" w:cs="Times New Roman" w:hint="eastAsia"/>
          <w:kern w:val="0"/>
          <w:sz w:val="24"/>
          <w:szCs w:val="20"/>
        </w:rPr>
        <w:t>volcaniclastic</w:t>
      </w:r>
      <w:proofErr w:type="spellEnd"/>
      <w:r w:rsidRPr="004E3B9E">
        <w:rPr>
          <w:rFonts w:ascii="Times New Roman" w:eastAsia="宋体" w:hAnsi="Times New Roman" w:cs="Times New Roman" w:hint="eastAsia"/>
          <w:kern w:val="0"/>
          <w:sz w:val="24"/>
          <w:szCs w:val="20"/>
        </w:rPr>
        <w:t xml:space="preserve"> </w:t>
      </w:r>
      <w:proofErr w:type="spellStart"/>
      <w:r w:rsidRPr="004E3B9E">
        <w:rPr>
          <w:rFonts w:ascii="Times New Roman" w:eastAsia="宋体" w:hAnsi="Times New Roman" w:cs="Times New Roman" w:hint="eastAsia"/>
          <w:kern w:val="0"/>
          <w:sz w:val="24"/>
          <w:szCs w:val="20"/>
        </w:rPr>
        <w:t>petrofacies</w:t>
      </w:r>
      <w:proofErr w:type="spellEnd"/>
      <w:r w:rsidRPr="004E3B9E">
        <w:rPr>
          <w:rFonts w:ascii="Times New Roman" w:eastAsia="宋体" w:hAnsi="Times New Roman" w:cs="Times New Roman" w:hint="eastAsia"/>
          <w:kern w:val="0"/>
          <w:sz w:val="24"/>
          <w:szCs w:val="20"/>
        </w:rPr>
        <w:t xml:space="preserve">, whereas first-generation </w:t>
      </w:r>
      <w:proofErr w:type="spellStart"/>
      <w:r w:rsidRPr="004E3B9E">
        <w:rPr>
          <w:rFonts w:ascii="Times New Roman" w:eastAsia="宋体" w:hAnsi="Times New Roman" w:cs="Times New Roman" w:hint="eastAsia"/>
          <w:kern w:val="0"/>
          <w:sz w:val="24"/>
          <w:szCs w:val="20"/>
        </w:rPr>
        <w:t>illite-smectite</w:t>
      </w:r>
      <w:proofErr w:type="spellEnd"/>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and calci</w:t>
      </w:r>
      <w:r w:rsidRPr="004E3B9E">
        <w:rPr>
          <w:rFonts w:ascii="Times New Roman" w:eastAsia="宋体" w:hAnsi="Times New Roman" w:cs="Times New Roman" w:hint="eastAsia"/>
          <w:kern w:val="0"/>
          <w:sz w:val="24"/>
          <w:szCs w:val="20"/>
        </w:rPr>
        <w:t>t</w:t>
      </w:r>
      <w:r w:rsidRPr="004E3B9E">
        <w:rPr>
          <w:rFonts w:ascii="Times New Roman" w:eastAsia="宋体" w:hAnsi="Times New Roman" w:cs="Times New Roman"/>
          <w:kern w:val="0"/>
          <w:sz w:val="24"/>
          <w:szCs w:val="20"/>
        </w:rPr>
        <w:t xml:space="preserve">e </w:t>
      </w:r>
      <w:r w:rsidRPr="004E3B9E">
        <w:rPr>
          <w:rFonts w:ascii="Times New Roman" w:eastAsia="宋体" w:hAnsi="Times New Roman" w:cs="Times New Roman" w:hint="eastAsia"/>
          <w:kern w:val="0"/>
          <w:sz w:val="24"/>
          <w:szCs w:val="20"/>
        </w:rPr>
        <w:t xml:space="preserve">are most abundant in </w:t>
      </w:r>
      <w:proofErr w:type="spellStart"/>
      <w:r w:rsidRPr="004E3B9E">
        <w:rPr>
          <w:rFonts w:ascii="Times New Roman" w:eastAsia="宋体" w:hAnsi="Times New Roman" w:cs="Times New Roman" w:hint="eastAsia"/>
          <w:kern w:val="0"/>
          <w:sz w:val="24"/>
          <w:szCs w:val="20"/>
        </w:rPr>
        <w:t>nonvolcaniclastic</w:t>
      </w:r>
      <w:proofErr w:type="spellEnd"/>
      <w:r w:rsidRPr="004E3B9E">
        <w:rPr>
          <w:rFonts w:ascii="Times New Roman" w:eastAsia="宋体" w:hAnsi="Times New Roman" w:cs="Times New Roman" w:hint="eastAsia"/>
          <w:kern w:val="0"/>
          <w:sz w:val="24"/>
          <w:szCs w:val="20"/>
        </w:rPr>
        <w:t xml:space="preserve"> </w:t>
      </w:r>
      <w:proofErr w:type="spellStart"/>
      <w:r w:rsidRPr="004E3B9E">
        <w:rPr>
          <w:rFonts w:ascii="Times New Roman" w:eastAsia="宋体" w:hAnsi="Times New Roman" w:cs="Times New Roman" w:hint="eastAsia"/>
          <w:kern w:val="0"/>
          <w:sz w:val="24"/>
          <w:szCs w:val="20"/>
        </w:rPr>
        <w:t>petrofacies</w:t>
      </w:r>
      <w:proofErr w:type="spellEnd"/>
      <w:r w:rsidRPr="004E3B9E">
        <w:rPr>
          <w:rFonts w:ascii="Times New Roman" w:eastAsia="宋体" w:hAnsi="Times New Roman" w:cs="Times New Roman" w:hint="eastAsia"/>
          <w:kern w:val="0"/>
          <w:sz w:val="24"/>
          <w:szCs w:val="20"/>
        </w:rPr>
        <w:t>, so the relationship between the extent of cementation and V</w:t>
      </w:r>
      <w:r w:rsidRPr="004E3B9E">
        <w:rPr>
          <w:rFonts w:ascii="Times New Roman" w:eastAsia="宋体" w:hAnsi="Times New Roman" w:cs="Times New Roman"/>
          <w:kern w:val="0"/>
          <w:sz w:val="24"/>
          <w:szCs w:val="20"/>
        </w:rPr>
        <w:t>RF</w:t>
      </w:r>
      <w:r w:rsidRPr="004E3B9E">
        <w:rPr>
          <w:rFonts w:ascii="Times New Roman" w:eastAsia="宋体" w:hAnsi="Times New Roman" w:cs="Times New Roman" w:hint="eastAsia"/>
          <w:kern w:val="0"/>
          <w:sz w:val="24"/>
          <w:szCs w:val="20"/>
        </w:rPr>
        <w:t xml:space="preserve"> is n</w:t>
      </w:r>
      <w:r w:rsidRPr="004E3B9E">
        <w:rPr>
          <w:rFonts w:ascii="Times New Roman" w:eastAsia="宋体" w:hAnsi="Times New Roman" w:cs="Times New Roman"/>
          <w:kern w:val="0"/>
          <w:sz w:val="24"/>
          <w:szCs w:val="20"/>
        </w:rPr>
        <w:t>ot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easy to generalize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Also uncertain is the production of secondary porosity due to dissolution as a function of VRF. In rocks rich in VRF and with very low initial porosit</w:t>
      </w:r>
      <w:r w:rsidRPr="004E3B9E">
        <w:rPr>
          <w:rFonts w:ascii="Times New Roman" w:eastAsia="宋体" w:hAnsi="Times New Roman" w:cs="Times New Roman" w:hint="eastAsia"/>
          <w:kern w:val="0"/>
          <w:sz w:val="24"/>
          <w:szCs w:val="20"/>
        </w:rPr>
        <w:t>ies</w:t>
      </w:r>
      <w:r w:rsidRPr="004E3B9E">
        <w:rPr>
          <w:rFonts w:ascii="Times New Roman" w:eastAsia="宋体" w:hAnsi="Times New Roman" w:cs="Times New Roman"/>
          <w:kern w:val="0"/>
          <w:sz w:val="24"/>
          <w:szCs w:val="20"/>
        </w:rPr>
        <w:t>, pore-water circulation is severely restricted, thereby preventing significant dissolution of framework grains. I</w:t>
      </w:r>
      <w:r w:rsidRPr="004E3B9E">
        <w:rPr>
          <w:rFonts w:ascii="Times New Roman" w:eastAsia="宋体" w:hAnsi="Times New Roman" w:cs="Times New Roman" w:hint="eastAsia"/>
          <w:kern w:val="0"/>
          <w:sz w:val="24"/>
          <w:szCs w:val="20"/>
        </w:rPr>
        <w:t>n rocks rich in VRF and with relatively high porosit</w:t>
      </w:r>
      <w:r w:rsidRPr="004E3B9E">
        <w:rPr>
          <w:rFonts w:ascii="Times New Roman" w:eastAsia="宋体" w:hAnsi="Times New Roman" w:cs="Times New Roman"/>
          <w:kern w:val="0"/>
          <w:sz w:val="24"/>
          <w:szCs w:val="20"/>
        </w:rPr>
        <w:t>y</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the presence of chemically-unstable lithic fragments promotes the formation of</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secondary porosity. The complexities of diagenesis make it difficult to predict permeability based on original sandstone mineralogy or any other single compositional or textural parameter.</w:t>
      </w:r>
      <w:ins w:id="219" w:author="Don DePaolo" w:date="2013-04-14T20:26:00Z">
        <w:r w:rsidR="009E7A3C">
          <w:rPr>
            <w:rFonts w:ascii="Times New Roman" w:eastAsia="宋体" w:hAnsi="Times New Roman" w:cs="Times New Roman"/>
            <w:kern w:val="0"/>
            <w:sz w:val="24"/>
            <w:szCs w:val="20"/>
          </w:rPr>
          <w:t xml:space="preserve"> Ultimately, because it is impossible to specify permeability</w:t>
        </w:r>
      </w:ins>
      <w:ins w:id="220" w:author="Don DePaolo" w:date="2013-04-14T20:27:00Z">
        <w:r w:rsidR="009E7A3C">
          <w:rPr>
            <w:rFonts w:ascii="Times New Roman" w:eastAsia="宋体" w:hAnsi="Times New Roman" w:cs="Times New Roman"/>
            <w:kern w:val="0"/>
            <w:sz w:val="24"/>
            <w:szCs w:val="20"/>
          </w:rPr>
          <w:t xml:space="preserve"> accurately even if porosity is known, we vary permeability over a small range to evaluate its importance in determinin</w:t>
        </w:r>
      </w:ins>
      <w:ins w:id="221" w:author="Don DePaolo" w:date="2013-04-14T20:28:00Z">
        <w:r w:rsidR="009E7A3C">
          <w:rPr>
            <w:rFonts w:ascii="Times New Roman" w:eastAsia="宋体" w:hAnsi="Times New Roman" w:cs="Times New Roman"/>
            <w:kern w:val="0"/>
            <w:sz w:val="24"/>
            <w:szCs w:val="20"/>
          </w:rPr>
          <w:t>g</w:t>
        </w:r>
      </w:ins>
      <w:ins w:id="222" w:author="Don DePaolo" w:date="2013-04-14T20:27:00Z">
        <w:r w:rsidR="009E7A3C">
          <w:rPr>
            <w:rFonts w:ascii="Times New Roman" w:eastAsia="宋体" w:hAnsi="Times New Roman" w:cs="Times New Roman"/>
            <w:kern w:val="0"/>
            <w:sz w:val="24"/>
            <w:szCs w:val="20"/>
          </w:rPr>
          <w:t xml:space="preserve"> the outcome of the simulations.</w:t>
        </w:r>
      </w:ins>
    </w:p>
    <w:p w14:paraId="6B4F9636" w14:textId="77777777" w:rsidR="004E3B9E" w:rsidRPr="004E3B9E" w:rsidRDefault="004E3B9E" w:rsidP="004E3B9E">
      <w:pPr>
        <w:widowControl/>
        <w:rPr>
          <w:rFonts w:ascii="Times New Roman" w:eastAsia="宋体" w:hAnsi="Times New Roman" w:cs="Times New Roman"/>
          <w:kern w:val="0"/>
          <w:sz w:val="24"/>
          <w:szCs w:val="20"/>
        </w:rPr>
      </w:pPr>
    </w:p>
    <w:p w14:paraId="674275C0" w14:textId="173A2F68"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As one approach to</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representing</w:t>
      </w:r>
      <w:r w:rsidRPr="004E3B9E">
        <w:rPr>
          <w:rFonts w:ascii="Times New Roman" w:eastAsia="宋体" w:hAnsi="Times New Roman" w:cs="Times New Roman" w:hint="eastAsia"/>
          <w:kern w:val="0"/>
          <w:sz w:val="24"/>
          <w:szCs w:val="20"/>
        </w:rPr>
        <w:t xml:space="preserve"> the effect of VRF </w:t>
      </w:r>
      <w:r w:rsidRPr="004E3B9E">
        <w:rPr>
          <w:rFonts w:ascii="Times New Roman" w:eastAsia="宋体" w:hAnsi="Times New Roman" w:cs="Times New Roman"/>
          <w:kern w:val="0"/>
          <w:sz w:val="24"/>
          <w:szCs w:val="20"/>
        </w:rPr>
        <w:t xml:space="preserve">abundance </w:t>
      </w:r>
      <w:r w:rsidRPr="004E3B9E">
        <w:rPr>
          <w:rFonts w:ascii="Times New Roman" w:eastAsia="宋体" w:hAnsi="Times New Roman" w:cs="Times New Roman" w:hint="eastAsia"/>
          <w:kern w:val="0"/>
          <w:sz w:val="24"/>
          <w:szCs w:val="20"/>
        </w:rPr>
        <w:t xml:space="preserve">on rock porosity, </w:t>
      </w:r>
      <w:r w:rsidRPr="004E3B9E">
        <w:rPr>
          <w:rFonts w:ascii="Times New Roman" w:eastAsia="宋体" w:hAnsi="Times New Roman" w:cs="Times New Roman"/>
          <w:kern w:val="0"/>
          <w:sz w:val="24"/>
          <w:szCs w:val="20"/>
        </w:rPr>
        <w:t xml:space="preserve">we used </w:t>
      </w:r>
      <w:r w:rsidRPr="004E3B9E">
        <w:rPr>
          <w:rFonts w:ascii="Times New Roman" w:eastAsia="宋体" w:hAnsi="Times New Roman" w:cs="Times New Roman" w:hint="eastAsia"/>
          <w:kern w:val="0"/>
          <w:sz w:val="24"/>
          <w:szCs w:val="20"/>
        </w:rPr>
        <w:t>the empirical relationships Eq. 1 and Eq. 2</w:t>
      </w:r>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hint="eastAsia"/>
          <w:kern w:val="0"/>
          <w:sz w:val="24"/>
          <w:szCs w:val="20"/>
        </w:rPr>
        <w:t xml:space="preserve">from Bloch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 ExcludeAuth="1"&gt;&lt;Year&gt;1991&lt;/Year&gt;&lt;RecNum&gt;761&lt;/RecNum&gt;&lt;DisplayText&gt;(1991)&lt;/DisplayText&gt;&lt;record&gt;&lt;rec-number&gt;761&lt;/rec-number&gt;&lt;foreign-keys&gt;&lt;key app="EN" db-id="s0xvr2sd6dpzt6eed27xat5ad0p0xa99ftpe"&gt;761&lt;/key&gt;&lt;/foreign-keys&gt;&lt;ref-type name="Book"&gt;6&lt;/ref-type&gt;&lt;contributors&gt;&lt;authors&gt;&lt;author&gt;Bloch, S.&lt;/author&gt;&lt;/authors&gt;&lt;/contributors&gt;&lt;titles&gt;&lt;title&gt;Empirical prediction of porosity and permeability in sandstones&lt;/title&gt;&lt;/titles&gt;&lt;pages&gt;Medium: X; Size: Pages: 543&lt;/pages&gt;&lt;dates&gt;&lt;year&gt;1991&lt;/year&gt;&lt;/dates&gt;&lt;isbn&gt;CONF-910403--; Journal ID: ISSN 0149-1423; CODEN: AABUD United StatesJournal ID: ISSN 0149-1423; CODEN: AABUDThu Feb 07 03:01:47 EST 2008JMT; EDB-92-044228English&lt;/isbn&gt;&lt;accession-num&gt;OSTI ID: 5750320&lt;/accession-num&gt;&lt;urls&gt;&lt;/urls&gt;&lt;/record&gt;&lt;/Cite&gt;&lt;/EndNote&gt;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6" w:tooltip="Bloch, 1991 #761" w:history="1">
        <w:r w:rsidR="00331F9E">
          <w:rPr>
            <w:rFonts w:ascii="Times New Roman" w:eastAsia="宋体" w:hAnsi="Times New Roman" w:cs="Times New Roman"/>
            <w:noProof/>
            <w:kern w:val="0"/>
            <w:sz w:val="24"/>
            <w:szCs w:val="20"/>
          </w:rPr>
          <w:t>1991</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 xml:space="preserve"> to </w:t>
      </w:r>
      <w:del w:id="223" w:author="Shuo Zhang" w:date="2013-02-23T20:57:00Z">
        <w:r w:rsidRPr="004E3B9E" w:rsidDel="000B334B">
          <w:rPr>
            <w:rFonts w:ascii="Times New Roman" w:eastAsia="宋体" w:hAnsi="Times New Roman" w:cs="Times New Roman"/>
            <w:kern w:val="0"/>
            <w:sz w:val="24"/>
            <w:szCs w:val="20"/>
          </w:rPr>
          <w:delText xml:space="preserve">assign </w:delText>
        </w:r>
      </w:del>
      <w:ins w:id="224" w:author="Shuo Zhang" w:date="2013-02-23T20:57:00Z">
        <w:r w:rsidR="000B334B">
          <w:rPr>
            <w:rFonts w:ascii="Times New Roman" w:eastAsia="宋体" w:hAnsi="Times New Roman" w:cs="Times New Roman"/>
            <w:kern w:val="0"/>
            <w:sz w:val="24"/>
            <w:szCs w:val="20"/>
          </w:rPr>
          <w:t>calculate</w:t>
        </w:r>
        <w:r w:rsidR="000B334B" w:rsidRPr="004E3B9E">
          <w:rPr>
            <w:rFonts w:ascii="Times New Roman" w:eastAsia="宋体" w:hAnsi="Times New Roman" w:cs="Times New Roman"/>
            <w:kern w:val="0"/>
            <w:sz w:val="24"/>
            <w:szCs w:val="20"/>
          </w:rPr>
          <w:t xml:space="preserve"> </w:t>
        </w:r>
      </w:ins>
      <w:r w:rsidRPr="004E3B9E">
        <w:rPr>
          <w:rFonts w:ascii="Times New Roman" w:eastAsia="宋体" w:hAnsi="Times New Roman" w:cs="Times New Roman"/>
          <w:kern w:val="0"/>
          <w:sz w:val="24"/>
          <w:szCs w:val="20"/>
        </w:rPr>
        <w:t xml:space="preserve">porosity and permeability from mineralogy. </w:t>
      </w:r>
    </w:p>
    <w:p w14:paraId="7BAC2262" w14:textId="77777777" w:rsidR="004E3B9E" w:rsidRPr="004E3B9E" w:rsidRDefault="004E3B9E" w:rsidP="004E3B9E">
      <w:pPr>
        <w:widowControl/>
        <w:rPr>
          <w:rFonts w:ascii="Times New Roman" w:eastAsia="宋体" w:hAnsi="Times New Roman" w:cs="Times New Roman"/>
          <w:kern w:val="0"/>
          <w:sz w:val="22"/>
          <w:szCs w:val="20"/>
        </w:rPr>
      </w:pPr>
      <w:r w:rsidRPr="004E3B9E">
        <w:rPr>
          <w:rFonts w:ascii="Times New Roman" w:eastAsia="宋体" w:hAnsi="Times New Roman" w:cs="Times New Roman" w:hint="eastAsia"/>
          <w:i/>
          <w:kern w:val="0"/>
          <w:sz w:val="22"/>
          <w:szCs w:val="20"/>
        </w:rPr>
        <w:t>Porosity = -6.1+9.8(1/sorting) +0.17rigid grain content</w:t>
      </w:r>
      <w:r w:rsidRPr="004E3B9E">
        <w:rPr>
          <w:rFonts w:ascii="Times New Roman" w:eastAsia="宋体" w:hAnsi="Times New Roman" w:cs="Times New Roman" w:hint="eastAsia"/>
          <w:i/>
          <w:kern w:val="0"/>
          <w:sz w:val="22"/>
          <w:szCs w:val="20"/>
        </w:rPr>
        <w:tab/>
      </w:r>
      <w:r w:rsidRPr="004E3B9E">
        <w:rPr>
          <w:rFonts w:ascii="Times New Roman" w:eastAsia="宋体" w:hAnsi="Times New Roman" w:cs="Times New Roman" w:hint="eastAsia"/>
          <w:i/>
          <w:kern w:val="0"/>
          <w:sz w:val="22"/>
          <w:szCs w:val="20"/>
        </w:rPr>
        <w:tab/>
      </w:r>
      <w:r w:rsidRPr="004E3B9E">
        <w:rPr>
          <w:rFonts w:ascii="Times New Roman" w:eastAsia="宋体" w:hAnsi="Times New Roman" w:cs="Times New Roman" w:hint="eastAsia"/>
          <w:i/>
          <w:kern w:val="0"/>
          <w:sz w:val="22"/>
          <w:szCs w:val="20"/>
        </w:rPr>
        <w:tab/>
      </w:r>
      <w:r w:rsidRPr="004E3B9E">
        <w:rPr>
          <w:rFonts w:ascii="Times New Roman" w:eastAsia="宋体" w:hAnsi="Times New Roman" w:cs="Times New Roman" w:hint="eastAsia"/>
          <w:i/>
          <w:kern w:val="0"/>
          <w:sz w:val="22"/>
          <w:szCs w:val="20"/>
        </w:rPr>
        <w:tab/>
      </w:r>
      <w:r w:rsidRPr="004E3B9E">
        <w:rPr>
          <w:rFonts w:ascii="Times New Roman" w:eastAsia="宋体" w:hAnsi="Times New Roman" w:cs="Times New Roman" w:hint="eastAsia"/>
          <w:i/>
          <w:kern w:val="0"/>
          <w:sz w:val="22"/>
          <w:szCs w:val="20"/>
        </w:rPr>
        <w:tab/>
      </w:r>
      <w:r w:rsidRPr="004E3B9E">
        <w:rPr>
          <w:rFonts w:ascii="Times New Roman" w:eastAsia="宋体" w:hAnsi="Times New Roman" w:cs="Times New Roman" w:hint="eastAsia"/>
          <w:i/>
          <w:kern w:val="0"/>
          <w:sz w:val="22"/>
          <w:szCs w:val="20"/>
        </w:rPr>
        <w:tab/>
      </w:r>
      <w:r w:rsidRPr="004E3B9E">
        <w:rPr>
          <w:rFonts w:ascii="Times New Roman" w:eastAsia="宋体" w:hAnsi="Times New Roman" w:cs="Times New Roman" w:hint="eastAsia"/>
          <w:i/>
          <w:kern w:val="0"/>
          <w:sz w:val="22"/>
          <w:szCs w:val="20"/>
        </w:rPr>
        <w:tab/>
      </w:r>
      <w:r w:rsidRPr="004E3B9E">
        <w:rPr>
          <w:rFonts w:ascii="Times New Roman" w:eastAsia="宋体" w:hAnsi="Times New Roman" w:cs="Times New Roman" w:hint="eastAsia"/>
          <w:i/>
          <w:kern w:val="0"/>
          <w:sz w:val="22"/>
          <w:szCs w:val="20"/>
        </w:rPr>
        <w:tab/>
      </w:r>
      <w:r w:rsidRPr="004E3B9E">
        <w:rPr>
          <w:rFonts w:ascii="Times New Roman" w:eastAsia="宋体" w:hAnsi="Times New Roman" w:cs="Times New Roman"/>
          <w:kern w:val="0"/>
          <w:sz w:val="22"/>
          <w:szCs w:val="20"/>
          <w:lang w:eastAsia="en-US"/>
        </w:rPr>
        <w:t>(</w:t>
      </w:r>
      <w:r w:rsidRPr="004E3B9E">
        <w:rPr>
          <w:rFonts w:ascii="Times New Roman" w:eastAsia="宋体" w:hAnsi="Times New Roman" w:cs="Times New Roman" w:hint="eastAsia"/>
          <w:kern w:val="0"/>
          <w:sz w:val="22"/>
          <w:szCs w:val="20"/>
        </w:rPr>
        <w:t>1)</w:t>
      </w:r>
    </w:p>
    <w:p w14:paraId="15B00F6D" w14:textId="7EAE8C8E" w:rsidR="004E3B9E" w:rsidRPr="004E3B9E" w:rsidRDefault="004E3B9E" w:rsidP="004E3B9E">
      <w:pPr>
        <w:widowControl/>
        <w:rPr>
          <w:rFonts w:ascii="Times New Roman" w:eastAsia="宋体" w:hAnsi="Times New Roman" w:cs="Times New Roman"/>
          <w:kern w:val="0"/>
          <w:sz w:val="22"/>
          <w:szCs w:val="20"/>
        </w:rPr>
      </w:pPr>
      <w:r w:rsidRPr="004E3B9E">
        <w:rPr>
          <w:rFonts w:ascii="Times New Roman" w:eastAsia="宋体" w:hAnsi="Times New Roman" w:cs="Times New Roman" w:hint="eastAsia"/>
          <w:i/>
          <w:kern w:val="0"/>
          <w:sz w:val="22"/>
          <w:szCs w:val="20"/>
        </w:rPr>
        <w:t>Log</w:t>
      </w:r>
      <w:r w:rsidRPr="004E3B9E">
        <w:rPr>
          <w:rFonts w:ascii="Times New Roman" w:eastAsia="宋体" w:hAnsi="Times New Roman" w:cs="Times New Roman" w:hint="eastAsia"/>
          <w:i/>
          <w:kern w:val="0"/>
          <w:sz w:val="22"/>
          <w:szCs w:val="20"/>
          <w:vertAlign w:val="subscript"/>
        </w:rPr>
        <w:t>10</w:t>
      </w:r>
      <w:r w:rsidRPr="004E3B9E">
        <w:rPr>
          <w:rFonts w:ascii="Times New Roman" w:eastAsia="宋体" w:hAnsi="Times New Roman" w:cs="Times New Roman" w:hint="eastAsia"/>
          <w:i/>
          <w:kern w:val="0"/>
          <w:sz w:val="22"/>
          <w:szCs w:val="20"/>
        </w:rPr>
        <w:t>Perm =-4.67+1.34grain size+4.08(1/sorting) +0.0342rigid grain content</w:t>
      </w:r>
      <w:r w:rsidRPr="004E3B9E">
        <w:rPr>
          <w:rFonts w:ascii="Times New Roman" w:eastAsia="宋体" w:hAnsi="Times New Roman" w:cs="Times New Roman" w:hint="eastAsia"/>
          <w:i/>
          <w:kern w:val="0"/>
          <w:sz w:val="22"/>
          <w:szCs w:val="20"/>
        </w:rPr>
        <w:tab/>
      </w:r>
      <w:r w:rsidRPr="004E3B9E">
        <w:rPr>
          <w:rFonts w:ascii="Times New Roman" w:eastAsia="宋体" w:hAnsi="Times New Roman" w:cs="Times New Roman" w:hint="eastAsia"/>
          <w:i/>
          <w:kern w:val="0"/>
          <w:sz w:val="22"/>
          <w:szCs w:val="20"/>
        </w:rPr>
        <w:tab/>
      </w:r>
      <w:r w:rsidR="00CA4DAE">
        <w:rPr>
          <w:rFonts w:ascii="Times New Roman" w:eastAsia="宋体" w:hAnsi="Times New Roman" w:cs="Times New Roman" w:hint="eastAsia"/>
          <w:i/>
          <w:kern w:val="0"/>
          <w:sz w:val="22"/>
          <w:szCs w:val="20"/>
        </w:rPr>
        <w:tab/>
      </w:r>
      <w:r w:rsidR="00CA4DAE">
        <w:rPr>
          <w:rFonts w:ascii="Times New Roman" w:eastAsia="宋体" w:hAnsi="Times New Roman" w:cs="Times New Roman" w:hint="eastAsia"/>
          <w:i/>
          <w:kern w:val="0"/>
          <w:sz w:val="22"/>
          <w:szCs w:val="20"/>
        </w:rPr>
        <w:tab/>
      </w:r>
      <w:r w:rsidRPr="004E3B9E">
        <w:rPr>
          <w:rFonts w:ascii="Times New Roman" w:eastAsia="宋体" w:hAnsi="Times New Roman" w:cs="Times New Roman" w:hint="eastAsia"/>
          <w:i/>
          <w:kern w:val="0"/>
          <w:sz w:val="22"/>
          <w:szCs w:val="20"/>
        </w:rPr>
        <w:tab/>
      </w:r>
      <w:r w:rsidRPr="004E3B9E">
        <w:rPr>
          <w:rFonts w:ascii="Times New Roman" w:eastAsia="宋体" w:hAnsi="Times New Roman" w:cs="Times New Roman"/>
          <w:kern w:val="0"/>
          <w:sz w:val="22"/>
          <w:szCs w:val="20"/>
          <w:lang w:eastAsia="en-US"/>
        </w:rPr>
        <w:t>(</w:t>
      </w:r>
      <w:r w:rsidRPr="004E3B9E">
        <w:rPr>
          <w:rFonts w:ascii="Times New Roman" w:eastAsia="宋体" w:hAnsi="Times New Roman" w:cs="Times New Roman" w:hint="eastAsia"/>
          <w:kern w:val="0"/>
          <w:sz w:val="22"/>
          <w:szCs w:val="20"/>
        </w:rPr>
        <w:t>2</w:t>
      </w:r>
      <w:r w:rsidRPr="004E3B9E">
        <w:rPr>
          <w:rFonts w:ascii="Times New Roman" w:eastAsia="宋体" w:hAnsi="Times New Roman" w:cs="Times New Roman"/>
          <w:kern w:val="0"/>
          <w:sz w:val="22"/>
          <w:szCs w:val="20"/>
          <w:lang w:eastAsia="en-US"/>
        </w:rPr>
        <w:t>)</w:t>
      </w:r>
    </w:p>
    <w:p w14:paraId="1E4C8BF6" w14:textId="77777777" w:rsidR="004E3B9E" w:rsidRPr="004E3B9E" w:rsidRDefault="004E3B9E" w:rsidP="004E3B9E">
      <w:pPr>
        <w:widowControl/>
        <w:rPr>
          <w:rFonts w:ascii="Times New Roman" w:eastAsia="宋体" w:hAnsi="Times New Roman" w:cs="Times New Roman"/>
          <w:kern w:val="0"/>
          <w:sz w:val="24"/>
          <w:szCs w:val="20"/>
        </w:rPr>
      </w:pPr>
    </w:p>
    <w:p w14:paraId="79A21B27" w14:textId="2D0E94D0"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Here “s</w:t>
      </w:r>
      <w:r w:rsidRPr="004E3B9E">
        <w:rPr>
          <w:rFonts w:ascii="Times New Roman" w:eastAsia="宋体" w:hAnsi="Times New Roman" w:cs="Times New Roman" w:hint="eastAsia"/>
          <w:kern w:val="0"/>
          <w:sz w:val="24"/>
          <w:szCs w:val="20"/>
        </w:rPr>
        <w:t>orting</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is the Trask sorting coefficient</w:t>
      </w:r>
      <w:r w:rsidR="0054532F">
        <w:rPr>
          <w:rFonts w:ascii="Times New Roman" w:eastAsia="宋体" w:hAnsi="Times New Roman" w:cs="Times New Roman" w:hint="eastAsia"/>
          <w:kern w:val="0"/>
          <w:sz w:val="24"/>
          <w:szCs w:val="20"/>
        </w:rPr>
        <w:t xml:space="preserve">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&lt;EndNote&gt;&lt;Cite&gt;&lt;Author&gt;Trask&lt;/Author&gt;&lt;Year&gt;1932&lt;/Year&gt;&lt;RecNum&gt;1539&lt;/RecNum&gt;&lt;DisplayText&gt;(Trask et al., 1932)&lt;/DisplayText&gt;&lt;record&gt;&lt;rec-number&gt;1539&lt;/rec-number&gt;&lt;foreign-keys&gt;&lt;key app="EN" db-id="s0xvr2sd6dpzt6eed27xat5ad0p0xa99ftpe"&gt;1539&lt;/key&gt;&lt;/foreign-keys&gt;&lt;ref-type name="Book"&gt;6&lt;/ref-type&gt;&lt;contributors&gt;&lt;authors&gt;&lt;author&gt;Trask, Parker D.&lt;/author&gt;&lt;author&gt;Hammar, Harald Edwin&lt;/author&gt;&lt;author&gt;Wu, Chao-ch eng&lt;/author&gt;&lt;author&gt;American Petroleum, Institute&lt;/author&gt;&lt;/authors&gt;&lt;/contributors&gt;&lt;titles&gt;&lt;title&gt;Origin and environment of source sediments of petroleum&lt;/title&gt;&lt;/titles&gt;&lt;dates&gt;&lt;year&gt;1932&lt;/year&gt;&lt;/dates&gt;&lt;pub-location&gt;Houston&lt;/pub-location&gt;&lt;publisher&gt;American Petroleum Institute&lt;/publisher&gt;&lt;urls&gt;&lt;/urls&gt;&lt;remote-database-name&gt;/z-wcorg/&lt;/remote-database-name&gt;&lt;remote-database-provider&gt;http://worldcat.org&lt;/remote-database-provider&gt;&lt;language&gt;English&lt;/language&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37" w:tooltip="Trask, 1932 #1539" w:history="1">
        <w:r w:rsidR="00331F9E">
          <w:rPr>
            <w:rFonts w:ascii="Times New Roman" w:eastAsia="宋体" w:hAnsi="Times New Roman" w:cs="Times New Roman"/>
            <w:noProof/>
            <w:kern w:val="0"/>
            <w:sz w:val="24"/>
            <w:szCs w:val="20"/>
          </w:rPr>
          <w:t>Trask et al., 1932</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perm</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is permeability in </w:t>
      </w:r>
      <w:proofErr w:type="spellStart"/>
      <w:r w:rsidRPr="004E3B9E">
        <w:rPr>
          <w:rFonts w:ascii="Times New Roman" w:eastAsia="宋体" w:hAnsi="Times New Roman" w:cs="Times New Roman" w:hint="eastAsia"/>
          <w:kern w:val="0"/>
          <w:sz w:val="24"/>
          <w:szCs w:val="20"/>
        </w:rPr>
        <w:t>millidarcys</w:t>
      </w:r>
      <w:proofErr w:type="spellEnd"/>
      <w:r w:rsidRPr="004E3B9E">
        <w:rPr>
          <w:rFonts w:ascii="Times New Roman" w:eastAsia="宋体" w:hAnsi="Times New Roman" w:cs="Times New Roman" w:hint="eastAsia"/>
          <w:kern w:val="0"/>
          <w:sz w:val="24"/>
          <w:szCs w:val="20"/>
        </w:rPr>
        <w:t xml:space="preserve">, and </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grain size</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i</w:t>
      </w:r>
      <w:r w:rsidRPr="004E3B9E">
        <w:rPr>
          <w:rFonts w:ascii="Times New Roman" w:eastAsia="宋体" w:hAnsi="Times New Roman" w:cs="Times New Roman"/>
          <w:kern w:val="0"/>
          <w:sz w:val="24"/>
          <w:szCs w:val="20"/>
        </w:rPr>
        <w:t>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grain diameter </w:t>
      </w:r>
      <w:r w:rsidRPr="004E3B9E">
        <w:rPr>
          <w:rFonts w:ascii="Times New Roman" w:eastAsia="宋体" w:hAnsi="Times New Roman" w:cs="Times New Roman" w:hint="eastAsia"/>
          <w:kern w:val="0"/>
          <w:sz w:val="24"/>
          <w:szCs w:val="20"/>
        </w:rPr>
        <w:t>in millimeters.</w:t>
      </w:r>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hint="eastAsia"/>
          <w:kern w:val="0"/>
          <w:sz w:val="24"/>
          <w:szCs w:val="20"/>
        </w:rPr>
        <w:t xml:space="preserve">The two equations </w:t>
      </w:r>
      <w:r w:rsidRPr="004E3B9E">
        <w:rPr>
          <w:rFonts w:ascii="Times New Roman" w:eastAsia="宋体" w:hAnsi="Times New Roman" w:cs="Times New Roman"/>
          <w:kern w:val="0"/>
          <w:sz w:val="24"/>
          <w:szCs w:val="20"/>
        </w:rPr>
        <w:t>were</w:t>
      </w:r>
      <w:r w:rsidRPr="004E3B9E">
        <w:rPr>
          <w:rFonts w:ascii="Times New Roman" w:eastAsia="宋体" w:hAnsi="Times New Roman" w:cs="Times New Roman" w:hint="eastAsia"/>
          <w:kern w:val="0"/>
          <w:sz w:val="24"/>
          <w:szCs w:val="20"/>
        </w:rPr>
        <w:t xml:space="preserve"> obtained by fitting the data from </w:t>
      </w:r>
      <w:proofErr w:type="spellStart"/>
      <w:r w:rsidRPr="004E3B9E">
        <w:rPr>
          <w:rFonts w:ascii="Times New Roman" w:eastAsia="宋体" w:hAnsi="Times New Roman" w:cs="Times New Roman" w:hint="eastAsia"/>
          <w:kern w:val="0"/>
          <w:sz w:val="24"/>
          <w:szCs w:val="20"/>
        </w:rPr>
        <w:t>Yacheng</w:t>
      </w:r>
      <w:proofErr w:type="spellEnd"/>
      <w:r w:rsidRPr="004E3B9E">
        <w:rPr>
          <w:rFonts w:ascii="Times New Roman" w:eastAsia="宋体" w:hAnsi="Times New Roman" w:cs="Times New Roman" w:hint="eastAsia"/>
          <w:kern w:val="0"/>
          <w:sz w:val="24"/>
          <w:szCs w:val="20"/>
        </w:rPr>
        <w:t xml:space="preserve"> field, South China Sea. The model has a </w:t>
      </w:r>
      <w:r w:rsidRPr="004E3B9E">
        <w:rPr>
          <w:rFonts w:ascii="Times New Roman" w:eastAsia="宋体" w:hAnsi="Times New Roman" w:cs="Times New Roman"/>
          <w:kern w:val="0"/>
          <w:sz w:val="24"/>
          <w:szCs w:val="20"/>
        </w:rPr>
        <w:t>large</w:t>
      </w:r>
      <w:r w:rsidRPr="004E3B9E">
        <w:rPr>
          <w:rFonts w:ascii="Times New Roman" w:eastAsia="宋体" w:hAnsi="Times New Roman" w:cs="Times New Roman" w:hint="eastAsia"/>
          <w:kern w:val="0"/>
          <w:sz w:val="24"/>
          <w:szCs w:val="20"/>
        </w:rPr>
        <w:t xml:space="preserve"> amount of independent information, and a high </w:t>
      </w:r>
      <w:r w:rsidRPr="004E3B9E">
        <w:rPr>
          <w:rFonts w:ascii="Times New Roman" w:eastAsia="宋体" w:hAnsi="Times New Roman" w:cs="Times New Roman" w:hint="eastAsia"/>
          <w:kern w:val="0"/>
          <w:sz w:val="24"/>
          <w:szCs w:val="20"/>
        </w:rPr>
        <w:lastRenderedPageBreak/>
        <w:t>coefficient of determination (R</w:t>
      </w:r>
      <w:r w:rsidRPr="004E3B9E">
        <w:rPr>
          <w:rFonts w:ascii="Times New Roman" w:eastAsia="宋体" w:hAnsi="Times New Roman" w:cs="Times New Roman" w:hint="eastAsia"/>
          <w:kern w:val="0"/>
          <w:sz w:val="24"/>
          <w:szCs w:val="20"/>
          <w:vertAlign w:val="superscript"/>
        </w:rPr>
        <w:t>2</w:t>
      </w:r>
      <w:r w:rsidRPr="004E3B9E">
        <w:rPr>
          <w:rFonts w:ascii="Times New Roman" w:eastAsia="宋体" w:hAnsi="Times New Roman" w:cs="Times New Roman" w:hint="eastAsia"/>
          <w:kern w:val="0"/>
          <w:sz w:val="24"/>
          <w:szCs w:val="20"/>
        </w:rPr>
        <w:t xml:space="preserve">=0.75 for porosity and 0.86 for permeability). All </w:t>
      </w:r>
      <w:r w:rsidRPr="004E3B9E">
        <w:rPr>
          <w:rFonts w:ascii="Times New Roman" w:eastAsia="宋体" w:hAnsi="Times New Roman" w:cs="Times New Roman"/>
          <w:kern w:val="0"/>
          <w:sz w:val="24"/>
          <w:szCs w:val="20"/>
        </w:rPr>
        <w:t xml:space="preserve">of the fitted </w:t>
      </w:r>
      <w:r w:rsidRPr="004E3B9E">
        <w:rPr>
          <w:rFonts w:ascii="Times New Roman" w:eastAsia="宋体" w:hAnsi="Times New Roman" w:cs="Times New Roman" w:hint="eastAsia"/>
          <w:kern w:val="0"/>
          <w:sz w:val="24"/>
          <w:szCs w:val="20"/>
        </w:rPr>
        <w:t>sample data lie within a 95% confidence interval</w:t>
      </w:r>
      <w:r w:rsidRPr="004E3B9E">
        <w:rPr>
          <w:rFonts w:ascii="Times New Roman" w:eastAsia="宋体" w:hAnsi="Times New Roman" w:cs="Times New Roman"/>
          <w:kern w:val="0"/>
          <w:sz w:val="24"/>
          <w:szCs w:val="20"/>
        </w:rPr>
        <w:t xml:space="preserve"> of predicted values</w:t>
      </w:r>
      <w:ins w:id="225" w:author="Shuo Zhang" w:date="2013-04-15T22:08:00Z">
        <w:r w:rsidR="006C6C42">
          <w:rPr>
            <w:rFonts w:ascii="Times New Roman" w:eastAsia="宋体" w:hAnsi="Times New Roman" w:cs="Times New Roman"/>
            <w:kern w:val="0"/>
            <w:sz w:val="24"/>
            <w:szCs w:val="20"/>
          </w:rPr>
          <w:t xml:space="preserve"> as shown in </w:t>
        </w:r>
        <w:r w:rsidR="006C6C42" w:rsidRPr="004E3B9E">
          <w:rPr>
            <w:rFonts w:ascii="Times New Roman" w:eastAsia="宋体" w:hAnsi="Times New Roman" w:cs="Times New Roman" w:hint="eastAsia"/>
            <w:kern w:val="0"/>
            <w:sz w:val="24"/>
            <w:szCs w:val="20"/>
          </w:rPr>
          <w:t xml:space="preserve">Bloch </w:t>
        </w:r>
        <w:r w:rsidR="006C6C42">
          <w:rPr>
            <w:rFonts w:ascii="Times New Roman" w:eastAsia="宋体" w:hAnsi="Times New Roman" w:cs="Times New Roman"/>
            <w:kern w:val="0"/>
            <w:sz w:val="24"/>
            <w:szCs w:val="20"/>
          </w:rPr>
          <w:fldChar w:fldCharType="begin"/>
        </w:r>
        <w:r w:rsidR="006C6C42">
          <w:rPr>
            <w:rFonts w:ascii="Times New Roman" w:eastAsia="宋体" w:hAnsi="Times New Roman" w:cs="Times New Roman"/>
            <w:kern w:val="0"/>
            <w:sz w:val="24"/>
            <w:szCs w:val="20"/>
          </w:rPr>
          <w:instrText xml:space="preserve"> ADDIN EN.CITE &lt;EndNote&gt;&lt;Cite ExcludeAuth="1"&gt;&lt;Year&gt;1991&lt;/Year&gt;&lt;RecNum&gt;761&lt;/RecNum&gt;&lt;DisplayText&gt;(1991)&lt;/DisplayText&gt;&lt;record&gt;&lt;rec-number&gt;761&lt;/rec-number&gt;&lt;foreign-keys&gt;&lt;key app="EN" db-id="s0xvr2sd6dpzt6eed27xat5ad0p0xa99ftpe"&gt;761&lt;/key&gt;&lt;/foreign-keys&gt;&lt;ref-type name="Book"&gt;6&lt;/ref-type&gt;&lt;contributors&gt;&lt;authors&gt;&lt;author&gt;Bloch, S.&lt;/author&gt;&lt;/authors&gt;&lt;/contributors&gt;&lt;titles&gt;&lt;title&gt;Empirical prediction of porosity and permeability in sandstones&lt;/title&gt;&lt;/titles&gt;&lt;pages&gt;Medium: X; Size: Pages: 543&lt;/pages&gt;&lt;dates&gt;&lt;year&gt;1991&lt;/year&gt;&lt;/dates&gt;&lt;isbn&gt;CONF-910403--; Journal ID: ISSN 0149-1423; CODEN: AABUD United StatesJournal ID: ISSN 0149-1423; CODEN: AABUDThu Feb 07 03:01:47 EST 2008JMT; EDB-92-044228English&lt;/isbn&gt;&lt;accession-num&gt;OSTI ID: 5750320&lt;/accession-num&gt;&lt;urls&gt;&lt;/urls&gt;&lt;/record&gt;&lt;/Cite&gt;&lt;/EndNote&gt;</w:instrText>
        </w:r>
        <w:r w:rsidR="006C6C42">
          <w:rPr>
            <w:rFonts w:ascii="Times New Roman" w:eastAsia="宋体" w:hAnsi="Times New Roman" w:cs="Times New Roman"/>
            <w:kern w:val="0"/>
            <w:sz w:val="24"/>
            <w:szCs w:val="20"/>
          </w:rPr>
          <w:fldChar w:fldCharType="separate"/>
        </w:r>
        <w:r w:rsidR="006C6C42">
          <w:rPr>
            <w:rFonts w:ascii="Times New Roman" w:eastAsia="宋体" w:hAnsi="Times New Roman" w:cs="Times New Roman"/>
            <w:noProof/>
            <w:kern w:val="0"/>
            <w:sz w:val="24"/>
            <w:szCs w:val="20"/>
          </w:rPr>
          <w:t>(</w:t>
        </w:r>
      </w:ins>
      <w:r w:rsidR="00331F9E">
        <w:rPr>
          <w:rFonts w:ascii="Times New Roman" w:eastAsia="宋体" w:hAnsi="Times New Roman" w:cs="Times New Roman"/>
          <w:noProof/>
          <w:kern w:val="0"/>
          <w:sz w:val="24"/>
          <w:szCs w:val="20"/>
        </w:rPr>
        <w:fldChar w:fldCharType="begin"/>
      </w:r>
      <w:r w:rsidR="00331F9E">
        <w:rPr>
          <w:rFonts w:ascii="Times New Roman" w:eastAsia="宋体" w:hAnsi="Times New Roman" w:cs="Times New Roman"/>
          <w:noProof/>
          <w:kern w:val="0"/>
          <w:sz w:val="24"/>
          <w:szCs w:val="20"/>
        </w:rPr>
        <w:instrText xml:space="preserve"> HYPERLINK  \l "_ENREF_6" \o "Bloch, 1991 #761" </w:instrText>
      </w:r>
      <w:r w:rsidR="00331F9E">
        <w:rPr>
          <w:rFonts w:ascii="Times New Roman" w:eastAsia="宋体" w:hAnsi="Times New Roman" w:cs="Times New Roman"/>
          <w:noProof/>
          <w:kern w:val="0"/>
          <w:sz w:val="24"/>
          <w:szCs w:val="20"/>
        </w:rPr>
      </w:r>
      <w:r w:rsidR="00331F9E">
        <w:rPr>
          <w:rFonts w:ascii="Times New Roman" w:eastAsia="宋体" w:hAnsi="Times New Roman" w:cs="Times New Roman"/>
          <w:noProof/>
          <w:kern w:val="0"/>
          <w:sz w:val="24"/>
          <w:szCs w:val="20"/>
        </w:rPr>
        <w:fldChar w:fldCharType="separate"/>
      </w:r>
      <w:ins w:id="226" w:author="Shuo Zhang" w:date="2013-04-15T22:08:00Z">
        <w:r w:rsidR="00331F9E">
          <w:rPr>
            <w:rFonts w:ascii="Times New Roman" w:eastAsia="宋体" w:hAnsi="Times New Roman" w:cs="Times New Roman"/>
            <w:noProof/>
            <w:kern w:val="0"/>
            <w:sz w:val="24"/>
            <w:szCs w:val="20"/>
          </w:rPr>
          <w:t>1991</w:t>
        </w:r>
      </w:ins>
      <w:r w:rsidR="00331F9E">
        <w:rPr>
          <w:rFonts w:ascii="Times New Roman" w:eastAsia="宋体" w:hAnsi="Times New Roman" w:cs="Times New Roman"/>
          <w:noProof/>
          <w:kern w:val="0"/>
          <w:sz w:val="24"/>
          <w:szCs w:val="20"/>
        </w:rPr>
        <w:fldChar w:fldCharType="end"/>
      </w:r>
      <w:ins w:id="227" w:author="Shuo Zhang" w:date="2013-04-15T22:08:00Z">
        <w:r w:rsidR="006C6C42">
          <w:rPr>
            <w:rFonts w:ascii="Times New Roman" w:eastAsia="宋体" w:hAnsi="Times New Roman" w:cs="Times New Roman"/>
            <w:noProof/>
            <w:kern w:val="0"/>
            <w:sz w:val="24"/>
            <w:szCs w:val="20"/>
          </w:rPr>
          <w:t>)</w:t>
        </w:r>
        <w:r w:rsidR="006C6C42">
          <w:rPr>
            <w:rFonts w:ascii="Times New Roman" w:eastAsia="宋体" w:hAnsi="Times New Roman" w:cs="Times New Roman"/>
            <w:kern w:val="0"/>
            <w:sz w:val="24"/>
            <w:szCs w:val="20"/>
          </w:rPr>
          <w:fldChar w:fldCharType="end"/>
        </w:r>
      </w:ins>
      <w:ins w:id="228" w:author="Shuo Zhang" w:date="2013-04-15T22:09:00Z">
        <w:r w:rsidR="006C6C42">
          <w:rPr>
            <w:rFonts w:ascii="Times New Roman" w:eastAsia="宋体" w:hAnsi="Times New Roman" w:cs="Times New Roman"/>
            <w:kern w:val="0"/>
            <w:sz w:val="24"/>
            <w:szCs w:val="20"/>
          </w:rPr>
          <w:t xml:space="preserve"> (figure 14 and figure 15)</w:t>
        </w:r>
      </w:ins>
      <w:r w:rsidRPr="004E3B9E">
        <w:rPr>
          <w:rFonts w:ascii="Times New Roman" w:eastAsia="宋体" w:hAnsi="Times New Roman" w:cs="Times New Roman"/>
          <w:kern w:val="0"/>
          <w:sz w:val="24"/>
          <w:szCs w:val="20"/>
        </w:rPr>
        <w:t>, although these limits are large enough to significantly affect the performance of potential reservoirs in a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sequestration scenario</w:t>
      </w:r>
      <w:r w:rsidRPr="004E3B9E">
        <w:rPr>
          <w:rFonts w:ascii="Times New Roman" w:eastAsia="宋体" w:hAnsi="Times New Roman" w:cs="Times New Roman" w:hint="eastAsia"/>
          <w:kern w:val="0"/>
          <w:sz w:val="24"/>
          <w:szCs w:val="20"/>
        </w:rPr>
        <w:t xml:space="preserve">. </w:t>
      </w:r>
    </w:p>
    <w:p w14:paraId="5AF8AF9C" w14:textId="77777777" w:rsidR="004E3B9E" w:rsidRDefault="004E3B9E" w:rsidP="004E3B9E">
      <w:pPr>
        <w:widowControl/>
        <w:rPr>
          <w:ins w:id="229" w:author="Shuo Zhang" w:date="2013-02-21T10:48:00Z"/>
          <w:rFonts w:ascii="Times New Roman" w:eastAsia="宋体" w:hAnsi="Times New Roman" w:cs="Times New Roman"/>
          <w:kern w:val="0"/>
          <w:sz w:val="24"/>
          <w:szCs w:val="20"/>
        </w:rPr>
      </w:pPr>
    </w:p>
    <w:p w14:paraId="36FFA0EE" w14:textId="137BB3C3" w:rsidR="00807097" w:rsidRDefault="004B45FE" w:rsidP="004E3B9E">
      <w:pPr>
        <w:widowControl/>
        <w:rPr>
          <w:ins w:id="230" w:author="Shuo Zhang" w:date="2013-02-21T10:48:00Z"/>
          <w:rFonts w:ascii="Times New Roman" w:eastAsia="宋体" w:hAnsi="Times New Roman" w:cs="Times New Roman"/>
          <w:kern w:val="0"/>
          <w:sz w:val="24"/>
          <w:szCs w:val="20"/>
        </w:rPr>
      </w:pPr>
      <w:ins w:id="231" w:author="Shuo Zhang" w:date="2013-02-21T11:12:00Z">
        <w:r>
          <w:rPr>
            <w:rFonts w:ascii="Times New Roman" w:eastAsia="宋体" w:hAnsi="Times New Roman" w:cs="Times New Roman" w:hint="eastAsia"/>
            <w:kern w:val="0"/>
            <w:sz w:val="24"/>
            <w:szCs w:val="20"/>
          </w:rPr>
          <w:t>The</w:t>
        </w:r>
        <w:del w:id="232" w:author="Don DePaolo" w:date="2013-04-14T20:28:00Z">
          <w:r w:rsidDel="009E7A3C">
            <w:rPr>
              <w:rFonts w:ascii="Times New Roman" w:eastAsia="宋体" w:hAnsi="Times New Roman" w:cs="Times New Roman" w:hint="eastAsia"/>
              <w:kern w:val="0"/>
              <w:sz w:val="24"/>
              <w:szCs w:val="20"/>
            </w:rPr>
            <w:delText>se</w:delText>
          </w:r>
        </w:del>
        <w:r>
          <w:rPr>
            <w:rFonts w:ascii="Times New Roman" w:eastAsia="宋体" w:hAnsi="Times New Roman" w:cs="Times New Roman" w:hint="eastAsia"/>
            <w:kern w:val="0"/>
            <w:sz w:val="24"/>
            <w:szCs w:val="20"/>
          </w:rPr>
          <w:t xml:space="preserve"> empirical equations from Bloch (1991) </w:t>
        </w:r>
        <w:r w:rsidR="00C22DC7">
          <w:rPr>
            <w:rFonts w:ascii="Times New Roman" w:eastAsia="宋体" w:hAnsi="Times New Roman" w:cs="Times New Roman" w:hint="eastAsia"/>
            <w:kern w:val="0"/>
            <w:sz w:val="24"/>
            <w:szCs w:val="20"/>
          </w:rPr>
          <w:t xml:space="preserve">imply that porosity and permeability are </w:t>
        </w:r>
      </w:ins>
      <w:ins w:id="233" w:author="Shuo Zhang" w:date="2013-02-21T11:13:00Z">
        <w:r w:rsidR="00C22DC7">
          <w:rPr>
            <w:rFonts w:ascii="Times New Roman" w:eastAsia="宋体" w:hAnsi="Times New Roman" w:cs="Times New Roman" w:hint="eastAsia"/>
            <w:kern w:val="0"/>
            <w:sz w:val="24"/>
            <w:szCs w:val="20"/>
          </w:rPr>
          <w:t xml:space="preserve">affected by mineralogical </w:t>
        </w:r>
      </w:ins>
      <w:ins w:id="234" w:author="Shuo Zhang" w:date="2013-02-21T11:20:00Z">
        <w:r w:rsidR="00C22DC7">
          <w:rPr>
            <w:rFonts w:ascii="Times New Roman" w:eastAsia="宋体" w:hAnsi="Times New Roman" w:cs="Times New Roman" w:hint="eastAsia"/>
            <w:kern w:val="0"/>
            <w:sz w:val="24"/>
            <w:szCs w:val="20"/>
          </w:rPr>
          <w:t xml:space="preserve">variables </w:t>
        </w:r>
      </w:ins>
      <w:ins w:id="235" w:author="Shuo Zhang" w:date="2013-02-21T11:13:00Z">
        <w:r w:rsidR="00C22DC7">
          <w:rPr>
            <w:rFonts w:ascii="Times New Roman" w:eastAsia="宋体" w:hAnsi="Times New Roman" w:cs="Times New Roman" w:hint="eastAsia"/>
            <w:kern w:val="0"/>
            <w:sz w:val="24"/>
            <w:szCs w:val="20"/>
          </w:rPr>
          <w:t xml:space="preserve">(rigid grain content) and textural </w:t>
        </w:r>
      </w:ins>
      <w:ins w:id="236" w:author="Shuo Zhang" w:date="2013-02-21T11:20:00Z">
        <w:r w:rsidR="00C22DC7">
          <w:rPr>
            <w:rFonts w:ascii="Times New Roman" w:eastAsia="宋体" w:hAnsi="Times New Roman" w:cs="Times New Roman" w:hint="eastAsia"/>
            <w:kern w:val="0"/>
            <w:sz w:val="24"/>
            <w:szCs w:val="20"/>
          </w:rPr>
          <w:t xml:space="preserve">variables </w:t>
        </w:r>
      </w:ins>
      <w:ins w:id="237" w:author="Shuo Zhang" w:date="2013-02-21T11:13:00Z">
        <w:r w:rsidR="00C22DC7">
          <w:rPr>
            <w:rFonts w:ascii="Times New Roman" w:eastAsia="宋体" w:hAnsi="Times New Roman" w:cs="Times New Roman" w:hint="eastAsia"/>
            <w:kern w:val="0"/>
            <w:sz w:val="24"/>
            <w:szCs w:val="20"/>
          </w:rPr>
          <w:t>(grain size and sorting)</w:t>
        </w:r>
      </w:ins>
      <w:ins w:id="238" w:author="Shuo Zhang" w:date="2013-02-21T11:20:00Z">
        <w:r w:rsidR="00C22DC7">
          <w:rPr>
            <w:rFonts w:ascii="Times New Roman" w:eastAsia="宋体" w:hAnsi="Times New Roman" w:cs="Times New Roman" w:hint="eastAsia"/>
            <w:kern w:val="0"/>
            <w:sz w:val="24"/>
            <w:szCs w:val="20"/>
          </w:rPr>
          <w:t>.</w:t>
        </w:r>
      </w:ins>
      <w:ins w:id="239" w:author="Shuo Zhang" w:date="2013-02-21T11:13:00Z">
        <w:r w:rsidR="00C22DC7">
          <w:rPr>
            <w:rFonts w:ascii="Times New Roman" w:eastAsia="宋体" w:hAnsi="Times New Roman" w:cs="Times New Roman" w:hint="eastAsia"/>
            <w:kern w:val="0"/>
            <w:sz w:val="24"/>
            <w:szCs w:val="20"/>
          </w:rPr>
          <w:t xml:space="preserve"> </w:t>
        </w:r>
      </w:ins>
      <w:ins w:id="240" w:author="Shuo Zhang" w:date="2013-02-21T11:16:00Z">
        <w:r w:rsidR="00C22DC7">
          <w:rPr>
            <w:rFonts w:ascii="Times New Roman" w:eastAsia="宋体" w:hAnsi="Times New Roman" w:cs="Times New Roman" w:hint="eastAsia"/>
            <w:kern w:val="0"/>
            <w:sz w:val="24"/>
            <w:szCs w:val="20"/>
          </w:rPr>
          <w:t xml:space="preserve">Since the objective is to evaluate the effect of mineralogy on rock porosity and permeability, we assigned </w:t>
        </w:r>
      </w:ins>
      <w:ins w:id="241" w:author="Shuo Zhang" w:date="2013-02-21T11:22:00Z">
        <w:r w:rsidR="00B377EF">
          <w:rPr>
            <w:rFonts w:ascii="Times New Roman" w:eastAsia="宋体" w:hAnsi="Times New Roman" w:cs="Times New Roman" w:hint="eastAsia"/>
            <w:kern w:val="0"/>
            <w:sz w:val="24"/>
            <w:szCs w:val="20"/>
          </w:rPr>
          <w:t>typical</w:t>
        </w:r>
      </w:ins>
      <w:ins w:id="242" w:author="Shuo Zhang" w:date="2013-02-21T11:16:00Z">
        <w:r w:rsidR="00C22DC7">
          <w:rPr>
            <w:rFonts w:ascii="Times New Roman" w:eastAsia="宋体" w:hAnsi="Times New Roman" w:cs="Times New Roman" w:hint="eastAsia"/>
            <w:kern w:val="0"/>
            <w:sz w:val="24"/>
            <w:szCs w:val="20"/>
          </w:rPr>
          <w:t xml:space="preserve"> </w:t>
        </w:r>
      </w:ins>
      <w:ins w:id="243" w:author="Shuo Zhang" w:date="2013-02-21T11:18:00Z">
        <w:r w:rsidR="00C22DC7">
          <w:rPr>
            <w:rFonts w:ascii="Times New Roman" w:eastAsia="宋体" w:hAnsi="Times New Roman" w:cs="Times New Roman" w:hint="eastAsia"/>
            <w:kern w:val="0"/>
            <w:sz w:val="24"/>
            <w:szCs w:val="20"/>
          </w:rPr>
          <w:t xml:space="preserve">values to textural variables. The Trask sorting coefficient is </w:t>
        </w:r>
      </w:ins>
      <w:ins w:id="244" w:author="Shuo Zhang" w:date="2013-02-21T11:21:00Z">
        <w:r w:rsidR="00C22DC7">
          <w:rPr>
            <w:rFonts w:ascii="Times New Roman" w:eastAsia="宋体" w:hAnsi="Times New Roman" w:cs="Times New Roman" w:hint="eastAsia"/>
            <w:kern w:val="0"/>
            <w:sz w:val="24"/>
            <w:szCs w:val="20"/>
          </w:rPr>
          <w:t xml:space="preserve">given </w:t>
        </w:r>
      </w:ins>
      <w:ins w:id="245" w:author="Shuo Zhang" w:date="2013-02-21T11:28:00Z">
        <w:r w:rsidR="00B377EF">
          <w:rPr>
            <w:rFonts w:ascii="Times New Roman" w:eastAsia="宋体" w:hAnsi="Times New Roman" w:cs="Times New Roman" w:hint="eastAsia"/>
            <w:kern w:val="0"/>
            <w:sz w:val="24"/>
            <w:szCs w:val="20"/>
          </w:rPr>
          <w:t xml:space="preserve">a value of </w:t>
        </w:r>
      </w:ins>
      <w:ins w:id="246" w:author="Shuo Zhang" w:date="2013-02-21T11:21:00Z">
        <w:r w:rsidR="00C22DC7">
          <w:rPr>
            <w:rFonts w:ascii="Times New Roman" w:eastAsia="宋体" w:hAnsi="Times New Roman" w:cs="Times New Roman" w:hint="eastAsia"/>
            <w:kern w:val="0"/>
            <w:sz w:val="24"/>
            <w:szCs w:val="20"/>
          </w:rPr>
          <w:t>1.5 for well to moderately sorted sandstone,</w:t>
        </w:r>
      </w:ins>
      <w:ins w:id="247" w:author="Shuo Zhang" w:date="2013-02-21T11:22:00Z">
        <w:r w:rsidR="00B377EF">
          <w:rPr>
            <w:rFonts w:ascii="Times New Roman" w:eastAsia="宋体" w:hAnsi="Times New Roman" w:cs="Times New Roman" w:hint="eastAsia"/>
            <w:kern w:val="0"/>
            <w:sz w:val="24"/>
            <w:szCs w:val="20"/>
          </w:rPr>
          <w:t xml:space="preserve"> </w:t>
        </w:r>
      </w:ins>
      <w:ins w:id="248" w:author="Shuo Zhang" w:date="2013-02-21T11:24:00Z">
        <w:r w:rsidR="00B377EF">
          <w:rPr>
            <w:rFonts w:ascii="Times New Roman" w:eastAsia="宋体" w:hAnsi="Times New Roman" w:cs="Times New Roman" w:hint="eastAsia"/>
            <w:kern w:val="0"/>
            <w:sz w:val="24"/>
            <w:szCs w:val="20"/>
          </w:rPr>
          <w:t xml:space="preserve">and </w:t>
        </w:r>
      </w:ins>
      <w:ins w:id="249" w:author="Shuo Zhang" w:date="2013-02-21T11:23:00Z">
        <w:r w:rsidR="00B377EF">
          <w:rPr>
            <w:rFonts w:ascii="Times New Roman" w:eastAsia="宋体" w:hAnsi="Times New Roman" w:cs="Times New Roman" w:hint="eastAsia"/>
            <w:kern w:val="0"/>
            <w:sz w:val="24"/>
            <w:szCs w:val="20"/>
          </w:rPr>
          <w:t>grain size is</w:t>
        </w:r>
      </w:ins>
      <w:ins w:id="250" w:author="Shuo Zhang" w:date="2013-02-21T11:24:00Z">
        <w:r w:rsidR="00B377EF">
          <w:rPr>
            <w:rFonts w:ascii="Times New Roman" w:eastAsia="宋体" w:hAnsi="Times New Roman" w:cs="Times New Roman" w:hint="eastAsia"/>
            <w:kern w:val="0"/>
            <w:sz w:val="24"/>
            <w:szCs w:val="20"/>
          </w:rPr>
          <w:t xml:space="preserve"> assigned as</w:t>
        </w:r>
      </w:ins>
      <w:ins w:id="251" w:author="Shuo Zhang" w:date="2013-02-21T11:23:00Z">
        <w:r w:rsidR="00B377EF">
          <w:rPr>
            <w:rFonts w:ascii="Times New Roman" w:eastAsia="宋体" w:hAnsi="Times New Roman" w:cs="Times New Roman" w:hint="eastAsia"/>
            <w:kern w:val="0"/>
            <w:sz w:val="24"/>
            <w:szCs w:val="20"/>
          </w:rPr>
          <w:t xml:space="preserve"> 0.8 mm</w:t>
        </w:r>
      </w:ins>
      <w:ins w:id="252" w:author="Shuo Zhang" w:date="2013-02-21T11:24:00Z">
        <w:r w:rsidR="00B377EF">
          <w:rPr>
            <w:rFonts w:ascii="Times New Roman" w:eastAsia="宋体" w:hAnsi="Times New Roman" w:cs="Times New Roman" w:hint="eastAsia"/>
            <w:kern w:val="0"/>
            <w:sz w:val="24"/>
            <w:szCs w:val="20"/>
          </w:rPr>
          <w:t xml:space="preserve">. </w:t>
        </w:r>
      </w:ins>
      <w:ins w:id="253" w:author="Shuo Zhang" w:date="2013-02-21T11:25:00Z">
        <w:r w:rsidR="00B377EF">
          <w:rPr>
            <w:rFonts w:ascii="Times New Roman" w:eastAsia="宋体" w:hAnsi="Times New Roman" w:cs="Times New Roman" w:hint="eastAsia"/>
            <w:kern w:val="0"/>
            <w:sz w:val="24"/>
            <w:szCs w:val="20"/>
          </w:rPr>
          <w:t xml:space="preserve">Since the calibration data set is based on </w:t>
        </w:r>
      </w:ins>
      <w:ins w:id="254" w:author="Shuo Zhang" w:date="2013-02-21T11:26:00Z">
        <w:r w:rsidR="00B377EF">
          <w:rPr>
            <w:rFonts w:ascii="Times New Roman" w:eastAsia="宋体" w:hAnsi="Times New Roman" w:cs="Times New Roman" w:hint="eastAsia"/>
            <w:kern w:val="0"/>
            <w:sz w:val="24"/>
            <w:szCs w:val="20"/>
          </w:rPr>
          <w:t>wells with similar temperature and pressure histories, post-depositional parameters (temperature, pressure, time)</w:t>
        </w:r>
      </w:ins>
      <w:ins w:id="255" w:author="Shuo Zhang" w:date="2013-02-21T11:27:00Z">
        <w:r w:rsidR="00B377EF">
          <w:rPr>
            <w:rFonts w:ascii="Times New Roman" w:eastAsia="宋体" w:hAnsi="Times New Roman" w:cs="Times New Roman" w:hint="eastAsia"/>
            <w:kern w:val="0"/>
            <w:sz w:val="24"/>
            <w:szCs w:val="20"/>
          </w:rPr>
          <w:t xml:space="preserve"> are not incorporated in these models. </w:t>
        </w:r>
      </w:ins>
      <w:ins w:id="256" w:author="Shuo Zhang" w:date="2013-02-21T11:28:00Z">
        <w:r w:rsidR="00B377EF">
          <w:rPr>
            <w:rFonts w:ascii="Times New Roman" w:eastAsia="宋体" w:hAnsi="Times New Roman" w:cs="Times New Roman" w:hint="eastAsia"/>
            <w:kern w:val="0"/>
            <w:sz w:val="24"/>
            <w:szCs w:val="20"/>
          </w:rPr>
          <w:t>So all the uncertainties in textural variables (</w:t>
        </w:r>
      </w:ins>
      <w:ins w:id="257" w:author="Shuo Zhang" w:date="2013-02-21T11:29:00Z">
        <w:r w:rsidR="00B377EF">
          <w:rPr>
            <w:rFonts w:ascii="Times New Roman" w:eastAsia="宋体" w:hAnsi="Times New Roman" w:cs="Times New Roman" w:hint="eastAsia"/>
            <w:kern w:val="0"/>
            <w:sz w:val="24"/>
            <w:szCs w:val="20"/>
          </w:rPr>
          <w:t>sorting and grain size</w:t>
        </w:r>
      </w:ins>
      <w:ins w:id="258" w:author="Shuo Zhang" w:date="2013-02-21T11:28:00Z">
        <w:r w:rsidR="00B377EF">
          <w:rPr>
            <w:rFonts w:ascii="Times New Roman" w:eastAsia="宋体" w:hAnsi="Times New Roman" w:cs="Times New Roman" w:hint="eastAsia"/>
            <w:kern w:val="0"/>
            <w:sz w:val="24"/>
            <w:szCs w:val="20"/>
          </w:rPr>
          <w:t>)</w:t>
        </w:r>
      </w:ins>
      <w:ins w:id="259" w:author="Shuo Zhang" w:date="2013-02-21T11:29:00Z">
        <w:r w:rsidR="00B377EF">
          <w:rPr>
            <w:rFonts w:ascii="Times New Roman" w:eastAsia="宋体" w:hAnsi="Times New Roman" w:cs="Times New Roman" w:hint="eastAsia"/>
            <w:kern w:val="0"/>
            <w:sz w:val="24"/>
            <w:szCs w:val="20"/>
          </w:rPr>
          <w:t xml:space="preserve"> and post-depositional parameters (</w:t>
        </w:r>
      </w:ins>
      <w:ins w:id="260" w:author="Shuo Zhang" w:date="2013-02-21T11:30:00Z">
        <w:r w:rsidR="00B377EF">
          <w:rPr>
            <w:rFonts w:ascii="Times New Roman" w:eastAsia="宋体" w:hAnsi="Times New Roman" w:cs="Times New Roman" w:hint="eastAsia"/>
            <w:kern w:val="0"/>
            <w:sz w:val="24"/>
            <w:szCs w:val="20"/>
          </w:rPr>
          <w:t>temperature, pressure, time</w:t>
        </w:r>
      </w:ins>
      <w:ins w:id="261" w:author="Shuo Zhang" w:date="2013-02-21T11:29:00Z">
        <w:r w:rsidR="00B377EF">
          <w:rPr>
            <w:rFonts w:ascii="Times New Roman" w:eastAsia="宋体" w:hAnsi="Times New Roman" w:cs="Times New Roman" w:hint="eastAsia"/>
            <w:kern w:val="0"/>
            <w:sz w:val="24"/>
            <w:szCs w:val="20"/>
          </w:rPr>
          <w:t>)</w:t>
        </w:r>
      </w:ins>
      <w:ins w:id="262" w:author="Shuo Zhang" w:date="2013-02-21T11:30:00Z">
        <w:r w:rsidR="00B377EF">
          <w:rPr>
            <w:rFonts w:ascii="Times New Roman" w:eastAsia="宋体" w:hAnsi="Times New Roman" w:cs="Times New Roman" w:hint="eastAsia"/>
            <w:kern w:val="0"/>
            <w:sz w:val="24"/>
            <w:szCs w:val="20"/>
          </w:rPr>
          <w:t xml:space="preserve"> are </w:t>
        </w:r>
      </w:ins>
      <w:ins w:id="263" w:author="Shuo Zhang" w:date="2013-02-21T11:32:00Z">
        <w:r w:rsidR="008A091B">
          <w:rPr>
            <w:rFonts w:ascii="Times New Roman" w:eastAsia="宋体" w:hAnsi="Times New Roman" w:cs="Times New Roman" w:hint="eastAsia"/>
            <w:kern w:val="0"/>
            <w:sz w:val="24"/>
            <w:szCs w:val="20"/>
          </w:rPr>
          <w:t xml:space="preserve">gathered in </w:t>
        </w:r>
      </w:ins>
      <w:ins w:id="264" w:author="Shuo Zhang" w:date="2013-02-21T11:33:00Z">
        <w:r w:rsidR="008A091B">
          <w:rPr>
            <w:rFonts w:ascii="Times New Roman" w:eastAsia="宋体" w:hAnsi="Times New Roman" w:cs="Times New Roman" w:hint="eastAsia"/>
            <w:kern w:val="0"/>
            <w:sz w:val="24"/>
            <w:szCs w:val="20"/>
          </w:rPr>
          <w:t>the constants calculated with sorting coefficient</w:t>
        </w:r>
      </w:ins>
      <w:ins w:id="265" w:author="Shuo Zhang" w:date="2013-02-21T11:34:00Z">
        <w:r w:rsidR="008A091B">
          <w:rPr>
            <w:rFonts w:ascii="Times New Roman" w:eastAsia="宋体" w:hAnsi="Times New Roman" w:cs="Times New Roman" w:hint="eastAsia"/>
            <w:kern w:val="0"/>
            <w:sz w:val="24"/>
            <w:szCs w:val="20"/>
          </w:rPr>
          <w:t xml:space="preserve"> </w:t>
        </w:r>
      </w:ins>
      <w:ins w:id="266" w:author="Shuo Zhang" w:date="2013-02-21T11:33:00Z">
        <w:r w:rsidR="008A091B">
          <w:rPr>
            <w:rFonts w:ascii="Times New Roman" w:eastAsia="宋体" w:hAnsi="Times New Roman" w:cs="Times New Roman" w:hint="eastAsia"/>
            <w:kern w:val="0"/>
            <w:sz w:val="24"/>
            <w:szCs w:val="20"/>
          </w:rPr>
          <w:t>=1.5 and grain size</w:t>
        </w:r>
      </w:ins>
      <w:ins w:id="267" w:author="Shuo Zhang" w:date="2013-02-21T11:34:00Z">
        <w:r w:rsidR="008A091B">
          <w:rPr>
            <w:rFonts w:ascii="Times New Roman" w:eastAsia="宋体" w:hAnsi="Times New Roman" w:cs="Times New Roman" w:hint="eastAsia"/>
            <w:kern w:val="0"/>
            <w:sz w:val="24"/>
            <w:szCs w:val="20"/>
          </w:rPr>
          <w:t xml:space="preserve"> </w:t>
        </w:r>
      </w:ins>
      <w:ins w:id="268" w:author="Shuo Zhang" w:date="2013-02-21T11:33:00Z">
        <w:r w:rsidR="008A091B">
          <w:rPr>
            <w:rFonts w:ascii="Times New Roman" w:eastAsia="宋体" w:hAnsi="Times New Roman" w:cs="Times New Roman" w:hint="eastAsia"/>
            <w:kern w:val="0"/>
            <w:sz w:val="24"/>
            <w:szCs w:val="20"/>
          </w:rPr>
          <w:t xml:space="preserve">=0.8. </w:t>
        </w:r>
      </w:ins>
      <w:ins w:id="269" w:author="Shuo Zhang" w:date="2013-02-21T11:36:00Z">
        <w:r w:rsidR="008A091B">
          <w:rPr>
            <w:rFonts w:ascii="Times New Roman" w:eastAsia="宋体" w:hAnsi="Times New Roman" w:cs="Times New Roman" w:hint="eastAsia"/>
            <w:kern w:val="0"/>
            <w:sz w:val="24"/>
            <w:szCs w:val="20"/>
          </w:rPr>
          <w:t xml:space="preserve">Below we </w:t>
        </w:r>
        <w:del w:id="270" w:author="Don DePaolo" w:date="2013-04-14T20:29:00Z">
          <w:r w:rsidR="008A091B" w:rsidDel="009E7A3C">
            <w:rPr>
              <w:rFonts w:ascii="Times New Roman" w:eastAsia="宋体" w:hAnsi="Times New Roman" w:cs="Times New Roman" w:hint="eastAsia"/>
              <w:kern w:val="0"/>
              <w:sz w:val="24"/>
              <w:szCs w:val="20"/>
            </w:rPr>
            <w:delText xml:space="preserve">would </w:delText>
          </w:r>
        </w:del>
        <w:r w:rsidR="008A091B">
          <w:rPr>
            <w:rFonts w:ascii="Times New Roman" w:eastAsia="宋体" w:hAnsi="Times New Roman" w:cs="Times New Roman" w:hint="eastAsia"/>
            <w:kern w:val="0"/>
            <w:sz w:val="24"/>
            <w:szCs w:val="20"/>
          </w:rPr>
          <w:t xml:space="preserve">see that these values </w:t>
        </w:r>
      </w:ins>
      <w:ins w:id="271" w:author="Shuo Zhang" w:date="2013-02-21T11:38:00Z">
        <w:r w:rsidR="008A091B">
          <w:rPr>
            <w:rFonts w:ascii="Times New Roman" w:eastAsia="宋体" w:hAnsi="Times New Roman" w:cs="Times New Roman" w:hint="eastAsia"/>
            <w:kern w:val="0"/>
            <w:sz w:val="24"/>
            <w:szCs w:val="20"/>
          </w:rPr>
          <w:t>le</w:t>
        </w:r>
      </w:ins>
      <w:ins w:id="272" w:author="Don DePaolo" w:date="2013-04-14T20:29:00Z">
        <w:r w:rsidR="009E7A3C">
          <w:rPr>
            <w:rFonts w:ascii="Times New Roman" w:eastAsia="宋体" w:hAnsi="Times New Roman" w:cs="Times New Roman"/>
            <w:kern w:val="0"/>
            <w:sz w:val="24"/>
            <w:szCs w:val="20"/>
          </w:rPr>
          <w:t>a</w:t>
        </w:r>
      </w:ins>
      <w:ins w:id="273" w:author="Shuo Zhang" w:date="2013-02-21T11:38:00Z">
        <w:r w:rsidR="008A091B">
          <w:rPr>
            <w:rFonts w:ascii="Times New Roman" w:eastAsia="宋体" w:hAnsi="Times New Roman" w:cs="Times New Roman" w:hint="eastAsia"/>
            <w:kern w:val="0"/>
            <w:sz w:val="24"/>
            <w:szCs w:val="20"/>
          </w:rPr>
          <w:t>d to</w:t>
        </w:r>
      </w:ins>
      <w:ins w:id="274" w:author="Shuo Zhang" w:date="2013-02-21T11:36:00Z">
        <w:r w:rsidR="008A091B">
          <w:rPr>
            <w:rFonts w:ascii="Times New Roman" w:eastAsia="宋体" w:hAnsi="Times New Roman" w:cs="Times New Roman" w:hint="eastAsia"/>
            <w:kern w:val="0"/>
            <w:sz w:val="24"/>
            <w:szCs w:val="20"/>
          </w:rPr>
          <w:t xml:space="preserve"> slightly smaller </w:t>
        </w:r>
        <w:proofErr w:type="spellStart"/>
        <w:r w:rsidR="008A091B">
          <w:rPr>
            <w:rFonts w:ascii="Times New Roman" w:eastAsia="宋体" w:hAnsi="Times New Roman" w:cs="Times New Roman" w:hint="eastAsia"/>
            <w:kern w:val="0"/>
            <w:sz w:val="24"/>
            <w:szCs w:val="20"/>
          </w:rPr>
          <w:t>permeabilities</w:t>
        </w:r>
        <w:proofErr w:type="spellEnd"/>
        <w:r w:rsidR="008A091B">
          <w:rPr>
            <w:rFonts w:ascii="Times New Roman" w:eastAsia="宋体" w:hAnsi="Times New Roman" w:cs="Times New Roman" w:hint="eastAsia"/>
            <w:kern w:val="0"/>
            <w:sz w:val="24"/>
            <w:szCs w:val="20"/>
          </w:rPr>
          <w:t xml:space="preserve"> than </w:t>
        </w:r>
      </w:ins>
      <w:ins w:id="275" w:author="Shuo Zhang" w:date="2013-02-21T11:37:00Z">
        <w:r w:rsidR="008A091B">
          <w:rPr>
            <w:rFonts w:ascii="Times New Roman" w:eastAsia="宋体" w:hAnsi="Times New Roman" w:cs="Times New Roman" w:hint="eastAsia"/>
            <w:kern w:val="0"/>
            <w:sz w:val="24"/>
            <w:szCs w:val="20"/>
          </w:rPr>
          <w:t xml:space="preserve">expected from field data, and this is </w:t>
        </w:r>
      </w:ins>
      <w:ins w:id="276" w:author="Shuo Zhang" w:date="2013-02-21T11:38:00Z">
        <w:r w:rsidR="008A091B">
          <w:rPr>
            <w:rFonts w:ascii="Times New Roman" w:eastAsia="宋体" w:hAnsi="Times New Roman" w:cs="Times New Roman" w:hint="eastAsia"/>
            <w:kern w:val="0"/>
            <w:sz w:val="24"/>
            <w:szCs w:val="20"/>
          </w:rPr>
          <w:t>compensated by generating another</w:t>
        </w:r>
        <w:r w:rsidR="000B334B">
          <w:rPr>
            <w:rFonts w:ascii="Times New Roman" w:eastAsia="宋体" w:hAnsi="Times New Roman" w:cs="Times New Roman" w:hint="eastAsia"/>
            <w:kern w:val="0"/>
            <w:sz w:val="24"/>
            <w:szCs w:val="20"/>
          </w:rPr>
          <w:t xml:space="preserve"> permeability set that covers </w:t>
        </w:r>
      </w:ins>
      <w:ins w:id="277" w:author="Don DePaolo" w:date="2013-04-14T20:29:00Z">
        <w:r w:rsidR="009E7A3C">
          <w:rPr>
            <w:rFonts w:ascii="Times New Roman" w:eastAsia="宋体" w:hAnsi="Times New Roman" w:cs="Times New Roman"/>
            <w:kern w:val="0"/>
            <w:sz w:val="24"/>
            <w:szCs w:val="20"/>
          </w:rPr>
          <w:t xml:space="preserve">slightly </w:t>
        </w:r>
      </w:ins>
      <w:ins w:id="278" w:author="Shuo Zhang" w:date="2013-02-21T11:38:00Z">
        <w:r w:rsidR="008A091B">
          <w:rPr>
            <w:rFonts w:ascii="Times New Roman" w:eastAsia="宋体" w:hAnsi="Times New Roman" w:cs="Times New Roman" w:hint="eastAsia"/>
            <w:kern w:val="0"/>
            <w:sz w:val="24"/>
            <w:szCs w:val="20"/>
          </w:rPr>
          <w:t xml:space="preserve">larger </w:t>
        </w:r>
      </w:ins>
      <w:ins w:id="279" w:author="Shuo Zhang" w:date="2013-02-23T20:58:00Z">
        <w:r w:rsidR="000B334B">
          <w:rPr>
            <w:rFonts w:ascii="Times New Roman" w:eastAsia="宋体" w:hAnsi="Times New Roman" w:cs="Times New Roman"/>
            <w:kern w:val="0"/>
            <w:sz w:val="24"/>
            <w:szCs w:val="20"/>
          </w:rPr>
          <w:t xml:space="preserve">permeability </w:t>
        </w:r>
      </w:ins>
      <w:ins w:id="280" w:author="Shuo Zhang" w:date="2013-02-21T11:38:00Z">
        <w:r w:rsidR="008A091B">
          <w:rPr>
            <w:rFonts w:ascii="Times New Roman" w:eastAsia="宋体" w:hAnsi="Times New Roman" w:cs="Times New Roman" w:hint="eastAsia"/>
            <w:kern w:val="0"/>
            <w:sz w:val="24"/>
            <w:szCs w:val="20"/>
          </w:rPr>
          <w:t>value</w:t>
        </w:r>
      </w:ins>
      <w:ins w:id="281" w:author="Shuo Zhang" w:date="2013-02-23T20:58:00Z">
        <w:r w:rsidR="000B334B">
          <w:rPr>
            <w:rFonts w:ascii="Times New Roman" w:eastAsia="宋体" w:hAnsi="Times New Roman" w:cs="Times New Roman"/>
            <w:kern w:val="0"/>
            <w:sz w:val="24"/>
            <w:szCs w:val="20"/>
          </w:rPr>
          <w:t>s</w:t>
        </w:r>
      </w:ins>
      <w:ins w:id="282" w:author="Shuo Zhang" w:date="2013-02-21T11:38:00Z">
        <w:r w:rsidR="008A091B">
          <w:rPr>
            <w:rFonts w:ascii="Times New Roman" w:eastAsia="宋体" w:hAnsi="Times New Roman" w:cs="Times New Roman" w:hint="eastAsia"/>
            <w:kern w:val="0"/>
            <w:sz w:val="24"/>
            <w:szCs w:val="20"/>
          </w:rPr>
          <w:t>.</w:t>
        </w:r>
      </w:ins>
    </w:p>
    <w:p w14:paraId="07CD922C" w14:textId="77777777" w:rsidR="00807097" w:rsidRPr="004E3B9E" w:rsidRDefault="00807097" w:rsidP="004E3B9E">
      <w:pPr>
        <w:widowControl/>
        <w:rPr>
          <w:rFonts w:ascii="Times New Roman" w:eastAsia="宋体" w:hAnsi="Times New Roman" w:cs="Times New Roman"/>
          <w:kern w:val="0"/>
          <w:sz w:val="24"/>
          <w:szCs w:val="20"/>
        </w:rPr>
      </w:pPr>
    </w:p>
    <w:p w14:paraId="1175EB09" w14:textId="5992A03D"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 xml:space="preserve">Another approach to evaluating mineralogy-permeability relations is to use natural sandstones where there are sufficient characterization data to evaluate the variability as well as the overall trends. </w:t>
      </w:r>
      <w:proofErr w:type="gramStart"/>
      <w:r w:rsidRPr="004E3B9E">
        <w:rPr>
          <w:rFonts w:ascii="Times New Roman" w:eastAsia="宋体" w:hAnsi="Times New Roman" w:cs="Times New Roman" w:hint="eastAsia"/>
          <w:kern w:val="0"/>
          <w:sz w:val="24"/>
          <w:szCs w:val="20"/>
        </w:rPr>
        <w:t xml:space="preserve">Gibson-Poole et al. </w:t>
      </w:r>
      <w:r w:rsidR="00931F83">
        <w:rPr>
          <w:rFonts w:ascii="Times New Roman" w:eastAsia="宋体" w:hAnsi="Times New Roman" w:cs="Times New Roman"/>
          <w:kern w:val="0"/>
          <w:sz w:val="24"/>
          <w:szCs w:val="20"/>
        </w:rPr>
        <w:fldChar w:fldCharType="begin">
          <w:fldData xml:space="preserve">PEVuZE5vdGU+PENpdGUgRXhjbHVkZUF1dGg9IjEiPjxZZWFyPjIwMDg8L1llYXI+PFJlY051bT41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==
</w:fldData>
        </w:fldChar>
      </w:r>
      <w:r w:rsidR="00931F83">
        <w:rPr>
          <w:rFonts w:ascii="Times New Roman" w:eastAsia="宋体" w:hAnsi="Times New Roman" w:cs="Times New Roman"/>
          <w:kern w:val="0"/>
          <w:sz w:val="24"/>
          <w:szCs w:val="20"/>
        </w:rPr>
        <w:instrText xml:space="preserve"> ADDIN EN.CITE </w:instrText>
      </w:r>
      <w:r w:rsidR="00931F83">
        <w:rPr>
          <w:rFonts w:ascii="Times New Roman" w:eastAsia="宋体" w:hAnsi="Times New Roman" w:cs="Times New Roman"/>
          <w:kern w:val="0"/>
          <w:sz w:val="24"/>
          <w:szCs w:val="20"/>
        </w:rPr>
        <w:fldChar w:fldCharType="begin">
          <w:fldData xml:space="preserve">PEVuZE5vdGU+PENpdGUgRXhjbHVkZUF1dGg9IjEiPjxZZWFyPjIwMDg8L1llYXI+PFJlY051bT41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==
</w:fldData>
        </w:fldChar>
      </w:r>
      <w:r w:rsidR="00931F83">
        <w:rPr>
          <w:rFonts w:ascii="Times New Roman" w:eastAsia="宋体" w:hAnsi="Times New Roman" w:cs="Times New Roman"/>
          <w:kern w:val="0"/>
          <w:sz w:val="24"/>
          <w:szCs w:val="20"/>
        </w:rPr>
        <w:instrText xml:space="preserve"> ADDIN EN.CITE.DATA </w:instrText>
      </w:r>
      <w:r w:rsidR="00931F83">
        <w:rPr>
          <w:rFonts w:ascii="Times New Roman" w:eastAsia="宋体" w:hAnsi="Times New Roman" w:cs="Times New Roman"/>
          <w:kern w:val="0"/>
          <w:sz w:val="24"/>
          <w:szCs w:val="20"/>
        </w:rPr>
      </w:r>
      <w:r w:rsidR="00931F83">
        <w:rPr>
          <w:rFonts w:ascii="Times New Roman" w:eastAsia="宋体" w:hAnsi="Times New Roman" w:cs="Times New Roman"/>
          <w:kern w:val="0"/>
          <w:sz w:val="24"/>
          <w:szCs w:val="20"/>
        </w:rPr>
        <w:fldChar w:fldCharType="end"/>
      </w:r>
      <w:r w:rsidR="00931F83">
        <w:rPr>
          <w:rFonts w:ascii="Times New Roman" w:eastAsia="宋体" w:hAnsi="Times New Roman" w:cs="Times New Roman"/>
          <w:kern w:val="0"/>
          <w:sz w:val="24"/>
          <w:szCs w:val="20"/>
        </w:rPr>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10" w:tooltip="Gibson-Poole, 2008 #559" w:history="1">
        <w:r w:rsidR="00331F9E">
          <w:rPr>
            <w:rFonts w:ascii="Times New Roman" w:eastAsia="宋体" w:hAnsi="Times New Roman" w:cs="Times New Roman"/>
            <w:noProof/>
            <w:kern w:val="0"/>
            <w:sz w:val="24"/>
            <w:szCs w:val="20"/>
          </w:rPr>
          <w:t>2008</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hint="eastAsia"/>
          <w:kern w:val="0"/>
          <w:sz w:val="24"/>
          <w:szCs w:val="20"/>
        </w:rPr>
        <w:t xml:space="preserve"> presented porosity and permeability data from</w:t>
      </w:r>
      <w:r w:rsidRPr="004E3B9E">
        <w:rPr>
          <w:rFonts w:ascii="Times New Roman" w:eastAsia="宋体" w:hAnsi="Times New Roman" w:cs="Times New Roman"/>
          <w:kern w:val="0"/>
          <w:sz w:val="24"/>
          <w:szCs w:val="20"/>
          <w:lang w:eastAsia="en-US"/>
        </w:rPr>
        <w:t xml:space="preserve"> </w:t>
      </w:r>
      <w:proofErr w:type="spellStart"/>
      <w:r w:rsidRPr="004E3B9E">
        <w:rPr>
          <w:rFonts w:ascii="Times New Roman" w:eastAsia="宋体" w:hAnsi="Times New Roman" w:cs="Times New Roman"/>
          <w:kern w:val="0"/>
          <w:sz w:val="24"/>
          <w:szCs w:val="20"/>
        </w:rPr>
        <w:t>Gippsland</w:t>
      </w:r>
      <w:proofErr w:type="spellEnd"/>
      <w:r w:rsidRPr="004E3B9E">
        <w:rPr>
          <w:rFonts w:ascii="Times New Roman" w:eastAsia="宋体" w:hAnsi="Times New Roman" w:cs="Times New Roman"/>
          <w:kern w:val="0"/>
          <w:sz w:val="24"/>
          <w:szCs w:val="20"/>
        </w:rPr>
        <w:t xml:space="preserve"> Basin</w:t>
      </w:r>
      <w:r w:rsidRPr="004E3B9E">
        <w:rPr>
          <w:rFonts w:ascii="Times New Roman" w:eastAsia="宋体" w:hAnsi="Times New Roman" w:cs="Times New Roman" w:hint="eastAsia"/>
          <w:kern w:val="0"/>
          <w:sz w:val="24"/>
          <w:szCs w:val="20"/>
        </w:rPr>
        <w:t xml:space="preserve"> in</w:t>
      </w:r>
      <w:r w:rsidRPr="004E3B9E">
        <w:rPr>
          <w:rFonts w:ascii="Times New Roman" w:eastAsia="宋体" w:hAnsi="Times New Roman" w:cs="Times New Roman"/>
          <w:kern w:val="0"/>
          <w:sz w:val="24"/>
          <w:szCs w:val="20"/>
        </w:rPr>
        <w:t xml:space="preserve"> southeast Australia</w:t>
      </w:r>
      <w:r w:rsidRPr="004E3B9E">
        <w:rPr>
          <w:rFonts w:ascii="Times New Roman" w:eastAsia="宋体" w:hAnsi="Times New Roman" w:cs="Times New Roman" w:hint="eastAsia"/>
          <w:kern w:val="0"/>
          <w:sz w:val="24"/>
          <w:szCs w:val="20"/>
        </w:rPr>
        <w:t>.</w:t>
      </w:r>
      <w:proofErr w:type="gramEnd"/>
      <w:r w:rsidRPr="004E3B9E">
        <w:rPr>
          <w:rFonts w:ascii="Times New Roman" w:eastAsia="宋体" w:hAnsi="Times New Roman" w:cs="Times New Roman" w:hint="eastAsia"/>
          <w:kern w:val="0"/>
          <w:sz w:val="24"/>
          <w:szCs w:val="20"/>
        </w:rPr>
        <w:t xml:space="preserve"> The data for the Kingfish Formation sediments </w:t>
      </w:r>
      <w:r w:rsidRPr="004E3B9E">
        <w:rPr>
          <w:rFonts w:ascii="Times New Roman" w:eastAsia="宋体" w:hAnsi="Times New Roman" w:cs="Times New Roman"/>
          <w:kern w:val="0"/>
          <w:sz w:val="24"/>
          <w:szCs w:val="20"/>
        </w:rPr>
        <w:t>are</w:t>
      </w:r>
      <w:r w:rsidRPr="004E3B9E">
        <w:rPr>
          <w:rFonts w:ascii="Times New Roman" w:eastAsia="宋体" w:hAnsi="Times New Roman" w:cs="Times New Roman" w:hint="eastAsia"/>
          <w:kern w:val="0"/>
          <w:sz w:val="24"/>
          <w:szCs w:val="20"/>
        </w:rPr>
        <w:t xml:space="preserve"> reprinted</w:t>
      </w:r>
      <w:r w:rsidRPr="004E3B9E">
        <w:rPr>
          <w:rFonts w:ascii="Times New Roman" w:eastAsia="宋体" w:hAnsi="Times New Roman" w:cs="Times New Roman"/>
          <w:kern w:val="0"/>
          <w:sz w:val="24"/>
          <w:szCs w:val="20"/>
        </w:rPr>
        <w:t xml:space="preserve"> here</w:t>
      </w:r>
      <w:r w:rsidRPr="004E3B9E">
        <w:rPr>
          <w:rFonts w:ascii="Times New Roman" w:eastAsia="宋体" w:hAnsi="Times New Roman" w:cs="Times New Roman" w:hint="eastAsia"/>
          <w:kern w:val="0"/>
          <w:sz w:val="24"/>
          <w:szCs w:val="20"/>
        </w:rPr>
        <w:t xml:space="preserve"> in Fig. </w:t>
      </w:r>
      <w:ins w:id="283" w:author="Shuo Zhang" w:date="2013-02-21T21:02:00Z">
        <w:r w:rsidR="009D13C5">
          <w:rPr>
            <w:rFonts w:ascii="Times New Roman" w:eastAsia="宋体" w:hAnsi="Times New Roman" w:cs="Times New Roman" w:hint="eastAsia"/>
            <w:kern w:val="0"/>
            <w:sz w:val="24"/>
            <w:szCs w:val="20"/>
          </w:rPr>
          <w:t>1</w:t>
        </w:r>
      </w:ins>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T</w:t>
      </w:r>
      <w:r w:rsidRPr="004E3B9E">
        <w:rPr>
          <w:rFonts w:ascii="Times New Roman" w:eastAsia="宋体" w:hAnsi="Times New Roman" w:cs="Times New Roman" w:hint="eastAsia"/>
          <w:kern w:val="0"/>
          <w:sz w:val="24"/>
          <w:szCs w:val="20"/>
        </w:rPr>
        <w:t xml:space="preserve">he porosities </w:t>
      </w:r>
      <w:r w:rsidRPr="004E3B9E">
        <w:rPr>
          <w:rFonts w:ascii="Times New Roman" w:eastAsia="宋体" w:hAnsi="Times New Roman" w:cs="Times New Roman"/>
          <w:kern w:val="0"/>
          <w:sz w:val="24"/>
          <w:szCs w:val="20"/>
        </w:rPr>
        <w:t xml:space="preserve">are mostly in the </w:t>
      </w:r>
      <w:r w:rsidRPr="004E3B9E">
        <w:rPr>
          <w:rFonts w:ascii="Times New Roman" w:eastAsia="宋体" w:hAnsi="Times New Roman" w:cs="Times New Roman" w:hint="eastAsia"/>
          <w:kern w:val="0"/>
          <w:sz w:val="24"/>
          <w:szCs w:val="20"/>
        </w:rPr>
        <w:t xml:space="preserve">range </w:t>
      </w:r>
      <w:r w:rsidRPr="004E3B9E">
        <w:rPr>
          <w:rFonts w:ascii="Times New Roman" w:eastAsia="宋体" w:hAnsi="Times New Roman" w:cs="Times New Roman"/>
          <w:kern w:val="0"/>
          <w:sz w:val="24"/>
          <w:szCs w:val="20"/>
        </w:rPr>
        <w:t>10% to</w:t>
      </w:r>
      <w:r w:rsidRPr="004E3B9E">
        <w:rPr>
          <w:rFonts w:ascii="Times New Roman" w:eastAsia="宋体" w:hAnsi="Times New Roman" w:cs="Times New Roman" w:hint="eastAsia"/>
          <w:kern w:val="0"/>
          <w:sz w:val="24"/>
          <w:szCs w:val="20"/>
        </w:rPr>
        <w:t xml:space="preserve"> 3</w:t>
      </w:r>
      <w:r w:rsidRPr="004E3B9E">
        <w:rPr>
          <w:rFonts w:ascii="Times New Roman" w:eastAsia="宋体" w:hAnsi="Times New Roman" w:cs="Times New Roman"/>
          <w:kern w:val="0"/>
          <w:sz w:val="24"/>
          <w:szCs w:val="20"/>
        </w:rPr>
        <w:t>0</w:t>
      </w:r>
      <w:r w:rsidRPr="004E3B9E">
        <w:rPr>
          <w:rFonts w:ascii="Times New Roman" w:eastAsia="宋体" w:hAnsi="Times New Roman" w:cs="Times New Roman" w:hint="eastAsia"/>
          <w:kern w:val="0"/>
          <w:sz w:val="24"/>
          <w:szCs w:val="20"/>
        </w:rPr>
        <w:t xml:space="preserve">% and the </w:t>
      </w:r>
      <w:proofErr w:type="spellStart"/>
      <w:r w:rsidRPr="004E3B9E">
        <w:rPr>
          <w:rFonts w:ascii="Times New Roman" w:eastAsia="宋体" w:hAnsi="Times New Roman" w:cs="Times New Roman" w:hint="eastAsia"/>
          <w:kern w:val="0"/>
          <w:sz w:val="24"/>
          <w:szCs w:val="20"/>
        </w:rPr>
        <w:t>permeabilities</w:t>
      </w:r>
      <w:proofErr w:type="spellEnd"/>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vary from about 0.1 to</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1</w:t>
      </w:r>
      <w:r w:rsidRPr="004E3B9E">
        <w:rPr>
          <w:rFonts w:ascii="Times New Roman" w:eastAsia="宋体" w:hAnsi="Times New Roman" w:cs="Times New Roman" w:hint="eastAsia"/>
          <w:kern w:val="0"/>
          <w:sz w:val="24"/>
          <w:szCs w:val="20"/>
        </w:rPr>
        <w:t xml:space="preserve">0,000 </w:t>
      </w:r>
      <w:proofErr w:type="spellStart"/>
      <w:proofErr w:type="gramStart"/>
      <w:r w:rsidRPr="004E3B9E">
        <w:rPr>
          <w:rFonts w:ascii="Times New Roman" w:eastAsia="宋体" w:hAnsi="Times New Roman" w:cs="Times New Roman" w:hint="eastAsia"/>
          <w:kern w:val="0"/>
          <w:sz w:val="24"/>
          <w:szCs w:val="20"/>
        </w:rPr>
        <w:t>mD</w:t>
      </w:r>
      <w:proofErr w:type="gramEnd"/>
      <w:r w:rsidRPr="004E3B9E">
        <w:rPr>
          <w:rFonts w:ascii="Times New Roman" w:eastAsia="宋体" w:hAnsi="Times New Roman" w:cs="Times New Roman" w:hint="eastAsia"/>
          <w:kern w:val="0"/>
          <w:sz w:val="24"/>
          <w:szCs w:val="20"/>
        </w:rPr>
        <w:t>.</w:t>
      </w:r>
      <w:proofErr w:type="spellEnd"/>
      <w:r w:rsidRPr="004E3B9E">
        <w:rPr>
          <w:rFonts w:ascii="Times New Roman" w:eastAsia="宋体" w:hAnsi="Times New Roman" w:cs="Times New Roman" w:hint="eastAsia"/>
          <w:kern w:val="0"/>
          <w:sz w:val="24"/>
          <w:szCs w:val="20"/>
        </w:rPr>
        <w:t xml:space="preserve"> The majority of the points lie in the 15-30% porosity and 10-10,000 </w:t>
      </w:r>
      <w:proofErr w:type="spellStart"/>
      <w:r w:rsidRPr="004E3B9E">
        <w:rPr>
          <w:rFonts w:ascii="Times New Roman" w:eastAsia="宋体" w:hAnsi="Times New Roman" w:cs="Times New Roman" w:hint="eastAsia"/>
          <w:kern w:val="0"/>
          <w:sz w:val="24"/>
          <w:szCs w:val="20"/>
        </w:rPr>
        <w:t>mD</w:t>
      </w:r>
      <w:proofErr w:type="spellEnd"/>
      <w:r w:rsidRPr="004E3B9E">
        <w:rPr>
          <w:rFonts w:ascii="Times New Roman" w:eastAsia="宋体" w:hAnsi="Times New Roman" w:cs="Times New Roman" w:hint="eastAsia"/>
          <w:kern w:val="0"/>
          <w:sz w:val="24"/>
          <w:szCs w:val="20"/>
        </w:rPr>
        <w:t xml:space="preserve"> permeability ranges. </w:t>
      </w:r>
      <w:r w:rsidRPr="004E3B9E">
        <w:rPr>
          <w:rFonts w:ascii="Times New Roman" w:eastAsia="宋体" w:hAnsi="Times New Roman" w:cs="Times New Roman"/>
          <w:kern w:val="0"/>
          <w:sz w:val="24"/>
          <w:szCs w:val="20"/>
        </w:rPr>
        <w:t>T</w:t>
      </w:r>
      <w:r w:rsidRPr="004E3B9E">
        <w:rPr>
          <w:rFonts w:ascii="Times New Roman" w:eastAsia="宋体" w:hAnsi="Times New Roman" w:cs="Times New Roman" w:hint="eastAsia"/>
          <w:kern w:val="0"/>
          <w:sz w:val="24"/>
          <w:szCs w:val="20"/>
        </w:rPr>
        <w:t xml:space="preserve">he empirical formula generated by </w:t>
      </w:r>
      <w:r w:rsidRPr="004E3B9E">
        <w:rPr>
          <w:rFonts w:ascii="Times New Roman" w:eastAsia="宋体" w:hAnsi="Times New Roman" w:cs="Times New Roman"/>
          <w:kern w:val="0"/>
          <w:sz w:val="24"/>
          <w:szCs w:val="20"/>
        </w:rPr>
        <w:t>determining a best fit to</w:t>
      </w:r>
      <w:r w:rsidRPr="004E3B9E">
        <w:rPr>
          <w:rFonts w:ascii="Times New Roman" w:eastAsia="宋体" w:hAnsi="Times New Roman" w:cs="Times New Roman" w:hint="eastAsia"/>
          <w:kern w:val="0"/>
          <w:sz w:val="24"/>
          <w:szCs w:val="20"/>
        </w:rPr>
        <w:t xml:space="preserve"> th</w:t>
      </w:r>
      <w:r w:rsidRPr="004E3B9E">
        <w:rPr>
          <w:rFonts w:ascii="Times New Roman" w:eastAsia="宋体" w:hAnsi="Times New Roman" w:cs="Times New Roman"/>
          <w:kern w:val="0"/>
          <w:sz w:val="24"/>
          <w:szCs w:val="20"/>
        </w:rPr>
        <w:t>e</w:t>
      </w:r>
      <w:r w:rsidRPr="004E3B9E">
        <w:rPr>
          <w:rFonts w:ascii="Times New Roman" w:eastAsia="宋体" w:hAnsi="Times New Roman" w:cs="Times New Roman" w:hint="eastAsia"/>
          <w:kern w:val="0"/>
          <w:sz w:val="24"/>
          <w:szCs w:val="20"/>
        </w:rPr>
        <w:t>s</w:t>
      </w:r>
      <w:r w:rsidRPr="004E3B9E">
        <w:rPr>
          <w:rFonts w:ascii="Times New Roman" w:eastAsia="宋体" w:hAnsi="Times New Roman" w:cs="Times New Roman"/>
          <w:kern w:val="0"/>
          <w:sz w:val="24"/>
          <w:szCs w:val="20"/>
        </w:rPr>
        <w:t>e</w:t>
      </w:r>
      <w:r w:rsidRPr="004E3B9E">
        <w:rPr>
          <w:rFonts w:ascii="Times New Roman" w:eastAsia="宋体" w:hAnsi="Times New Roman" w:cs="Times New Roman" w:hint="eastAsia"/>
          <w:kern w:val="0"/>
          <w:sz w:val="24"/>
          <w:szCs w:val="20"/>
        </w:rPr>
        <w:t xml:space="preserve"> data is</w:t>
      </w:r>
      <w:r w:rsidRPr="004E3B9E">
        <w:rPr>
          <w:rFonts w:ascii="Times New Roman" w:eastAsia="宋体" w:hAnsi="Times New Roman" w:cs="Times New Roman"/>
          <w:kern w:val="0"/>
          <w:sz w:val="24"/>
          <w:szCs w:val="20"/>
        </w:rPr>
        <w:t>:</w:t>
      </w:r>
    </w:p>
    <w:p w14:paraId="73C6794E" w14:textId="71F67F63" w:rsidR="004E3B9E" w:rsidRPr="004E3B9E" w:rsidRDefault="00331F9E" w:rsidP="004E3B9E">
      <w:pPr>
        <w:widowControl/>
        <w:ind w:firstLine="420"/>
        <w:rPr>
          <w:rFonts w:ascii="Times New Roman" w:eastAsia="宋体" w:hAnsi="Times New Roman" w:cs="Times New Roman"/>
          <w:kern w:val="0"/>
          <w:sz w:val="24"/>
          <w:szCs w:val="20"/>
        </w:rPr>
      </w:pPr>
      <w:r>
        <w:rPr>
          <w:rFonts w:ascii="Times New Roman" w:eastAsia="宋体" w:hAnsi="Times New Roman" w:cs="Times New Roman"/>
          <w:kern w:val="0"/>
          <w:position w:val="-6"/>
          <w:sz w:val="24"/>
          <w:szCs w:val="20"/>
          <w:lang w:eastAsia="en-US"/>
        </w:rPr>
        <w:pict w14:anchorId="5A6B1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5pt;height:16.5pt">
            <v:imagedata r:id="rId8" o:title=""/>
          </v:shape>
        </w:pict>
      </w:r>
      <w:r w:rsidR="004E3B9E" w:rsidRPr="004E3B9E" w:rsidDel="00BA7739">
        <w:rPr>
          <w:rFonts w:ascii="Times New Roman" w:eastAsia="宋体" w:hAnsi="Times New Roman" w:cs="Times New Roman"/>
          <w:i/>
          <w:kern w:val="0"/>
          <w:position w:val="-6"/>
          <w:sz w:val="24"/>
          <w:szCs w:val="20"/>
        </w:rPr>
        <w:t xml:space="preserve"> </w:t>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kern w:val="0"/>
          <w:sz w:val="24"/>
          <w:szCs w:val="20"/>
          <w:lang w:eastAsia="en-US"/>
        </w:rPr>
        <w:t>(</w:t>
      </w:r>
      <w:r w:rsidR="004E3B9E" w:rsidRPr="004E3B9E">
        <w:rPr>
          <w:rFonts w:ascii="Times New Roman" w:eastAsia="宋体" w:hAnsi="Times New Roman" w:cs="Times New Roman" w:hint="eastAsia"/>
          <w:kern w:val="0"/>
          <w:sz w:val="24"/>
          <w:szCs w:val="20"/>
        </w:rPr>
        <w:t>3</w:t>
      </w:r>
      <w:r w:rsidR="004E3B9E" w:rsidRPr="004E3B9E">
        <w:rPr>
          <w:rFonts w:ascii="Times New Roman" w:eastAsia="宋体" w:hAnsi="Times New Roman" w:cs="Times New Roman"/>
          <w:kern w:val="0"/>
          <w:sz w:val="24"/>
          <w:szCs w:val="20"/>
          <w:lang w:eastAsia="en-US"/>
        </w:rPr>
        <w:t>)</w:t>
      </w:r>
    </w:p>
    <w:p w14:paraId="202898A7" w14:textId="095938C0" w:rsidR="004E3B9E" w:rsidRPr="004E3B9E" w:rsidRDefault="004E3B9E" w:rsidP="004E3B9E">
      <w:pPr>
        <w:widowControl/>
        <w:rPr>
          <w:rFonts w:ascii="Times New Roman" w:eastAsia="宋体" w:hAnsi="Times New Roman" w:cs="Times New Roman"/>
          <w:kern w:val="0"/>
          <w:sz w:val="24"/>
          <w:szCs w:val="20"/>
        </w:rPr>
      </w:pPr>
      <w:proofErr w:type="gramStart"/>
      <w:r w:rsidRPr="004E3B9E">
        <w:rPr>
          <w:rFonts w:ascii="Times New Roman" w:eastAsia="宋体" w:hAnsi="Times New Roman" w:cs="Times New Roman" w:hint="eastAsia"/>
          <w:kern w:val="0"/>
          <w:sz w:val="24"/>
          <w:szCs w:val="20"/>
        </w:rPr>
        <w:t>where</w:t>
      </w:r>
      <w:proofErr w:type="gramEnd"/>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i/>
          <w:kern w:val="0"/>
          <w:sz w:val="24"/>
          <w:szCs w:val="20"/>
        </w:rPr>
        <w:t>k</w:t>
      </w:r>
      <w:r w:rsidRPr="004E3B9E">
        <w:rPr>
          <w:rFonts w:ascii="Times New Roman" w:eastAsia="宋体" w:hAnsi="Times New Roman" w:cs="Times New Roman" w:hint="eastAsia"/>
          <w:kern w:val="0"/>
          <w:sz w:val="24"/>
          <w:szCs w:val="20"/>
        </w:rPr>
        <w:t xml:space="preserve"> is permeability in </w:t>
      </w:r>
      <w:proofErr w:type="spellStart"/>
      <w:r w:rsidRPr="004E3B9E">
        <w:rPr>
          <w:rFonts w:ascii="Times New Roman" w:eastAsia="宋体" w:hAnsi="Times New Roman" w:cs="Times New Roman" w:hint="eastAsia"/>
          <w:kern w:val="0"/>
          <w:sz w:val="24"/>
          <w:szCs w:val="20"/>
        </w:rPr>
        <w:t>mD</w:t>
      </w:r>
      <w:proofErr w:type="spellEnd"/>
      <w:r w:rsidRPr="004E3B9E">
        <w:rPr>
          <w:rFonts w:ascii="Times New Roman" w:eastAsia="宋体" w:hAnsi="Times New Roman" w:cs="Times New Roman" w:hint="eastAsia"/>
          <w:kern w:val="0"/>
          <w:sz w:val="24"/>
          <w:szCs w:val="20"/>
        </w:rPr>
        <w:t xml:space="preserve"> and </w:t>
      </w:r>
      <w:r w:rsidRPr="004E3B9E">
        <w:rPr>
          <w:rFonts w:ascii="Symbol" w:eastAsia="宋体" w:hAnsi="Symbol" w:cs="Times New Roman"/>
          <w:i/>
          <w:kern w:val="0"/>
          <w:sz w:val="24"/>
          <w:szCs w:val="20"/>
        </w:rPr>
        <w:t></w:t>
      </w:r>
      <w:r w:rsidRPr="004E3B9E">
        <w:rPr>
          <w:rFonts w:ascii="Times New Roman" w:eastAsia="宋体" w:hAnsi="Times New Roman" w:cs="Times New Roman" w:hint="eastAsia"/>
          <w:kern w:val="0"/>
          <w:sz w:val="24"/>
          <w:szCs w:val="20"/>
        </w:rPr>
        <w:t xml:space="preserve"> is porosity.</w:t>
      </w:r>
      <w:r w:rsidRPr="004E3B9E">
        <w:rPr>
          <w:rFonts w:ascii="Times New Roman" w:eastAsia="宋体" w:hAnsi="Times New Roman" w:cs="Times New Roman"/>
          <w:kern w:val="0"/>
          <w:sz w:val="24"/>
          <w:szCs w:val="20"/>
        </w:rPr>
        <w:t xml:space="preserve"> </w:t>
      </w:r>
      <w:ins w:id="284" w:author="Shuo Zhang" w:date="2013-02-19T17:39:00Z">
        <w:r w:rsidR="000E72A2">
          <w:rPr>
            <w:rFonts w:ascii="Times New Roman" w:eastAsia="宋体" w:hAnsi="Times New Roman" w:cs="Times New Roman"/>
            <w:kern w:val="0"/>
            <w:sz w:val="24"/>
            <w:szCs w:val="20"/>
          </w:rPr>
          <w:t>According to this equation, at least</w:t>
        </w:r>
        <w:del w:id="285" w:author="Don DePaolo" w:date="2013-04-14T20:30:00Z">
          <w:r w:rsidR="000E72A2" w:rsidDel="002204E6">
            <w:rPr>
              <w:rFonts w:ascii="Times New Roman" w:eastAsia="宋体" w:hAnsi="Times New Roman" w:cs="Times New Roman"/>
              <w:kern w:val="0"/>
              <w:sz w:val="24"/>
              <w:szCs w:val="20"/>
            </w:rPr>
            <w:delText xml:space="preserve"> a</w:delText>
          </w:r>
        </w:del>
        <w:r w:rsidR="000E72A2">
          <w:rPr>
            <w:rFonts w:ascii="Times New Roman" w:eastAsia="宋体" w:hAnsi="Times New Roman" w:cs="Times New Roman"/>
            <w:kern w:val="0"/>
            <w:sz w:val="24"/>
            <w:szCs w:val="20"/>
          </w:rPr>
          <w:t xml:space="preserve"> </w:t>
        </w:r>
      </w:ins>
      <w:ins w:id="286" w:author="Shuo Zhang" w:date="2013-02-19T17:40:00Z">
        <w:r w:rsidR="000E72A2">
          <w:rPr>
            <w:rFonts w:ascii="Times New Roman" w:eastAsia="宋体" w:hAnsi="Times New Roman" w:cs="Times New Roman"/>
            <w:kern w:val="0"/>
            <w:sz w:val="24"/>
            <w:szCs w:val="20"/>
          </w:rPr>
          <w:t>8.6%</w:t>
        </w:r>
      </w:ins>
      <w:ins w:id="287" w:author="Shuo Zhang" w:date="2013-02-19T17:41:00Z">
        <w:r w:rsidR="000E72A2">
          <w:rPr>
            <w:rFonts w:ascii="Times New Roman" w:eastAsia="宋体" w:hAnsi="Times New Roman" w:cs="Times New Roman"/>
            <w:kern w:val="0"/>
            <w:sz w:val="24"/>
            <w:szCs w:val="20"/>
          </w:rPr>
          <w:t xml:space="preserve"> porosity is needed to provide a </w:t>
        </w:r>
      </w:ins>
      <w:ins w:id="288" w:author="Shuo Zhang" w:date="2013-02-19T17:42:00Z">
        <w:r w:rsidR="000E72A2">
          <w:rPr>
            <w:rFonts w:ascii="Times New Roman" w:eastAsia="宋体" w:hAnsi="Times New Roman" w:cs="Times New Roman"/>
            <w:kern w:val="0"/>
            <w:sz w:val="24"/>
            <w:szCs w:val="20"/>
          </w:rPr>
          <w:t>minimum</w:t>
        </w:r>
      </w:ins>
      <w:ins w:id="289" w:author="Shuo Zhang" w:date="2013-02-19T17:41:00Z">
        <w:r w:rsidR="000E72A2">
          <w:rPr>
            <w:rFonts w:ascii="Times New Roman" w:eastAsia="宋体" w:hAnsi="Times New Roman" w:cs="Times New Roman"/>
            <w:kern w:val="0"/>
            <w:sz w:val="24"/>
            <w:szCs w:val="20"/>
          </w:rPr>
          <w:t xml:space="preserve"> </w:t>
        </w:r>
      </w:ins>
      <w:ins w:id="290" w:author="Shuo Zhang" w:date="2013-02-19T17:42:00Z">
        <w:r w:rsidR="000E72A2">
          <w:rPr>
            <w:rFonts w:ascii="Times New Roman" w:eastAsia="宋体" w:hAnsi="Times New Roman" w:cs="Times New Roman"/>
            <w:kern w:val="0"/>
            <w:sz w:val="24"/>
            <w:szCs w:val="20"/>
          </w:rPr>
          <w:t xml:space="preserve">permeability (i.e. 1md) for injection. </w:t>
        </w:r>
      </w:ins>
      <w:r w:rsidRPr="004E3B9E">
        <w:rPr>
          <w:rFonts w:ascii="Times New Roman" w:eastAsia="宋体" w:hAnsi="Times New Roman" w:cs="Times New Roman"/>
          <w:kern w:val="0"/>
          <w:sz w:val="24"/>
          <w:szCs w:val="20"/>
        </w:rPr>
        <w:t xml:space="preserve">Clearly this relationship has limited applicability because the </w:t>
      </w:r>
      <w:del w:id="291" w:author="Shuo Zhang" w:date="2013-02-19T17:33:00Z">
        <w:r w:rsidRPr="004E3B9E" w:rsidDel="00D20E1A">
          <w:rPr>
            <w:rFonts w:ascii="Times New Roman" w:eastAsia="宋体" w:hAnsi="Times New Roman" w:cs="Times New Roman"/>
            <w:kern w:val="0"/>
            <w:sz w:val="24"/>
            <w:szCs w:val="20"/>
          </w:rPr>
          <w:delText xml:space="preserve">porosity </w:delText>
        </w:r>
      </w:del>
      <w:ins w:id="292" w:author="Shuo Zhang" w:date="2013-02-19T17:33:00Z">
        <w:r w:rsidR="00D20E1A">
          <w:rPr>
            <w:rFonts w:ascii="Times New Roman" w:eastAsia="宋体" w:hAnsi="Times New Roman" w:cs="Times New Roman"/>
            <w:kern w:val="0"/>
            <w:sz w:val="24"/>
            <w:szCs w:val="20"/>
          </w:rPr>
          <w:t>permeability</w:t>
        </w:r>
        <w:r w:rsidR="00D20E1A" w:rsidRPr="004E3B9E">
          <w:rPr>
            <w:rFonts w:ascii="Times New Roman" w:eastAsia="宋体" w:hAnsi="Times New Roman" w:cs="Times New Roman"/>
            <w:kern w:val="0"/>
            <w:sz w:val="24"/>
            <w:szCs w:val="20"/>
          </w:rPr>
          <w:t xml:space="preserve"> </w:t>
        </w:r>
      </w:ins>
      <w:r w:rsidRPr="004E3B9E">
        <w:rPr>
          <w:rFonts w:ascii="Times New Roman" w:eastAsia="宋体" w:hAnsi="Times New Roman" w:cs="Times New Roman"/>
          <w:kern w:val="0"/>
          <w:sz w:val="24"/>
          <w:szCs w:val="20"/>
        </w:rPr>
        <w:t xml:space="preserve">can vary by a factor of over 100 for the same porosity. Nevertheless, we use this relationship as a reference, and </w:t>
      </w:r>
      <w:r w:rsidRPr="004E3B9E">
        <w:rPr>
          <w:rFonts w:ascii="Times New Roman" w:eastAsia="宋体" w:hAnsi="Times New Roman" w:cs="Times New Roman" w:hint="eastAsia"/>
          <w:kern w:val="0"/>
          <w:sz w:val="24"/>
          <w:szCs w:val="20"/>
        </w:rPr>
        <w:t>us</w:t>
      </w:r>
      <w:r w:rsidRPr="004E3B9E">
        <w:rPr>
          <w:rFonts w:ascii="Times New Roman" w:eastAsia="宋体" w:hAnsi="Times New Roman" w:cs="Times New Roman"/>
          <w:kern w:val="0"/>
          <w:sz w:val="24"/>
          <w:szCs w:val="20"/>
        </w:rPr>
        <w:t>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equations</w:t>
      </w:r>
      <w:r w:rsidRPr="004E3B9E">
        <w:rPr>
          <w:rFonts w:ascii="Times New Roman" w:eastAsia="宋体" w:hAnsi="Times New Roman" w:cs="Times New Roman" w:hint="eastAsia"/>
          <w:kern w:val="0"/>
          <w:sz w:val="24"/>
          <w:szCs w:val="20"/>
        </w:rPr>
        <w:t xml:space="preserve"> 1 and 2</w:t>
      </w:r>
      <w:r w:rsidRPr="004E3B9E">
        <w:rPr>
          <w:rFonts w:ascii="Times New Roman" w:eastAsia="宋体" w:hAnsi="Times New Roman" w:cs="Times New Roman"/>
          <w:kern w:val="0"/>
          <w:sz w:val="24"/>
          <w:szCs w:val="20"/>
        </w:rPr>
        <w:t xml:space="preserve"> and the mineralogy of the </w:t>
      </w:r>
      <w:proofErr w:type="spellStart"/>
      <w:r w:rsidRPr="004E3B9E">
        <w:rPr>
          <w:rFonts w:ascii="Times New Roman" w:eastAsia="宋体" w:hAnsi="Times New Roman" w:cs="Times New Roman"/>
          <w:kern w:val="0"/>
          <w:sz w:val="24"/>
          <w:szCs w:val="20"/>
        </w:rPr>
        <w:t>Tangbe</w:t>
      </w:r>
      <w:proofErr w:type="spellEnd"/>
      <w:r w:rsidRPr="004E3B9E">
        <w:rPr>
          <w:rFonts w:ascii="Times New Roman" w:eastAsia="宋体" w:hAnsi="Times New Roman" w:cs="Times New Roman"/>
          <w:kern w:val="0"/>
          <w:sz w:val="24"/>
          <w:szCs w:val="20"/>
        </w:rPr>
        <w:t xml:space="preserve"> sedimentary rocks to calculate porosity and permeability</w:t>
      </w:r>
      <w:r w:rsidRPr="004E3B9E">
        <w:rPr>
          <w:rFonts w:ascii="Times New Roman" w:eastAsia="宋体" w:hAnsi="Times New Roman" w:cs="Times New Roman" w:hint="eastAsia"/>
          <w:kern w:val="0"/>
          <w:sz w:val="24"/>
          <w:szCs w:val="20"/>
        </w:rPr>
        <w:t>. The</w:t>
      </w:r>
      <w:r w:rsidRPr="004E3B9E">
        <w:rPr>
          <w:rFonts w:ascii="Times New Roman" w:eastAsia="宋体" w:hAnsi="Times New Roman" w:cs="Times New Roman"/>
          <w:kern w:val="0"/>
          <w:sz w:val="24"/>
          <w:szCs w:val="20"/>
        </w:rPr>
        <w:t>se calculated values</w:t>
      </w:r>
      <w:r w:rsidRPr="004E3B9E">
        <w:rPr>
          <w:rFonts w:ascii="Times New Roman" w:eastAsia="宋体" w:hAnsi="Times New Roman" w:cs="Times New Roman" w:hint="eastAsia"/>
          <w:kern w:val="0"/>
          <w:sz w:val="24"/>
          <w:szCs w:val="20"/>
        </w:rPr>
        <w:t xml:space="preserve"> all </w:t>
      </w:r>
      <w:proofErr w:type="gramStart"/>
      <w:r w:rsidRPr="004E3B9E">
        <w:rPr>
          <w:rFonts w:ascii="Times New Roman" w:eastAsia="宋体" w:hAnsi="Times New Roman" w:cs="Times New Roman" w:hint="eastAsia"/>
          <w:kern w:val="0"/>
          <w:sz w:val="24"/>
          <w:szCs w:val="20"/>
        </w:rPr>
        <w:t>lie</w:t>
      </w:r>
      <w:proofErr w:type="gramEnd"/>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close to but </w:t>
      </w:r>
      <w:r w:rsidRPr="004E3B9E">
        <w:rPr>
          <w:rFonts w:ascii="Times New Roman" w:eastAsia="宋体" w:hAnsi="Times New Roman" w:cs="Times New Roman" w:hint="eastAsia"/>
          <w:kern w:val="0"/>
          <w:sz w:val="24"/>
          <w:szCs w:val="20"/>
        </w:rPr>
        <w:t xml:space="preserve">below the best-fit line of </w:t>
      </w:r>
      <w:r w:rsidRPr="004E3B9E">
        <w:rPr>
          <w:rFonts w:ascii="Times New Roman" w:eastAsia="宋体" w:hAnsi="Times New Roman" w:cs="Times New Roman"/>
          <w:kern w:val="0"/>
          <w:sz w:val="24"/>
          <w:szCs w:val="20"/>
        </w:rPr>
        <w:t xml:space="preserve">the Kingfish Formation </w:t>
      </w:r>
      <w:r w:rsidRPr="004E3B9E">
        <w:rPr>
          <w:rFonts w:ascii="Times New Roman" w:eastAsia="宋体" w:hAnsi="Times New Roman" w:cs="Times New Roman" w:hint="eastAsia"/>
          <w:kern w:val="0"/>
          <w:sz w:val="24"/>
          <w:szCs w:val="20"/>
        </w:rPr>
        <w:t xml:space="preserve">porosity-permeability data. </w:t>
      </w:r>
    </w:p>
    <w:p w14:paraId="5075071F" w14:textId="381676B8" w:rsidR="004E3B9E" w:rsidRPr="004E3B9E" w:rsidRDefault="004E3B9E" w:rsidP="004E3B9E">
      <w:pPr>
        <w:widowControl/>
        <w:ind w:firstLine="420"/>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lastRenderedPageBreak/>
        <w:t xml:space="preserve">Our conclusion is that equations 1 and 2 give a reasonable estimate of porosity-permeability relations in </w:t>
      </w:r>
      <w:proofErr w:type="spellStart"/>
      <w:r w:rsidRPr="004E3B9E">
        <w:rPr>
          <w:rFonts w:ascii="Times New Roman" w:eastAsia="宋体" w:hAnsi="Times New Roman" w:cs="Times New Roman"/>
          <w:kern w:val="0"/>
          <w:sz w:val="24"/>
          <w:szCs w:val="20"/>
        </w:rPr>
        <w:t>arenites</w:t>
      </w:r>
      <w:proofErr w:type="spellEnd"/>
      <w:r w:rsidRPr="004E3B9E">
        <w:rPr>
          <w:rFonts w:ascii="Times New Roman" w:eastAsia="宋体" w:hAnsi="Times New Roman" w:cs="Times New Roman"/>
          <w:kern w:val="0"/>
          <w:sz w:val="24"/>
          <w:szCs w:val="20"/>
        </w:rPr>
        <w:t>, but that the large spread in permeability at all porosities means that no one porosity-permeability curve can adequately represent the likely range in natural reservoirs.  To account for this range, and to evaluate the effect of permeability, we use two sets of permeability values.  Those calculated directly from</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Equations 1 and 2 are </w:t>
      </w:r>
      <w:r w:rsidRPr="004E3B9E">
        <w:rPr>
          <w:rFonts w:ascii="Times New Roman" w:eastAsia="宋体" w:hAnsi="Times New Roman" w:cs="Times New Roman" w:hint="eastAsia"/>
          <w:kern w:val="0"/>
          <w:sz w:val="24"/>
          <w:szCs w:val="20"/>
        </w:rPr>
        <w:t xml:space="preserve">noted as </w:t>
      </w:r>
      <w:r w:rsidRPr="004E3B9E">
        <w:rPr>
          <w:rFonts w:ascii="Times New Roman" w:eastAsia="宋体" w:hAnsi="Times New Roman" w:cs="Times New Roman"/>
          <w:kern w:val="0"/>
          <w:sz w:val="24"/>
          <w:szCs w:val="20"/>
        </w:rPr>
        <w:t>“l</w:t>
      </w:r>
      <w:r w:rsidRPr="004E3B9E">
        <w:rPr>
          <w:rFonts w:ascii="Times New Roman" w:eastAsia="宋体" w:hAnsi="Times New Roman" w:cs="Times New Roman" w:hint="eastAsia"/>
          <w:kern w:val="0"/>
          <w:sz w:val="24"/>
          <w:szCs w:val="20"/>
        </w:rPr>
        <w:t xml:space="preserve">ow </w:t>
      </w:r>
      <w:r w:rsidRPr="004E3B9E">
        <w:rPr>
          <w:rFonts w:ascii="Times New Roman" w:eastAsia="宋体" w:hAnsi="Times New Roman" w:cs="Times New Roman"/>
          <w:kern w:val="0"/>
          <w:sz w:val="24"/>
          <w:szCs w:val="20"/>
        </w:rPr>
        <w:t>p</w:t>
      </w:r>
      <w:r w:rsidRPr="004E3B9E">
        <w:rPr>
          <w:rFonts w:ascii="Times New Roman" w:eastAsia="宋体" w:hAnsi="Times New Roman" w:cs="Times New Roman" w:hint="eastAsia"/>
          <w:kern w:val="0"/>
          <w:sz w:val="24"/>
          <w:szCs w:val="20"/>
        </w:rPr>
        <w:t>ermeability</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and </w:t>
      </w:r>
      <w:r w:rsidRPr="004E3B9E">
        <w:rPr>
          <w:rFonts w:ascii="Times New Roman" w:eastAsia="宋体" w:hAnsi="Times New Roman" w:cs="Times New Roman" w:hint="eastAsia"/>
          <w:kern w:val="0"/>
          <w:sz w:val="24"/>
          <w:szCs w:val="20"/>
        </w:rPr>
        <w:t xml:space="preserve">another set of porosity-permeability data </w:t>
      </w:r>
      <w:r w:rsidRPr="004E3B9E">
        <w:rPr>
          <w:rFonts w:ascii="Times New Roman" w:eastAsia="宋体" w:hAnsi="Times New Roman" w:cs="Times New Roman"/>
          <w:kern w:val="0"/>
          <w:sz w:val="24"/>
          <w:szCs w:val="20"/>
        </w:rPr>
        <w:t xml:space="preserve">(“high permeability”) </w:t>
      </w:r>
      <w:r w:rsidRPr="004E3B9E">
        <w:rPr>
          <w:rFonts w:ascii="Times New Roman" w:eastAsia="宋体" w:hAnsi="Times New Roman" w:cs="Times New Roman" w:hint="eastAsia"/>
          <w:kern w:val="0"/>
          <w:sz w:val="24"/>
          <w:szCs w:val="20"/>
        </w:rPr>
        <w:t xml:space="preserve">is also used in our model where all </w:t>
      </w:r>
      <w:proofErr w:type="spellStart"/>
      <w:r w:rsidRPr="004E3B9E">
        <w:rPr>
          <w:rFonts w:ascii="Times New Roman" w:eastAsia="宋体" w:hAnsi="Times New Roman" w:cs="Times New Roman" w:hint="eastAsia"/>
          <w:kern w:val="0"/>
          <w:sz w:val="24"/>
          <w:szCs w:val="20"/>
        </w:rPr>
        <w:t>permeabilities</w:t>
      </w:r>
      <w:proofErr w:type="spellEnd"/>
      <w:r w:rsidRPr="004E3B9E">
        <w:rPr>
          <w:rFonts w:ascii="Times New Roman" w:eastAsia="宋体" w:hAnsi="Times New Roman" w:cs="Times New Roman" w:hint="eastAsia"/>
          <w:kern w:val="0"/>
          <w:sz w:val="24"/>
          <w:szCs w:val="20"/>
        </w:rPr>
        <w:t xml:space="preserve"> are increased by 5 times. This additional set of </w:t>
      </w:r>
      <w:r w:rsidRPr="004E3B9E">
        <w:rPr>
          <w:rFonts w:ascii="Times New Roman" w:eastAsia="宋体" w:hAnsi="Times New Roman" w:cs="Times New Roman"/>
          <w:kern w:val="0"/>
          <w:sz w:val="24"/>
          <w:szCs w:val="20"/>
        </w:rPr>
        <w:t>permeability</w:t>
      </w:r>
      <w:r w:rsidRPr="004E3B9E">
        <w:rPr>
          <w:rFonts w:ascii="Times New Roman" w:eastAsia="宋体" w:hAnsi="Times New Roman" w:cs="Times New Roman" w:hint="eastAsia"/>
          <w:kern w:val="0"/>
          <w:sz w:val="24"/>
          <w:szCs w:val="20"/>
        </w:rPr>
        <w:t xml:space="preserve"> data is </w:t>
      </w:r>
      <w:r w:rsidRPr="004E3B9E">
        <w:rPr>
          <w:rFonts w:ascii="Times New Roman" w:eastAsia="宋体" w:hAnsi="Times New Roman" w:cs="Times New Roman"/>
          <w:kern w:val="0"/>
          <w:sz w:val="24"/>
          <w:szCs w:val="20"/>
        </w:rPr>
        <w:t>beneficial</w:t>
      </w:r>
      <w:r w:rsidRPr="004E3B9E">
        <w:rPr>
          <w:rFonts w:ascii="Times New Roman" w:eastAsia="宋体" w:hAnsi="Times New Roman" w:cs="Times New Roman" w:hint="eastAsia"/>
          <w:kern w:val="0"/>
          <w:sz w:val="24"/>
          <w:szCs w:val="20"/>
        </w:rPr>
        <w:t xml:space="preserve"> in that the relationship between VRF and permeability is </w:t>
      </w:r>
      <w:proofErr w:type="gramStart"/>
      <w:r w:rsidRPr="004E3B9E">
        <w:rPr>
          <w:rFonts w:ascii="Times New Roman" w:eastAsia="宋体" w:hAnsi="Times New Roman" w:cs="Times New Roman" w:hint="eastAsia"/>
          <w:kern w:val="0"/>
          <w:sz w:val="24"/>
          <w:szCs w:val="20"/>
        </w:rPr>
        <w:t>key</w:t>
      </w:r>
      <w:proofErr w:type="gramEnd"/>
      <w:r w:rsidRPr="004E3B9E">
        <w:rPr>
          <w:rFonts w:ascii="Times New Roman" w:eastAsia="宋体" w:hAnsi="Times New Roman" w:cs="Times New Roman" w:hint="eastAsia"/>
          <w:kern w:val="0"/>
          <w:sz w:val="24"/>
          <w:szCs w:val="20"/>
        </w:rPr>
        <w:t xml:space="preserve"> to this study and the two data sets </w:t>
      </w:r>
      <w:r w:rsidRPr="004E3B9E">
        <w:rPr>
          <w:rFonts w:ascii="Times New Roman" w:eastAsia="宋体" w:hAnsi="Times New Roman" w:cs="Times New Roman"/>
          <w:kern w:val="0"/>
          <w:sz w:val="24"/>
          <w:szCs w:val="20"/>
        </w:rPr>
        <w:t>allow us to illustrate the large effect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of the </w:t>
      </w:r>
      <w:r w:rsidRPr="004E3B9E">
        <w:rPr>
          <w:rFonts w:ascii="Times New Roman" w:eastAsia="宋体" w:hAnsi="Times New Roman" w:cs="Times New Roman" w:hint="eastAsia"/>
          <w:kern w:val="0"/>
          <w:sz w:val="24"/>
          <w:szCs w:val="20"/>
        </w:rPr>
        <w:t>permeabilit</w:t>
      </w:r>
      <w:r w:rsidRPr="004E3B9E">
        <w:rPr>
          <w:rFonts w:ascii="Times New Roman" w:eastAsia="宋体" w:hAnsi="Times New Roman" w:cs="Times New Roman"/>
          <w:kern w:val="0"/>
          <w:sz w:val="24"/>
          <w:szCs w:val="20"/>
        </w:rPr>
        <w:t>y-porosity relationship</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Our selected range of values is nevertheless small in comparison to the likely natural range as illustrated in Fig</w:t>
      </w:r>
      <w:ins w:id="293" w:author="Shuo Zhang" w:date="2013-04-15T22:12:00Z">
        <w:r w:rsidR="006C6C42">
          <w:rPr>
            <w:rFonts w:ascii="Times New Roman" w:eastAsia="宋体" w:hAnsi="Times New Roman" w:cs="Times New Roman"/>
            <w:kern w:val="0"/>
            <w:sz w:val="24"/>
            <w:szCs w:val="20"/>
          </w:rPr>
          <w:t xml:space="preserve">. </w:t>
        </w:r>
      </w:ins>
      <w:del w:id="294" w:author="Shuo Zhang" w:date="2013-04-15T22:12:00Z">
        <w:r w:rsidRPr="004E3B9E" w:rsidDel="006C6C42">
          <w:rPr>
            <w:rFonts w:ascii="Times New Roman" w:eastAsia="宋体" w:hAnsi="Times New Roman" w:cs="Times New Roman"/>
            <w:kern w:val="0"/>
            <w:sz w:val="24"/>
            <w:szCs w:val="20"/>
          </w:rPr>
          <w:delText xml:space="preserve">ure </w:delText>
        </w:r>
      </w:del>
      <w:ins w:id="295" w:author="Shuo Zhang" w:date="2013-02-21T21:02:00Z">
        <w:r w:rsidR="009D13C5">
          <w:rPr>
            <w:rFonts w:ascii="Times New Roman" w:eastAsia="宋体" w:hAnsi="Times New Roman" w:cs="Times New Roman" w:hint="eastAsia"/>
            <w:kern w:val="0"/>
            <w:sz w:val="24"/>
            <w:szCs w:val="20"/>
          </w:rPr>
          <w:t>1</w:t>
        </w:r>
      </w:ins>
      <w:r w:rsidRPr="004E3B9E">
        <w:rPr>
          <w:rFonts w:ascii="Times New Roman" w:eastAsia="宋体" w:hAnsi="Times New Roman" w:cs="Times New Roman"/>
          <w:kern w:val="0"/>
          <w:sz w:val="24"/>
          <w:szCs w:val="20"/>
        </w:rPr>
        <w:t>.</w:t>
      </w:r>
      <w:ins w:id="296" w:author="Don DePaolo" w:date="2013-04-14T20:31:00Z">
        <w:r w:rsidR="002204E6">
          <w:rPr>
            <w:rFonts w:ascii="Times New Roman" w:eastAsia="宋体" w:hAnsi="Times New Roman" w:cs="Times New Roman"/>
            <w:kern w:val="0"/>
            <w:sz w:val="24"/>
            <w:szCs w:val="20"/>
          </w:rPr>
          <w:t xml:space="preserve">  Further discussion of permeability and its effects is provided in the Results section.</w:t>
        </w:r>
      </w:ins>
    </w:p>
    <w:p w14:paraId="349F22E7" w14:textId="77777777" w:rsidR="004E3B9E" w:rsidRPr="004E3B9E" w:rsidRDefault="004E3B9E" w:rsidP="004E3B9E">
      <w:pPr>
        <w:widowControl/>
        <w:rPr>
          <w:rFonts w:ascii="Times New Roman" w:eastAsia="宋体" w:hAnsi="Times New Roman" w:cs="Times New Roman"/>
          <w:kern w:val="0"/>
          <w:sz w:val="24"/>
          <w:szCs w:val="20"/>
        </w:rPr>
      </w:pPr>
    </w:p>
    <w:p w14:paraId="580ACE4F" w14:textId="77777777" w:rsidR="004E3B9E" w:rsidRPr="004E3B9E" w:rsidRDefault="004E3B9E" w:rsidP="009B081A">
      <w:pPr>
        <w:pStyle w:val="2"/>
      </w:pPr>
      <w:r w:rsidRPr="004E3B9E">
        <w:t>Hydrogeological setting and model</w:t>
      </w:r>
    </w:p>
    <w:p w14:paraId="31999719" w14:textId="78BE9BDF"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hint="eastAsia"/>
          <w:kern w:val="0"/>
          <w:sz w:val="24"/>
          <w:szCs w:val="20"/>
        </w:rPr>
        <w:t xml:space="preserve">The mafic volcanic rock fragment percent of the Nepal samples ranges from 1.6% to 32.3%. Reservoir porosities and </w:t>
      </w:r>
      <w:proofErr w:type="spellStart"/>
      <w:r w:rsidRPr="004E3B9E">
        <w:rPr>
          <w:rFonts w:ascii="Times New Roman" w:eastAsia="宋体" w:hAnsi="Times New Roman" w:cs="Times New Roman" w:hint="eastAsia"/>
          <w:kern w:val="0"/>
          <w:sz w:val="24"/>
          <w:szCs w:val="20"/>
        </w:rPr>
        <w:t>permeabilities</w:t>
      </w:r>
      <w:proofErr w:type="spellEnd"/>
      <w:r w:rsidRPr="004E3B9E">
        <w:rPr>
          <w:rFonts w:ascii="Times New Roman" w:eastAsia="宋体" w:hAnsi="Times New Roman" w:cs="Times New Roman" w:hint="eastAsia"/>
          <w:kern w:val="0"/>
          <w:sz w:val="24"/>
          <w:szCs w:val="20"/>
        </w:rPr>
        <w:t xml:space="preserve"> are calculated for each sample and then listed in Table </w:t>
      </w:r>
      <w:ins w:id="297" w:author="Shuo Zhang" w:date="2013-02-23T21:00:00Z">
        <w:r w:rsidR="000B334B">
          <w:rPr>
            <w:rFonts w:ascii="Times New Roman" w:eastAsia="宋体" w:hAnsi="Times New Roman" w:cs="Times New Roman"/>
            <w:kern w:val="0"/>
            <w:sz w:val="24"/>
            <w:szCs w:val="20"/>
          </w:rPr>
          <w:t>4</w:t>
        </w:r>
      </w:ins>
      <w:del w:id="298" w:author="Shuo Zhang" w:date="2013-02-23T21:00:00Z">
        <w:r w:rsidRPr="004E3B9E" w:rsidDel="000B334B">
          <w:rPr>
            <w:rFonts w:ascii="Times New Roman" w:eastAsia="宋体" w:hAnsi="Times New Roman" w:cs="Times New Roman" w:hint="eastAsia"/>
            <w:kern w:val="0"/>
            <w:sz w:val="24"/>
            <w:szCs w:val="20"/>
          </w:rPr>
          <w:delText>5</w:delText>
        </w:r>
      </w:del>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rPr>
        <w:t xml:space="preserve"> Brine compositions are obtained by pre-equilibrat</w:t>
      </w:r>
      <w:r w:rsidRPr="004E3B9E">
        <w:rPr>
          <w:rFonts w:ascii="Times New Roman" w:eastAsia="宋体" w:hAnsi="Times New Roman" w:cs="Times New Roman" w:hint="eastAsia"/>
          <w:kern w:val="0"/>
          <w:sz w:val="24"/>
          <w:szCs w:val="20"/>
        </w:rPr>
        <w:t>ing</w:t>
      </w:r>
      <w:r w:rsidR="001D609A">
        <w:rPr>
          <w:rFonts w:ascii="Times New Roman" w:eastAsia="宋体" w:hAnsi="Times New Roman" w:cs="Times New Roman"/>
          <w:kern w:val="0"/>
          <w:sz w:val="24"/>
          <w:szCs w:val="20"/>
        </w:rPr>
        <w:t xml:space="preserve"> </w:t>
      </w:r>
      <w:r w:rsidRPr="004E3B9E">
        <w:rPr>
          <w:rFonts w:ascii="Times New Roman" w:eastAsia="宋体" w:hAnsi="Times New Roman" w:cs="Times New Roman"/>
          <w:kern w:val="0"/>
          <w:sz w:val="24"/>
          <w:szCs w:val="20"/>
        </w:rPr>
        <w:t>1</w:t>
      </w:r>
      <w:r w:rsidR="001D609A">
        <w:rPr>
          <w:rFonts w:ascii="Times New Roman" w:eastAsia="宋体" w:hAnsi="Times New Roman" w:cs="Times New Roman" w:hint="eastAsia"/>
          <w:kern w:val="0"/>
          <w:sz w:val="24"/>
          <w:szCs w:val="20"/>
        </w:rPr>
        <w:t>.0</w:t>
      </w:r>
      <w:r w:rsidRPr="004E3B9E">
        <w:rPr>
          <w:rFonts w:ascii="Times New Roman" w:eastAsia="宋体" w:hAnsi="Times New Roman" w:cs="Times New Roman"/>
          <w:kern w:val="0"/>
          <w:sz w:val="24"/>
          <w:szCs w:val="20"/>
        </w:rPr>
        <w:t xml:space="preserve"> </w:t>
      </w:r>
      <w:proofErr w:type="spellStart"/>
      <w:r w:rsidRPr="004E3B9E">
        <w:rPr>
          <w:rFonts w:ascii="Times New Roman" w:eastAsia="宋体" w:hAnsi="Times New Roman" w:cs="Times New Roman"/>
          <w:kern w:val="0"/>
          <w:sz w:val="24"/>
          <w:szCs w:val="20"/>
        </w:rPr>
        <w:t>mol</w:t>
      </w:r>
      <w:proofErr w:type="spellEnd"/>
      <w:r w:rsidRPr="004E3B9E">
        <w:rPr>
          <w:rFonts w:ascii="Times New Roman" w:eastAsia="宋体" w:hAnsi="Times New Roman" w:cs="Times New Roman"/>
          <w:kern w:val="0"/>
          <w:sz w:val="24"/>
          <w:szCs w:val="20"/>
        </w:rPr>
        <w:t xml:space="preserve">/L </w:t>
      </w:r>
      <w:proofErr w:type="spellStart"/>
      <w:r w:rsidRPr="004E3B9E">
        <w:rPr>
          <w:rFonts w:ascii="Times New Roman" w:eastAsia="宋体" w:hAnsi="Times New Roman" w:cs="Times New Roman"/>
          <w:kern w:val="0"/>
          <w:sz w:val="24"/>
          <w:szCs w:val="20"/>
        </w:rPr>
        <w:t>NaCl</w:t>
      </w:r>
      <w:proofErr w:type="spellEnd"/>
      <w:r w:rsidRPr="004E3B9E">
        <w:rPr>
          <w:rFonts w:ascii="Times New Roman" w:eastAsia="宋体" w:hAnsi="Times New Roman" w:cs="Times New Roman"/>
          <w:kern w:val="0"/>
          <w:sz w:val="24"/>
          <w:szCs w:val="20"/>
        </w:rPr>
        <w:t xml:space="preserve"> saline water with </w:t>
      </w:r>
      <w:ins w:id="299" w:author="Don DePaolo" w:date="2013-04-14T20:32:00Z">
        <w:r w:rsidR="00B02C90">
          <w:rPr>
            <w:rFonts w:ascii="Times New Roman" w:eastAsia="宋体" w:hAnsi="Times New Roman" w:cs="Times New Roman"/>
            <w:kern w:val="0"/>
            <w:sz w:val="24"/>
            <w:szCs w:val="20"/>
          </w:rPr>
          <w:t xml:space="preserve">the </w:t>
        </w:r>
      </w:ins>
      <w:r w:rsidRPr="004E3B9E">
        <w:rPr>
          <w:rFonts w:ascii="Times New Roman" w:eastAsia="宋体" w:hAnsi="Times New Roman" w:cs="Times New Roman"/>
          <w:kern w:val="0"/>
          <w:sz w:val="24"/>
          <w:szCs w:val="20"/>
        </w:rPr>
        <w:t>respective corresponding mineral</w:t>
      </w:r>
      <w:del w:id="300" w:author="Don DePaolo" w:date="2013-04-14T20:32:00Z">
        <w:r w:rsidRPr="004E3B9E" w:rsidDel="00B02C90">
          <w:rPr>
            <w:rFonts w:ascii="Times New Roman" w:eastAsia="宋体" w:hAnsi="Times New Roman" w:cs="Times New Roman"/>
            <w:kern w:val="0"/>
            <w:sz w:val="24"/>
            <w:szCs w:val="20"/>
          </w:rPr>
          <w:delText>ogy</w:delText>
        </w:r>
      </w:del>
      <w:r w:rsidRPr="004E3B9E">
        <w:rPr>
          <w:rFonts w:ascii="Times New Roman" w:eastAsia="宋体" w:hAnsi="Times New Roman" w:cs="Times New Roman"/>
          <w:kern w:val="0"/>
          <w:sz w:val="24"/>
          <w:szCs w:val="20"/>
        </w:rPr>
        <w:t xml:space="preserve"> assemblage for 10 years. </w:t>
      </w:r>
      <w:r w:rsidRPr="004E3B9E">
        <w:rPr>
          <w:rFonts w:ascii="Times New Roman" w:eastAsia="宋体" w:hAnsi="Times New Roman" w:cs="Times New Roman" w:hint="eastAsia"/>
          <w:kern w:val="0"/>
          <w:sz w:val="24"/>
          <w:szCs w:val="20"/>
        </w:rPr>
        <w:t xml:space="preserve">All simulations are run </w:t>
      </w:r>
      <w:r w:rsidRPr="004E3B9E">
        <w:rPr>
          <w:rFonts w:ascii="Times New Roman" w:eastAsia="宋体" w:hAnsi="Times New Roman" w:cs="Times New Roman"/>
          <w:kern w:val="0"/>
          <w:sz w:val="24"/>
          <w:szCs w:val="20"/>
        </w:rPr>
        <w:t xml:space="preserve">initially </w:t>
      </w:r>
      <w:r w:rsidRPr="004E3B9E">
        <w:rPr>
          <w:rFonts w:ascii="Times New Roman" w:eastAsia="宋体" w:hAnsi="Times New Roman" w:cs="Times New Roman" w:hint="eastAsia"/>
          <w:kern w:val="0"/>
          <w:sz w:val="24"/>
          <w:szCs w:val="20"/>
        </w:rPr>
        <w:t>with a 1-D model</w:t>
      </w:r>
      <w:r w:rsidRPr="004E3B9E">
        <w:rPr>
          <w:rFonts w:ascii="Times New Roman" w:eastAsia="宋体" w:hAnsi="Times New Roman" w:cs="Times New Roman"/>
          <w:kern w:val="0"/>
          <w:sz w:val="24"/>
          <w:szCs w:val="20"/>
        </w:rPr>
        <w:t xml:space="preserve"> with radial symmetry</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The model is therefore in some sense a 2-D model, but we refer to it as 1-D because the fluids are not allowed to segregate vertically due to buoyancy forces. We have run 2-D radial models as well, and the differences between 1-D and 2-D models are </w:t>
      </w:r>
      <w:del w:id="301" w:author="Don DePaolo" w:date="2013-04-14T20:32:00Z">
        <w:r w:rsidRPr="004E3B9E" w:rsidDel="00B02C90">
          <w:rPr>
            <w:rFonts w:ascii="Times New Roman" w:eastAsia="宋体" w:hAnsi="Times New Roman" w:cs="Times New Roman"/>
            <w:kern w:val="0"/>
            <w:sz w:val="24"/>
            <w:szCs w:val="20"/>
          </w:rPr>
          <w:delText>minor regarding the problem we are looking at</w:delText>
        </w:r>
      </w:del>
      <w:ins w:id="302" w:author="Shuo Zhang" w:date="2013-02-19T22:08:00Z">
        <w:del w:id="303" w:author="Don DePaolo" w:date="2013-04-14T20:32:00Z">
          <w:r w:rsidR="00FE49CF" w:rsidDel="00B02C90">
            <w:rPr>
              <w:rFonts w:ascii="Times New Roman" w:eastAsia="宋体" w:hAnsi="Times New Roman" w:cs="Times New Roman"/>
              <w:kern w:val="0"/>
              <w:sz w:val="24"/>
              <w:szCs w:val="20"/>
            </w:rPr>
            <w:delText>evaluating</w:delText>
          </w:r>
        </w:del>
      </w:ins>
      <w:ins w:id="304" w:author="Don DePaolo" w:date="2013-04-14T20:32:00Z">
        <w:r w:rsidR="00B02C90">
          <w:rPr>
            <w:rFonts w:ascii="Times New Roman" w:eastAsia="宋体" w:hAnsi="Times New Roman" w:cs="Times New Roman"/>
            <w:kern w:val="0"/>
            <w:sz w:val="24"/>
            <w:szCs w:val="20"/>
          </w:rPr>
          <w:t>relati</w:t>
        </w:r>
      </w:ins>
      <w:ins w:id="305" w:author="Shuo Zhang" w:date="2013-04-17T20:55:00Z">
        <w:r w:rsidR="001E76D8">
          <w:rPr>
            <w:rFonts w:ascii="Times New Roman" w:eastAsia="宋体" w:hAnsi="Times New Roman" w:cs="Times New Roman"/>
            <w:kern w:val="0"/>
            <w:sz w:val="24"/>
            <w:szCs w:val="20"/>
          </w:rPr>
          <w:t>v</w:t>
        </w:r>
      </w:ins>
      <w:ins w:id="306" w:author="Don DePaolo" w:date="2013-04-14T20:32:00Z">
        <w:del w:id="307" w:author="Shuo Zhang" w:date="2013-04-17T20:55:00Z">
          <w:r w:rsidR="00B02C90" w:rsidDel="001E76D8">
            <w:rPr>
              <w:rFonts w:ascii="Times New Roman" w:eastAsia="宋体" w:hAnsi="Times New Roman" w:cs="Times New Roman"/>
              <w:kern w:val="0"/>
              <w:sz w:val="24"/>
              <w:szCs w:val="20"/>
            </w:rPr>
            <w:delText>c</w:delText>
          </w:r>
        </w:del>
        <w:r w:rsidR="00B02C90">
          <w:rPr>
            <w:rFonts w:ascii="Times New Roman" w:eastAsia="宋体" w:hAnsi="Times New Roman" w:cs="Times New Roman"/>
            <w:kern w:val="0"/>
            <w:sz w:val="24"/>
            <w:szCs w:val="20"/>
          </w:rPr>
          <w:t>ely small and discussed further below</w:t>
        </w:r>
      </w:ins>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hint="eastAsia"/>
          <w:kern w:val="0"/>
          <w:sz w:val="24"/>
          <w:szCs w:val="20"/>
        </w:rPr>
        <w:t xml:space="preserve">Initial reservoir pressure is set at constant 200 </w:t>
      </w:r>
      <w:proofErr w:type="gramStart"/>
      <w:r w:rsidRPr="004E3B9E">
        <w:rPr>
          <w:rFonts w:ascii="Times New Roman" w:eastAsia="宋体" w:hAnsi="Times New Roman" w:cs="Times New Roman" w:hint="eastAsia"/>
          <w:kern w:val="0"/>
          <w:sz w:val="24"/>
          <w:szCs w:val="20"/>
        </w:rPr>
        <w:t>bar</w:t>
      </w:r>
      <w:proofErr w:type="gramEnd"/>
      <w:r w:rsidRPr="004E3B9E">
        <w:rPr>
          <w:rFonts w:ascii="Times New Roman" w:eastAsia="宋体" w:hAnsi="Times New Roman" w:cs="Times New Roman" w:hint="eastAsia"/>
          <w:kern w:val="0"/>
          <w:sz w:val="24"/>
          <w:szCs w:val="20"/>
        </w:rPr>
        <w:t xml:space="preserve"> with a formation temperature of 75 </w:t>
      </w:r>
      <w:proofErr w:type="spellStart"/>
      <w:r w:rsidRPr="004E3B9E">
        <w:rPr>
          <w:rFonts w:ascii="Times New Roman" w:eastAsia="宋体" w:hAnsi="Times New Roman" w:cs="Times New Roman" w:hint="eastAsia"/>
          <w:kern w:val="0"/>
          <w:sz w:val="24"/>
          <w:szCs w:val="20"/>
          <w:vertAlign w:val="superscript"/>
        </w:rPr>
        <w:t>o</w:t>
      </w:r>
      <w:r w:rsidRPr="004E3B9E">
        <w:rPr>
          <w:rFonts w:ascii="Times New Roman" w:eastAsia="宋体" w:hAnsi="Times New Roman" w:cs="Times New Roman" w:hint="eastAsia"/>
          <w:kern w:val="0"/>
          <w:sz w:val="24"/>
          <w:szCs w:val="20"/>
        </w:rPr>
        <w:t>C.</w:t>
      </w:r>
      <w:proofErr w:type="spellEnd"/>
      <w:r w:rsidRPr="004E3B9E">
        <w:rPr>
          <w:rFonts w:ascii="Times New Roman" w:eastAsia="宋体" w:hAnsi="Times New Roman" w:cs="Times New Roman" w:hint="eastAsia"/>
          <w:kern w:val="0"/>
          <w:sz w:val="24"/>
          <w:szCs w:val="20"/>
        </w:rPr>
        <w:t xml:space="preserve"> This temperature is calculated for a depth of 2 km, given a land surface temperature of 15 </w:t>
      </w:r>
      <w:proofErr w:type="spellStart"/>
      <w:r w:rsidRPr="004E3B9E">
        <w:rPr>
          <w:rFonts w:ascii="Times New Roman" w:eastAsia="宋体" w:hAnsi="Times New Roman" w:cs="Times New Roman" w:hint="eastAsia"/>
          <w:kern w:val="0"/>
          <w:sz w:val="24"/>
          <w:szCs w:val="20"/>
          <w:vertAlign w:val="superscript"/>
        </w:rPr>
        <w:t>o</w:t>
      </w:r>
      <w:r w:rsidRPr="004E3B9E">
        <w:rPr>
          <w:rFonts w:ascii="Times New Roman" w:eastAsia="宋体" w:hAnsi="Times New Roman" w:cs="Times New Roman" w:hint="eastAsia"/>
          <w:kern w:val="0"/>
          <w:sz w:val="24"/>
          <w:szCs w:val="20"/>
        </w:rPr>
        <w:t>C</w:t>
      </w:r>
      <w:proofErr w:type="spellEnd"/>
      <w:r w:rsidRPr="004E3B9E">
        <w:rPr>
          <w:rFonts w:ascii="Times New Roman" w:eastAsia="宋体" w:hAnsi="Times New Roman" w:cs="Times New Roman" w:hint="eastAsia"/>
          <w:kern w:val="0"/>
          <w:sz w:val="24"/>
          <w:szCs w:val="20"/>
        </w:rPr>
        <w:t xml:space="preserve"> and a geothermal gradient </w:t>
      </w:r>
      <w:proofErr w:type="gramStart"/>
      <w:r w:rsidRPr="004E3B9E">
        <w:rPr>
          <w:rFonts w:ascii="Times New Roman" w:eastAsia="宋体" w:hAnsi="Times New Roman" w:cs="Times New Roman" w:hint="eastAsia"/>
          <w:kern w:val="0"/>
          <w:sz w:val="24"/>
          <w:szCs w:val="20"/>
        </w:rPr>
        <w:t xml:space="preserve">of 30 </w:t>
      </w:r>
      <w:proofErr w:type="spellStart"/>
      <w:r w:rsidRPr="004E3B9E">
        <w:rPr>
          <w:rFonts w:ascii="Times New Roman" w:eastAsia="宋体" w:hAnsi="Times New Roman" w:cs="Times New Roman" w:hint="eastAsia"/>
          <w:kern w:val="0"/>
          <w:sz w:val="24"/>
          <w:szCs w:val="20"/>
          <w:vertAlign w:val="superscript"/>
        </w:rPr>
        <w:t>o</w:t>
      </w:r>
      <w:r w:rsidRPr="004E3B9E">
        <w:rPr>
          <w:rFonts w:ascii="Times New Roman" w:eastAsia="宋体" w:hAnsi="Times New Roman" w:cs="Times New Roman" w:hint="eastAsia"/>
          <w:kern w:val="0"/>
          <w:sz w:val="24"/>
          <w:szCs w:val="20"/>
        </w:rPr>
        <w:t>C</w:t>
      </w:r>
      <w:proofErr w:type="spellEnd"/>
      <w:r w:rsidRPr="004E3B9E">
        <w:rPr>
          <w:rFonts w:ascii="Times New Roman" w:eastAsia="宋体" w:hAnsi="Times New Roman" w:cs="Times New Roman" w:hint="eastAsia"/>
          <w:kern w:val="0"/>
          <w:sz w:val="24"/>
          <w:szCs w:val="20"/>
        </w:rPr>
        <w:t>/km. Formation thickness is set to 40m</w:t>
      </w:r>
      <w:proofErr w:type="gramEnd"/>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C</w:t>
      </w:r>
      <w:r w:rsidRPr="004E3B9E">
        <w:rPr>
          <w:rFonts w:ascii="Times New Roman" w:eastAsia="宋体" w:hAnsi="Times New Roman" w:cs="Times New Roman" w:hint="eastAsia"/>
          <w:kern w:val="0"/>
          <w:sz w:val="24"/>
          <w:szCs w:val="20"/>
        </w:rPr>
        <w:t xml:space="preserve">ontinuous injection is assumed to take place over a period of 100 years at a constant injection rate of 1 megaton </w:t>
      </w:r>
      <w:r w:rsidRPr="004E3B9E">
        <w:rPr>
          <w:rFonts w:ascii="Times New Roman" w:eastAsia="宋体" w:hAnsi="Times New Roman" w:cs="Times New Roman"/>
          <w:kern w:val="0"/>
          <w:sz w:val="24"/>
          <w:szCs w:val="20"/>
        </w:rPr>
        <w:t>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hint="eastAsia"/>
          <w:kern w:val="0"/>
          <w:sz w:val="24"/>
          <w:szCs w:val="20"/>
        </w:rPr>
        <w:t xml:space="preserve">per year. </w:t>
      </w:r>
      <w:del w:id="308" w:author="Don DePaolo" w:date="2013-04-14T20:34:00Z">
        <w:r w:rsidRPr="004E3B9E" w:rsidDel="00B02C90">
          <w:rPr>
            <w:rFonts w:ascii="Times New Roman" w:eastAsia="宋体" w:hAnsi="Times New Roman" w:cs="Times New Roman" w:hint="eastAsia"/>
            <w:kern w:val="0"/>
            <w:sz w:val="24"/>
            <w:szCs w:val="20"/>
          </w:rPr>
          <w:delText>However,</w:delText>
        </w:r>
      </w:del>
      <w:ins w:id="309" w:author="Don DePaolo" w:date="2013-04-14T20:34:00Z">
        <w:r w:rsidR="00B02C90">
          <w:rPr>
            <w:rFonts w:ascii="Times New Roman" w:eastAsia="宋体" w:hAnsi="Times New Roman" w:cs="Times New Roman"/>
            <w:kern w:val="0"/>
            <w:sz w:val="24"/>
            <w:szCs w:val="20"/>
          </w:rPr>
          <w:t>F</w:t>
        </w:r>
      </w:ins>
      <w:del w:id="310" w:author="Don DePaolo" w:date="2013-04-14T20:34:00Z">
        <w:r w:rsidRPr="004E3B9E" w:rsidDel="00B02C90">
          <w:rPr>
            <w:rFonts w:ascii="Times New Roman" w:eastAsia="宋体" w:hAnsi="Times New Roman" w:cs="Times New Roman" w:hint="eastAsia"/>
            <w:kern w:val="0"/>
            <w:sz w:val="24"/>
            <w:szCs w:val="20"/>
          </w:rPr>
          <w:delText xml:space="preserve"> </w:delText>
        </w:r>
      </w:del>
      <w:del w:id="311" w:author="Don DePaolo" w:date="2013-04-14T20:33:00Z">
        <w:r w:rsidRPr="004E3B9E" w:rsidDel="00B02C90">
          <w:rPr>
            <w:rFonts w:ascii="Times New Roman" w:eastAsia="宋体" w:hAnsi="Times New Roman" w:cs="Times New Roman"/>
            <w:kern w:val="0"/>
            <w:sz w:val="24"/>
            <w:szCs w:val="20"/>
          </w:rPr>
          <w:delText>as the</w:delText>
        </w:r>
      </w:del>
      <w:ins w:id="312" w:author="Don DePaolo" w:date="2013-04-14T20:33:00Z">
        <w:r w:rsidR="00B02C90">
          <w:rPr>
            <w:rFonts w:ascii="Times New Roman" w:eastAsia="宋体" w:hAnsi="Times New Roman" w:cs="Times New Roman"/>
            <w:kern w:val="0"/>
            <w:sz w:val="24"/>
            <w:szCs w:val="20"/>
          </w:rPr>
          <w:t>or the lower</w:t>
        </w:r>
      </w:ins>
      <w:r w:rsidRPr="004E3B9E">
        <w:rPr>
          <w:rFonts w:ascii="Times New Roman" w:eastAsia="宋体" w:hAnsi="Times New Roman" w:cs="Times New Roman"/>
          <w:kern w:val="0"/>
          <w:sz w:val="24"/>
          <w:szCs w:val="20"/>
        </w:rPr>
        <w:t xml:space="preserve"> reservoir</w:t>
      </w:r>
      <w:r w:rsidRPr="004E3B9E">
        <w:rPr>
          <w:rFonts w:ascii="Times New Roman" w:eastAsia="宋体" w:hAnsi="Times New Roman" w:cs="Times New Roman" w:hint="eastAsia"/>
          <w:kern w:val="0"/>
          <w:sz w:val="24"/>
          <w:szCs w:val="20"/>
        </w:rPr>
        <w:t xml:space="preserve"> </w:t>
      </w:r>
      <w:proofErr w:type="spellStart"/>
      <w:r w:rsidRPr="004E3B9E">
        <w:rPr>
          <w:rFonts w:ascii="Times New Roman" w:eastAsia="宋体" w:hAnsi="Times New Roman" w:cs="Times New Roman"/>
          <w:kern w:val="0"/>
          <w:sz w:val="24"/>
          <w:szCs w:val="20"/>
        </w:rPr>
        <w:t>permeabilit</w:t>
      </w:r>
      <w:ins w:id="313" w:author="Don DePaolo" w:date="2013-04-14T20:33:00Z">
        <w:r w:rsidR="00B02C90">
          <w:rPr>
            <w:rFonts w:ascii="Times New Roman" w:eastAsia="宋体" w:hAnsi="Times New Roman" w:cs="Times New Roman"/>
            <w:kern w:val="0"/>
            <w:sz w:val="24"/>
            <w:szCs w:val="20"/>
          </w:rPr>
          <w:t>ies</w:t>
        </w:r>
      </w:ins>
      <w:proofErr w:type="spellEnd"/>
      <w:del w:id="314" w:author="Don DePaolo" w:date="2013-04-14T20:33:00Z">
        <w:r w:rsidRPr="004E3B9E" w:rsidDel="00B02C90">
          <w:rPr>
            <w:rFonts w:ascii="Times New Roman" w:eastAsia="宋体" w:hAnsi="Times New Roman" w:cs="Times New Roman"/>
            <w:kern w:val="0"/>
            <w:sz w:val="24"/>
            <w:szCs w:val="20"/>
          </w:rPr>
          <w:delText>y</w:delText>
        </w:r>
      </w:del>
      <w:r w:rsidRPr="004E3B9E">
        <w:rPr>
          <w:rFonts w:ascii="Times New Roman" w:eastAsia="宋体" w:hAnsi="Times New Roman" w:cs="Times New Roman"/>
          <w:kern w:val="0"/>
          <w:sz w:val="24"/>
          <w:szCs w:val="20"/>
        </w:rPr>
        <w:t xml:space="preserve"> </w:t>
      </w:r>
      <w:del w:id="315" w:author="Don DePaolo" w:date="2013-04-14T20:33:00Z">
        <w:r w:rsidRPr="004E3B9E" w:rsidDel="00B02C90">
          <w:rPr>
            <w:rFonts w:ascii="Times New Roman" w:eastAsia="宋体" w:hAnsi="Times New Roman" w:cs="Times New Roman"/>
            <w:kern w:val="0"/>
            <w:sz w:val="24"/>
            <w:szCs w:val="20"/>
          </w:rPr>
          <w:delText>decreases (with increasing</w:delText>
        </w:r>
      </w:del>
      <w:ins w:id="316" w:author="Don DePaolo" w:date="2013-04-14T20:33:00Z">
        <w:r w:rsidR="00B02C90">
          <w:rPr>
            <w:rFonts w:ascii="Times New Roman" w:eastAsia="宋体" w:hAnsi="Times New Roman" w:cs="Times New Roman"/>
            <w:kern w:val="0"/>
            <w:sz w:val="24"/>
            <w:szCs w:val="20"/>
          </w:rPr>
          <w:t xml:space="preserve">that </w:t>
        </w:r>
      </w:ins>
      <w:ins w:id="317" w:author="Don DePaolo" w:date="2013-04-14T20:34:00Z">
        <w:r w:rsidR="00ED694D">
          <w:rPr>
            <w:rFonts w:ascii="Times New Roman" w:eastAsia="宋体" w:hAnsi="Times New Roman" w:cs="Times New Roman"/>
            <w:kern w:val="0"/>
            <w:sz w:val="24"/>
            <w:szCs w:val="20"/>
          </w:rPr>
          <w:t xml:space="preserve">are </w:t>
        </w:r>
      </w:ins>
      <w:ins w:id="318" w:author="Don DePaolo" w:date="2013-04-14T20:33:00Z">
        <w:r w:rsidR="00ED694D">
          <w:rPr>
            <w:rFonts w:ascii="Times New Roman" w:eastAsia="宋体" w:hAnsi="Times New Roman" w:cs="Times New Roman"/>
            <w:kern w:val="0"/>
            <w:sz w:val="24"/>
            <w:szCs w:val="20"/>
          </w:rPr>
          <w:t>associated with our</w:t>
        </w:r>
        <w:r w:rsidR="00B02C90">
          <w:rPr>
            <w:rFonts w:ascii="Times New Roman" w:eastAsia="宋体" w:hAnsi="Times New Roman" w:cs="Times New Roman"/>
            <w:kern w:val="0"/>
            <w:sz w:val="24"/>
            <w:szCs w:val="20"/>
          </w:rPr>
          <w:t xml:space="preserve"> model</w:t>
        </w:r>
      </w:ins>
      <w:ins w:id="319" w:author="Don DePaolo" w:date="2013-04-14T20:34:00Z">
        <w:r w:rsidR="00B02C90">
          <w:rPr>
            <w:rFonts w:ascii="Times New Roman" w:eastAsia="宋体" w:hAnsi="Times New Roman" w:cs="Times New Roman"/>
            <w:kern w:val="0"/>
            <w:sz w:val="24"/>
            <w:szCs w:val="20"/>
          </w:rPr>
          <w:t xml:space="preserve"> rocks with higher</w:t>
        </w:r>
      </w:ins>
      <w:r w:rsidRPr="004E3B9E">
        <w:rPr>
          <w:rFonts w:ascii="Times New Roman" w:eastAsia="宋体" w:hAnsi="Times New Roman" w:cs="Times New Roman"/>
          <w:kern w:val="0"/>
          <w:sz w:val="24"/>
          <w:szCs w:val="20"/>
        </w:rPr>
        <w:t xml:space="preserve"> VRF</w:t>
      </w:r>
      <w:del w:id="320" w:author="Don DePaolo" w:date="2013-04-14T20:34:00Z">
        <w:r w:rsidRPr="004E3B9E" w:rsidDel="00B02C90">
          <w:rPr>
            <w:rFonts w:ascii="Times New Roman" w:eastAsia="宋体" w:hAnsi="Times New Roman" w:cs="Times New Roman"/>
            <w:kern w:val="0"/>
            <w:sz w:val="24"/>
            <w:szCs w:val="20"/>
          </w:rPr>
          <w:delText>)</w:delText>
        </w:r>
      </w:del>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hint="eastAsia"/>
          <w:kern w:val="0"/>
          <w:sz w:val="24"/>
          <w:szCs w:val="20"/>
        </w:rPr>
        <w:t xml:space="preserve">injection </w:t>
      </w:r>
      <w:r w:rsidRPr="004E3B9E">
        <w:rPr>
          <w:rFonts w:ascii="Times New Roman" w:eastAsia="宋体" w:hAnsi="Times New Roman" w:cs="Times New Roman"/>
          <w:kern w:val="0"/>
          <w:sz w:val="24"/>
          <w:szCs w:val="20"/>
        </w:rPr>
        <w:t xml:space="preserve">pressure </w:t>
      </w:r>
      <w:r w:rsidRPr="004E3B9E">
        <w:rPr>
          <w:rFonts w:ascii="Times New Roman" w:eastAsia="宋体" w:hAnsi="Times New Roman" w:cs="Times New Roman" w:hint="eastAsia"/>
          <w:kern w:val="0"/>
          <w:sz w:val="24"/>
          <w:szCs w:val="20"/>
        </w:rPr>
        <w:t>need</w:t>
      </w:r>
      <w:r w:rsidRPr="004E3B9E">
        <w:rPr>
          <w:rFonts w:ascii="Times New Roman" w:eastAsia="宋体" w:hAnsi="Times New Roman" w:cs="Times New Roman"/>
          <w:kern w:val="0"/>
          <w:sz w:val="24"/>
          <w:szCs w:val="20"/>
        </w:rPr>
        <w:t>s</w:t>
      </w:r>
      <w:r w:rsidRPr="004E3B9E">
        <w:rPr>
          <w:rFonts w:ascii="Times New Roman" w:eastAsia="宋体" w:hAnsi="Times New Roman" w:cs="Times New Roman" w:hint="eastAsia"/>
          <w:kern w:val="0"/>
          <w:sz w:val="24"/>
          <w:szCs w:val="20"/>
        </w:rPr>
        <w:t xml:space="preserve"> to be increased </w:t>
      </w:r>
      <w:r w:rsidRPr="004E3B9E">
        <w:rPr>
          <w:rFonts w:ascii="Times New Roman" w:eastAsia="宋体" w:hAnsi="Times New Roman" w:cs="Times New Roman"/>
          <w:kern w:val="0"/>
          <w:sz w:val="24"/>
          <w:szCs w:val="20"/>
        </w:rPr>
        <w:t xml:space="preserve">to achieve the same injection rate of </w:t>
      </w:r>
      <w:r w:rsidRPr="004E3B9E">
        <w:rPr>
          <w:rFonts w:ascii="Times New Roman" w:eastAsia="宋体" w:hAnsi="Times New Roman" w:cs="Times New Roman" w:hint="eastAsia"/>
          <w:kern w:val="0"/>
          <w:sz w:val="24"/>
          <w:szCs w:val="20"/>
        </w:rPr>
        <w:t>1</w:t>
      </w:r>
      <w:r w:rsidRPr="004E3B9E">
        <w:rPr>
          <w:rFonts w:ascii="Times New Roman" w:eastAsia="宋体" w:hAnsi="Times New Roman" w:cs="Times New Roman"/>
          <w:kern w:val="0"/>
          <w:sz w:val="24"/>
          <w:szCs w:val="20"/>
        </w:rPr>
        <w:t xml:space="preserve"> Mt/yr. We set a </w:t>
      </w:r>
      <w:r w:rsidRPr="004E3B9E">
        <w:rPr>
          <w:rFonts w:ascii="Times New Roman" w:eastAsia="宋体" w:hAnsi="Times New Roman" w:cs="Times New Roman" w:hint="eastAsia"/>
          <w:kern w:val="0"/>
          <w:sz w:val="24"/>
          <w:szCs w:val="20"/>
        </w:rPr>
        <w:t>m</w:t>
      </w:r>
      <w:r w:rsidRPr="004E3B9E">
        <w:rPr>
          <w:rFonts w:ascii="Times New Roman" w:eastAsia="宋体" w:hAnsi="Times New Roman" w:cs="Times New Roman"/>
          <w:kern w:val="0"/>
          <w:sz w:val="24"/>
          <w:szCs w:val="20"/>
        </w:rPr>
        <w:t xml:space="preserve">aximum </w:t>
      </w:r>
      <w:r w:rsidRPr="004E3B9E">
        <w:rPr>
          <w:rFonts w:ascii="Times New Roman" w:eastAsia="宋体" w:hAnsi="Times New Roman" w:cs="Times New Roman" w:hint="eastAsia"/>
          <w:kern w:val="0"/>
          <w:sz w:val="24"/>
          <w:szCs w:val="20"/>
        </w:rPr>
        <w:t xml:space="preserve">injection </w:t>
      </w:r>
      <w:r w:rsidRPr="004E3B9E">
        <w:rPr>
          <w:rFonts w:ascii="Times New Roman" w:eastAsia="宋体" w:hAnsi="Times New Roman" w:cs="Times New Roman"/>
          <w:kern w:val="0"/>
          <w:sz w:val="24"/>
          <w:szCs w:val="20"/>
        </w:rPr>
        <w:t xml:space="preserve">pressure </w:t>
      </w:r>
      <w:r w:rsidRPr="004E3B9E">
        <w:rPr>
          <w:rFonts w:ascii="Times New Roman" w:eastAsia="宋体" w:hAnsi="Times New Roman" w:cs="Times New Roman" w:hint="eastAsia"/>
          <w:kern w:val="0"/>
          <w:sz w:val="24"/>
          <w:szCs w:val="20"/>
        </w:rPr>
        <w:t xml:space="preserve">of </w:t>
      </w:r>
      <w:r w:rsidRPr="004E3B9E">
        <w:rPr>
          <w:rFonts w:ascii="Times New Roman" w:eastAsia="宋体" w:hAnsi="Times New Roman" w:cs="Times New Roman"/>
          <w:kern w:val="0"/>
          <w:sz w:val="24"/>
          <w:szCs w:val="20"/>
        </w:rPr>
        <w:t>390 bar</w:t>
      </w:r>
      <w:r w:rsidR="00605380">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(39 </w:t>
      </w:r>
      <w:proofErr w:type="spellStart"/>
      <w:r w:rsidRPr="004E3B9E">
        <w:rPr>
          <w:rFonts w:ascii="Times New Roman" w:eastAsia="宋体" w:hAnsi="Times New Roman" w:cs="Times New Roman"/>
          <w:kern w:val="0"/>
          <w:sz w:val="24"/>
          <w:szCs w:val="20"/>
        </w:rPr>
        <w:t>MPa</w:t>
      </w:r>
      <w:proofErr w:type="spellEnd"/>
      <w:r w:rsidRPr="004E3B9E">
        <w:rPr>
          <w:rFonts w:ascii="Times New Roman" w:eastAsia="宋体" w:hAnsi="Times New Roman" w:cs="Times New Roman"/>
          <w:kern w:val="0"/>
          <w:sz w:val="24"/>
          <w:szCs w:val="20"/>
        </w:rPr>
        <w:t xml:space="preserve">). In cases where the reservoir permeability is too low to allow injection of </w:t>
      </w:r>
      <w:r w:rsidR="00605380">
        <w:rPr>
          <w:rFonts w:ascii="Times New Roman" w:eastAsia="宋体" w:hAnsi="Times New Roman" w:cs="Times New Roman" w:hint="eastAsia"/>
          <w:kern w:val="0"/>
          <w:sz w:val="24"/>
          <w:szCs w:val="20"/>
        </w:rPr>
        <w:t xml:space="preserve">1 </w:t>
      </w:r>
      <w:r w:rsidRPr="004E3B9E">
        <w:rPr>
          <w:rFonts w:ascii="Times New Roman" w:eastAsia="宋体" w:hAnsi="Times New Roman" w:cs="Times New Roman"/>
          <w:kern w:val="0"/>
          <w:sz w:val="24"/>
          <w:szCs w:val="20"/>
        </w:rPr>
        <w:t>Mt/y CO</w:t>
      </w:r>
      <w:r w:rsidRPr="004E3B9E">
        <w:rPr>
          <w:rFonts w:ascii="Times New Roman" w:eastAsia="宋体" w:hAnsi="Times New Roman" w:cs="Times New Roman"/>
          <w:kern w:val="0"/>
          <w:sz w:val="24"/>
          <w:szCs w:val="20"/>
          <w:vertAlign w:val="subscript"/>
        </w:rPr>
        <w:t>2</w:t>
      </w:r>
      <w:r w:rsidR="00500E69">
        <w:rPr>
          <w:rFonts w:ascii="Times New Roman" w:eastAsia="宋体" w:hAnsi="Times New Roman" w:cs="Times New Roman"/>
          <w:kern w:val="0"/>
          <w:sz w:val="24"/>
          <w:szCs w:val="20"/>
        </w:rPr>
        <w:t xml:space="preserve"> at this injection pressure, </w:t>
      </w:r>
      <w:r w:rsidRPr="004E3B9E">
        <w:rPr>
          <w:rFonts w:ascii="Times New Roman" w:eastAsia="宋体" w:hAnsi="Times New Roman" w:cs="Times New Roman"/>
          <w:kern w:val="0"/>
          <w:sz w:val="24"/>
          <w:szCs w:val="20"/>
        </w:rPr>
        <w:t xml:space="preserve">the injection pressure is set at 39 </w:t>
      </w:r>
      <w:proofErr w:type="spellStart"/>
      <w:r w:rsidRPr="004E3B9E">
        <w:rPr>
          <w:rFonts w:ascii="Times New Roman" w:eastAsia="宋体" w:hAnsi="Times New Roman" w:cs="Times New Roman"/>
          <w:kern w:val="0"/>
          <w:sz w:val="24"/>
          <w:szCs w:val="20"/>
        </w:rPr>
        <w:t>MPa</w:t>
      </w:r>
      <w:proofErr w:type="spellEnd"/>
      <w:r w:rsidRPr="004E3B9E">
        <w:rPr>
          <w:rFonts w:ascii="Times New Roman" w:eastAsia="宋体" w:hAnsi="Times New Roman" w:cs="Times New Roman"/>
          <w:kern w:val="0"/>
          <w:sz w:val="24"/>
          <w:szCs w:val="20"/>
        </w:rPr>
        <w:t xml:space="preserve"> and the rate is decreased to be consistent with the permeability.</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G</w:t>
      </w:r>
      <w:r w:rsidRPr="004E3B9E">
        <w:rPr>
          <w:rFonts w:ascii="Times New Roman" w:eastAsia="宋体" w:hAnsi="Times New Roman" w:cs="Times New Roman" w:hint="eastAsia"/>
          <w:kern w:val="0"/>
          <w:sz w:val="24"/>
          <w:szCs w:val="20"/>
        </w:rPr>
        <w:t>eochemical transport simulations are continued until 1000 years</w:t>
      </w:r>
      <w:r w:rsidRPr="004E3B9E">
        <w:rPr>
          <w:rFonts w:ascii="Times New Roman" w:eastAsia="宋体" w:hAnsi="Times New Roman" w:cs="Times New Roman"/>
          <w:kern w:val="0"/>
          <w:sz w:val="24"/>
          <w:szCs w:val="20"/>
        </w:rPr>
        <w:t xml:space="preserve">; </w:t>
      </w:r>
      <w:del w:id="321" w:author="Don DePaolo" w:date="2013-04-14T20:35:00Z">
        <w:r w:rsidRPr="004E3B9E" w:rsidDel="00ED694D">
          <w:rPr>
            <w:rFonts w:ascii="Times New Roman" w:eastAsia="宋体" w:hAnsi="Times New Roman" w:cs="Times New Roman"/>
            <w:kern w:val="0"/>
            <w:sz w:val="24"/>
            <w:szCs w:val="20"/>
          </w:rPr>
          <w:delText xml:space="preserve">this is </w:delText>
        </w:r>
      </w:del>
      <w:r w:rsidRPr="004E3B9E">
        <w:rPr>
          <w:rFonts w:ascii="Times New Roman" w:eastAsia="宋体" w:hAnsi="Times New Roman" w:cs="Times New Roman"/>
          <w:kern w:val="0"/>
          <w:sz w:val="24"/>
          <w:szCs w:val="20"/>
        </w:rPr>
        <w:t>an arbitrary cutoff chosen to limit the computational time for the models</w:t>
      </w:r>
      <w:ins w:id="322" w:author="Don DePaolo" w:date="2013-04-14T20:35:00Z">
        <w:r w:rsidR="00ED694D">
          <w:rPr>
            <w:rFonts w:ascii="Times New Roman" w:eastAsia="宋体" w:hAnsi="Times New Roman" w:cs="Times New Roman"/>
            <w:kern w:val="0"/>
            <w:sz w:val="24"/>
            <w:szCs w:val="20"/>
          </w:rPr>
          <w:t xml:space="preserve"> and to allow us to compare the amount of CO</w:t>
        </w:r>
        <w:r w:rsidR="00ED694D" w:rsidRPr="00ED694D">
          <w:rPr>
            <w:rFonts w:ascii="Times New Roman" w:eastAsia="宋体" w:hAnsi="Times New Roman" w:cs="Times New Roman"/>
            <w:kern w:val="0"/>
            <w:sz w:val="24"/>
            <w:szCs w:val="20"/>
            <w:vertAlign w:val="subscript"/>
            <w:rPrChange w:id="323" w:author="Don DePaolo" w:date="2013-04-14T20:35:00Z">
              <w:rPr>
                <w:rFonts w:ascii="Times New Roman" w:eastAsia="宋体" w:hAnsi="Times New Roman" w:cs="Times New Roman"/>
                <w:kern w:val="0"/>
                <w:sz w:val="24"/>
                <w:szCs w:val="20"/>
              </w:rPr>
            </w:rPrChange>
          </w:rPr>
          <w:t>2</w:t>
        </w:r>
        <w:r w:rsidR="00ED694D">
          <w:rPr>
            <w:rFonts w:ascii="Times New Roman" w:eastAsia="宋体" w:hAnsi="Times New Roman" w:cs="Times New Roman"/>
            <w:kern w:val="0"/>
            <w:sz w:val="24"/>
            <w:szCs w:val="20"/>
          </w:rPr>
          <w:t xml:space="preserve"> mineralized in a specified amount of time</w:t>
        </w:r>
      </w:ins>
      <w:r w:rsidRPr="004E3B9E">
        <w:rPr>
          <w:rFonts w:ascii="Times New Roman" w:eastAsia="宋体" w:hAnsi="Times New Roman" w:cs="Times New Roman" w:hint="eastAsia"/>
          <w:kern w:val="0"/>
          <w:sz w:val="24"/>
          <w:szCs w:val="20"/>
        </w:rPr>
        <w:t xml:space="preserve">. </w:t>
      </w:r>
    </w:p>
    <w:p w14:paraId="6C467139" w14:textId="77777777" w:rsidR="004E3B9E" w:rsidRPr="004E3B9E" w:rsidRDefault="004E3B9E" w:rsidP="004E3B9E">
      <w:pPr>
        <w:widowControl/>
        <w:rPr>
          <w:rFonts w:ascii="Times New Roman" w:eastAsia="宋体" w:hAnsi="Times New Roman" w:cs="Times New Roman"/>
          <w:kern w:val="0"/>
          <w:sz w:val="24"/>
          <w:szCs w:val="20"/>
        </w:rPr>
      </w:pPr>
    </w:p>
    <w:p w14:paraId="65727B0F" w14:textId="77777777" w:rsidR="004E3B9E" w:rsidRPr="004E3B9E" w:rsidRDefault="004E3B9E" w:rsidP="009B081A">
      <w:pPr>
        <w:pStyle w:val="1"/>
      </w:pPr>
      <w:r w:rsidRPr="004E3B9E">
        <w:t>Modeling Approach</w:t>
      </w:r>
    </w:p>
    <w:p w14:paraId="73E7E941" w14:textId="77777777" w:rsidR="004E3B9E" w:rsidRPr="004E3B9E" w:rsidRDefault="004E3B9E" w:rsidP="009B081A">
      <w:pPr>
        <w:pStyle w:val="2"/>
      </w:pPr>
      <w:r w:rsidRPr="004E3B9E">
        <w:lastRenderedPageBreak/>
        <w:t>Simulation method</w:t>
      </w:r>
    </w:p>
    <w:p w14:paraId="22EC57A7" w14:textId="585723CD" w:rsidR="004E3B9E" w:rsidRPr="004E3B9E" w:rsidRDefault="004E3B9E" w:rsidP="004E3B9E">
      <w:pPr>
        <w:widowControl/>
        <w:rPr>
          <w:rFonts w:ascii="Times New Roman" w:eastAsia="宋体" w:hAnsi="Times New Roman" w:cs="Times New Roman"/>
          <w:kern w:val="0"/>
          <w:sz w:val="24"/>
          <w:szCs w:val="20"/>
          <w:lang w:eastAsia="en-US"/>
        </w:rPr>
      </w:pPr>
      <w:r w:rsidRPr="004E3B9E">
        <w:rPr>
          <w:rFonts w:ascii="Times New Roman" w:eastAsia="宋体" w:hAnsi="Times New Roman" w:cs="Times New Roman"/>
          <w:kern w:val="0"/>
          <w:sz w:val="24"/>
          <w:szCs w:val="20"/>
          <w:lang w:eastAsia="en-US"/>
        </w:rPr>
        <w:t>Simulations</w:t>
      </w:r>
      <w:r w:rsidRPr="004E3B9E">
        <w:rPr>
          <w:rFonts w:ascii="Times New Roman" w:eastAsia="宋体" w:hAnsi="Times New Roman" w:cs="Times New Roman" w:hint="eastAsia"/>
          <w:kern w:val="0"/>
          <w:sz w:val="24"/>
          <w:szCs w:val="20"/>
        </w:rPr>
        <w:t xml:space="preserve"> are conducted using the </w:t>
      </w:r>
      <w:proofErr w:type="spellStart"/>
      <w:r w:rsidRPr="004E3B9E">
        <w:rPr>
          <w:rFonts w:ascii="Times New Roman" w:eastAsia="宋体" w:hAnsi="Times New Roman" w:cs="Times New Roman"/>
          <w:kern w:val="0"/>
          <w:sz w:val="24"/>
          <w:szCs w:val="20"/>
          <w:lang w:eastAsia="en-US"/>
        </w:rPr>
        <w:t>nonisothermal</w:t>
      </w:r>
      <w:proofErr w:type="spellEnd"/>
      <w:r w:rsidRPr="004E3B9E">
        <w:rPr>
          <w:rFonts w:ascii="Times New Roman" w:eastAsia="宋体" w:hAnsi="Times New Roman" w:cs="Times New Roman"/>
          <w:kern w:val="0"/>
          <w:sz w:val="24"/>
          <w:szCs w:val="20"/>
          <w:lang w:eastAsia="en-US"/>
        </w:rPr>
        <w:t xml:space="preserve"> reactive transport code TOUGHREACT V2 </w:t>
      </w:r>
      <w:r w:rsidR="00931F83">
        <w:rPr>
          <w:rFonts w:ascii="Times New Roman" w:eastAsia="宋体" w:hAnsi="Times New Roman" w:cs="Times New Roman"/>
          <w:kern w:val="0"/>
          <w:sz w:val="24"/>
          <w:szCs w:val="20"/>
          <w:lang w:eastAsia="en-US"/>
        </w:rPr>
        <w:fldChar w:fldCharType="begin"/>
      </w:r>
      <w:r w:rsidR="00931F83">
        <w:rPr>
          <w:rFonts w:ascii="Times New Roman" w:eastAsia="宋体" w:hAnsi="Times New Roman" w:cs="Times New Roman"/>
          <w:kern w:val="0"/>
          <w:sz w:val="24"/>
          <w:szCs w:val="20"/>
          <w:lang w:eastAsia="en-US"/>
        </w:rPr>
        <w:instrText xml:space="preserve"> ADDIN EN.CITE &lt;EndNote&gt;&lt;Cite&gt;&lt;Author&gt;Xu&lt;/Author&gt;&lt;Year&gt;2001&lt;/Year&gt;&lt;RecNum&gt;564&lt;/RecNum&gt;&lt;DisplayText&gt;(Xu and Pruess, 2001)&lt;/DisplayText&gt;&lt;record&gt;&lt;rec-number&gt;564&lt;/rec-number&gt;&lt;foreign-keys&gt;&lt;key app="EN" db-id="s0xvr2sd6dpzt6eed27xat5ad0p0xa99ftpe"&gt;564&lt;/key&gt;&lt;/foreign-keys&gt;&lt;ref-type name="Journal Article"&gt;17&lt;/ref-type&gt;&lt;contributors&gt;&lt;authors&gt;&lt;author&gt;Xu, Tianfu&lt;/author&gt;&lt;author&gt;Pruess, Karsten&lt;/author&gt;&lt;/authors&gt;&lt;/contributors&gt;&lt;titles&gt;&lt;title&gt;Modeling Multiphase Non-isothermal Fluid Flow and Reactive Geochemical Transport in Variably Saturated Fractured Rocks: 1. Methodology&lt;/title&gt;&lt;secondary-title&gt;American Journal of Science&lt;/secondary-title&gt;&lt;/titles&gt;&lt;periodical&gt;&lt;full-title&gt;American Journal of Science&lt;/full-title&gt;&lt;abbr-1&gt;Am J Sci&lt;/abbr-1&gt;&lt;/periodical&gt;&lt;pages&gt;16-33&lt;/pages&gt;&lt;volume&gt;301&lt;/volume&gt;&lt;number&gt;1&lt;/number&gt;&lt;dates&gt;&lt;year&gt;2001&lt;/year&gt;&lt;pub-dates&gt;&lt;date&gt;January 1, 2001&lt;/date&gt;&lt;/pub-dates&gt;&lt;/dates&gt;&lt;urls&gt;&lt;related-urls&gt;&lt;url&gt;http://www.ajsonline.org/cgi/content/abstract/301/1/16&lt;/url&gt;&lt;url&gt;http://www.ajsonline.org/cgi/reprint/301/1/16.pdf&lt;/url&gt;&lt;/related-urls&gt;&lt;/urls&gt;&lt;electronic-resource-num&gt;10.2475/ajs.301.1.16&lt;/electronic-resource-num&gt;&lt;/record&gt;&lt;/Cite&gt;&lt;/EndNote&gt;</w:instrText>
      </w:r>
      <w:r w:rsidR="00931F83">
        <w:rPr>
          <w:rFonts w:ascii="Times New Roman" w:eastAsia="宋体" w:hAnsi="Times New Roman" w:cs="Times New Roman"/>
          <w:kern w:val="0"/>
          <w:sz w:val="24"/>
          <w:szCs w:val="20"/>
          <w:lang w:eastAsia="en-US"/>
        </w:rPr>
        <w:fldChar w:fldCharType="separate"/>
      </w:r>
      <w:r w:rsidR="00931F83">
        <w:rPr>
          <w:rFonts w:ascii="Times New Roman" w:eastAsia="宋体" w:hAnsi="Times New Roman" w:cs="Times New Roman"/>
          <w:noProof/>
          <w:kern w:val="0"/>
          <w:sz w:val="24"/>
          <w:szCs w:val="20"/>
          <w:lang w:eastAsia="en-US"/>
        </w:rPr>
        <w:t>(</w:t>
      </w:r>
      <w:hyperlink w:anchor="_ENREF_41" w:tooltip="Xu, 2001 #564" w:history="1">
        <w:r w:rsidR="00331F9E">
          <w:rPr>
            <w:rFonts w:ascii="Times New Roman" w:eastAsia="宋体" w:hAnsi="Times New Roman" w:cs="Times New Roman"/>
            <w:noProof/>
            <w:kern w:val="0"/>
            <w:sz w:val="24"/>
            <w:szCs w:val="20"/>
            <w:lang w:eastAsia="en-US"/>
          </w:rPr>
          <w:t>Xu and Pruess, 2001</w:t>
        </w:r>
      </w:hyperlink>
      <w:r w:rsidR="00931F83">
        <w:rPr>
          <w:rFonts w:ascii="Times New Roman" w:eastAsia="宋体" w:hAnsi="Times New Roman" w:cs="Times New Roman"/>
          <w:noProof/>
          <w:kern w:val="0"/>
          <w:sz w:val="24"/>
          <w:szCs w:val="20"/>
          <w:lang w:eastAsia="en-US"/>
        </w:rPr>
        <w:t>)</w:t>
      </w:r>
      <w:r w:rsidR="00931F83">
        <w:rPr>
          <w:rFonts w:ascii="Times New Roman" w:eastAsia="宋体" w:hAnsi="Times New Roman" w:cs="Times New Roman"/>
          <w:kern w:val="0"/>
          <w:sz w:val="24"/>
          <w:szCs w:val="20"/>
          <w:lang w:eastAsia="en-US"/>
        </w:rPr>
        <w:fldChar w:fldCharType="end"/>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lang w:eastAsia="en-US"/>
        </w:rPr>
        <w:t xml:space="preserve">This code introduces reactive chemistry into the </w:t>
      </w:r>
      <w:r w:rsidRPr="004E3B9E">
        <w:rPr>
          <w:rFonts w:ascii="Times New Roman" w:eastAsia="宋体" w:hAnsi="Times New Roman" w:cs="Times New Roman" w:hint="eastAsia"/>
          <w:kern w:val="0"/>
          <w:sz w:val="24"/>
          <w:szCs w:val="20"/>
        </w:rPr>
        <w:t xml:space="preserve">existing </w:t>
      </w:r>
      <w:r w:rsidRPr="004E3B9E">
        <w:rPr>
          <w:rFonts w:ascii="Times New Roman" w:eastAsia="宋体" w:hAnsi="Times New Roman" w:cs="Times New Roman"/>
          <w:kern w:val="0"/>
          <w:sz w:val="24"/>
          <w:szCs w:val="20"/>
          <w:lang w:eastAsia="en-US"/>
        </w:rPr>
        <w:t xml:space="preserve">multiphase fluid and heat flow code TOUGH2 </w:t>
      </w:r>
      <w:r w:rsidR="00931F83">
        <w:rPr>
          <w:rFonts w:ascii="Times New Roman" w:eastAsia="宋体" w:hAnsi="Times New Roman" w:cs="Times New Roman"/>
          <w:kern w:val="0"/>
          <w:sz w:val="24"/>
          <w:szCs w:val="20"/>
          <w:lang w:eastAsia="en-US"/>
        </w:rPr>
        <w:fldChar w:fldCharType="begin"/>
      </w:r>
      <w:r w:rsidR="00931F83">
        <w:rPr>
          <w:rFonts w:ascii="Times New Roman" w:eastAsia="宋体" w:hAnsi="Times New Roman" w:cs="Times New Roman"/>
          <w:kern w:val="0"/>
          <w:sz w:val="24"/>
          <w:szCs w:val="20"/>
          <w:lang w:eastAsia="en-US"/>
        </w:rPr>
        <w:instrText xml:space="preserve"> ADDIN EN.CITE &lt;EndNote&gt;&lt;Cite&gt;&lt;Author&gt;Pruess&lt;/Author&gt;&lt;Year&gt;1991&lt;/Year&gt;&lt;RecNum&gt;565&lt;/RecNum&gt;&lt;DisplayText&gt;(Pruess, 1991)&lt;/DisplayText&gt;&lt;record&gt;&lt;rec-number&gt;565&lt;/rec-number&gt;&lt;foreign-keys&gt;&lt;key app="EN" db-id="s0xvr2sd6dpzt6eed27xat5ad0p0xa99ftpe"&gt;565&lt;/key&gt;&lt;/foreign-keys&gt;&lt;ref-type name="Report"&gt;27&lt;/ref-type&gt;&lt;contributors&gt;&lt;authors&gt;&lt;author&gt;Pruess, K.&lt;/author&gt;&lt;/authors&gt;&lt;/contributors&gt;&lt;titles&gt;&lt;title&gt;TOUGH2: A general-purpose numerical simulator for multiphase fluid and heat flow&lt;/title&gt;&lt;/titles&gt;&lt;pages&gt;Medium: ED; Size: Pages: (102 p)&lt;/pages&gt;&lt;dates&gt;&lt;year&gt;1991&lt;/year&gt;&lt;/dates&gt;&lt;isbn&gt;LBL-29400; Other: ON: DE92000755 United States10.2172/5212064Other: ON: DE92000755Mon May 14 08:16:59 EDT 2007OSTI; NTIS; GPO Dep.LBNL; EDB-91-145527English&lt;/isbn&gt;&lt;accession-num&gt;OSTI ID: 5212064; Legacy ID: DE92000755&lt;/accession-num&gt;&lt;urls&gt;&lt;related-urls&gt;&lt;url&gt;http://www.osti.gov/energycitations/servlets/purl/5212064-3ilNC8/&lt;/url&gt;&lt;/related-urls&gt;&lt;/urls&gt;&lt;/record&gt;&lt;/Cite&gt;&lt;/EndNote&gt;</w:instrText>
      </w:r>
      <w:r w:rsidR="00931F83">
        <w:rPr>
          <w:rFonts w:ascii="Times New Roman" w:eastAsia="宋体" w:hAnsi="Times New Roman" w:cs="Times New Roman"/>
          <w:kern w:val="0"/>
          <w:sz w:val="24"/>
          <w:szCs w:val="20"/>
          <w:lang w:eastAsia="en-US"/>
        </w:rPr>
        <w:fldChar w:fldCharType="separate"/>
      </w:r>
      <w:r w:rsidR="00931F83">
        <w:rPr>
          <w:rFonts w:ascii="Times New Roman" w:eastAsia="宋体" w:hAnsi="Times New Roman" w:cs="Times New Roman"/>
          <w:noProof/>
          <w:kern w:val="0"/>
          <w:sz w:val="24"/>
          <w:szCs w:val="20"/>
          <w:lang w:eastAsia="en-US"/>
        </w:rPr>
        <w:t>(</w:t>
      </w:r>
      <w:hyperlink w:anchor="_ENREF_27" w:tooltip="Pruess, 1991 #565" w:history="1">
        <w:r w:rsidR="00331F9E">
          <w:rPr>
            <w:rFonts w:ascii="Times New Roman" w:eastAsia="宋体" w:hAnsi="Times New Roman" w:cs="Times New Roman"/>
            <w:noProof/>
            <w:kern w:val="0"/>
            <w:sz w:val="24"/>
            <w:szCs w:val="20"/>
            <w:lang w:eastAsia="en-US"/>
          </w:rPr>
          <w:t>Pruess, 1991</w:t>
        </w:r>
      </w:hyperlink>
      <w:r w:rsidR="00931F83">
        <w:rPr>
          <w:rFonts w:ascii="Times New Roman" w:eastAsia="宋体" w:hAnsi="Times New Roman" w:cs="Times New Roman"/>
          <w:noProof/>
          <w:kern w:val="0"/>
          <w:sz w:val="24"/>
          <w:szCs w:val="20"/>
          <w:lang w:eastAsia="en-US"/>
        </w:rPr>
        <w:t>)</w:t>
      </w:r>
      <w:r w:rsidR="00931F83">
        <w:rPr>
          <w:rFonts w:ascii="Times New Roman" w:eastAsia="宋体" w:hAnsi="Times New Roman" w:cs="Times New Roman"/>
          <w:kern w:val="0"/>
          <w:sz w:val="24"/>
          <w:szCs w:val="20"/>
          <w:lang w:eastAsia="en-US"/>
        </w:rPr>
        <w:fldChar w:fldCharType="end"/>
      </w:r>
      <w:r w:rsidRPr="004E3B9E">
        <w:rPr>
          <w:rFonts w:ascii="Times New Roman" w:eastAsia="宋体" w:hAnsi="Times New Roman" w:cs="Times New Roman"/>
          <w:kern w:val="0"/>
          <w:sz w:val="24"/>
          <w:szCs w:val="20"/>
          <w:lang w:eastAsia="en-US"/>
        </w:rPr>
        <w:t xml:space="preserve">. A new fluid property module, ECO2N, </w:t>
      </w:r>
      <w:r w:rsidRPr="004E3B9E">
        <w:rPr>
          <w:rFonts w:ascii="Times New Roman" w:eastAsia="宋体" w:hAnsi="Times New Roman" w:cs="Times New Roman" w:hint="eastAsia"/>
          <w:kern w:val="0"/>
          <w:sz w:val="24"/>
          <w:szCs w:val="20"/>
        </w:rPr>
        <w:t>is</w:t>
      </w:r>
      <w:r w:rsidRPr="004E3B9E">
        <w:rPr>
          <w:rFonts w:ascii="Times New Roman" w:eastAsia="宋体" w:hAnsi="Times New Roman" w:cs="Times New Roman"/>
          <w:kern w:val="0"/>
          <w:sz w:val="24"/>
          <w:szCs w:val="20"/>
          <w:lang w:eastAsia="en-US"/>
        </w:rPr>
        <w:t xml:space="preserve"> used</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lang w:eastAsia="en-US"/>
        </w:rPr>
        <w:t xml:space="preserve">based on </w:t>
      </w:r>
      <w:r w:rsidRPr="004E3B9E">
        <w:rPr>
          <w:rFonts w:ascii="Times New Roman" w:eastAsia="宋体" w:hAnsi="Times New Roman" w:cs="Times New Roman" w:hint="eastAsia"/>
          <w:kern w:val="0"/>
          <w:sz w:val="24"/>
          <w:szCs w:val="20"/>
        </w:rPr>
        <w:t xml:space="preserve">the </w:t>
      </w:r>
      <w:r w:rsidRPr="004E3B9E">
        <w:rPr>
          <w:rFonts w:ascii="Times New Roman" w:eastAsia="宋体" w:hAnsi="Times New Roman" w:cs="Times New Roman"/>
          <w:kern w:val="0"/>
          <w:sz w:val="24"/>
          <w:szCs w:val="20"/>
          <w:lang w:eastAsia="en-US"/>
        </w:rPr>
        <w:t xml:space="preserve">work by </w:t>
      </w:r>
      <w:proofErr w:type="spellStart"/>
      <w:r w:rsidRPr="004E3B9E">
        <w:rPr>
          <w:rFonts w:ascii="Times New Roman" w:eastAsia="宋体" w:hAnsi="Times New Roman" w:cs="Times New Roman" w:hint="eastAsia"/>
          <w:kern w:val="0"/>
          <w:sz w:val="24"/>
          <w:szCs w:val="20"/>
        </w:rPr>
        <w:t>Spycher</w:t>
      </w:r>
      <w:proofErr w:type="spellEnd"/>
      <w:r w:rsidRPr="004E3B9E">
        <w:rPr>
          <w:rFonts w:ascii="Times New Roman" w:eastAsia="宋体" w:hAnsi="Times New Roman" w:cs="Times New Roman" w:hint="eastAsia"/>
          <w:kern w:val="0"/>
          <w:sz w:val="24"/>
          <w:szCs w:val="20"/>
        </w:rPr>
        <w:t xml:space="preserve"> and </w:t>
      </w:r>
      <w:proofErr w:type="spellStart"/>
      <w:r w:rsidRPr="004E3B9E">
        <w:rPr>
          <w:rFonts w:ascii="Times New Roman" w:eastAsia="宋体" w:hAnsi="Times New Roman" w:cs="Times New Roman" w:hint="eastAsia"/>
          <w:kern w:val="0"/>
          <w:sz w:val="24"/>
          <w:szCs w:val="20"/>
        </w:rPr>
        <w:t>Pruess</w:t>
      </w:r>
      <w:proofErr w:type="spellEnd"/>
      <w:r w:rsidRPr="004E3B9E">
        <w:rPr>
          <w:rFonts w:ascii="Times New Roman" w:eastAsia="宋体" w:hAnsi="Times New Roman" w:cs="Times New Roman"/>
          <w:kern w:val="0"/>
          <w:sz w:val="24"/>
          <w:szCs w:val="20"/>
        </w:rPr>
        <w:t xml:space="preserve"> </w:t>
      </w:r>
      <w:r w:rsidR="00931F83">
        <w:rPr>
          <w:rFonts w:ascii="Times New Roman" w:eastAsia="宋体" w:hAnsi="Times New Roman" w:cs="Times New Roman"/>
          <w:kern w:val="0"/>
          <w:sz w:val="24"/>
          <w:szCs w:val="20"/>
          <w:lang w:eastAsia="en-US"/>
        </w:rPr>
        <w:fldChar w:fldCharType="begin"/>
      </w:r>
      <w:r w:rsidR="00931F83">
        <w:rPr>
          <w:rFonts w:ascii="Times New Roman" w:eastAsia="宋体" w:hAnsi="Times New Roman" w:cs="Times New Roman"/>
          <w:kern w:val="0"/>
          <w:sz w:val="24"/>
          <w:szCs w:val="20"/>
          <w:lang w:eastAsia="en-US"/>
        </w:rPr>
        <w:instrText xml:space="preserve"> ADDIN EN.CITE &lt;EndNote&gt;&lt;Cite ExcludeAuth="1"&gt;&lt;Year&gt;2005&lt;/Year&gt;&lt;RecNum&gt;566&lt;/RecNum&gt;&lt;DisplayText&gt;(2005)&lt;/DisplayText&gt;&lt;record&gt;&lt;rec-number&gt;566&lt;/rec-number&gt;&lt;foreign-keys&gt;&lt;key app="EN" db-id="s0xvr2sd6dpzt6eed27xat5ad0p0xa99ftpe"&gt;566&lt;/key&gt;&lt;/foreign-keys&gt;&lt;ref-type name="Journal Article"&gt;17&lt;/ref-type&gt;&lt;contributors&gt;&lt;authors&gt;&lt;author&gt;Spycher, Nicolas&lt;/author&gt;&lt;author&gt;Pruess, Karsten&lt;/author&gt;&lt;/authors&gt;&lt;/contributors&gt;&lt;titles&gt;&lt;title&gt;CO2-H2O mixtures in the geological sequestration of CO2. II. Partitioning in chloride brines at 12-100°C and up to 600 bar&lt;/title&gt;&lt;secondary-title&gt;Geochimica Et Cosmochimica Acta&lt;/secondary-title&gt;&lt;/titles&gt;&lt;periodical&gt;&lt;full-title&gt;Geochimica Et Cosmochimica Acta&lt;/full-title&gt;&lt;abbr-1&gt;Geochim Cosmochim Ac&lt;/abbr-1&gt;&lt;/periodical&gt;&lt;pages&gt;3309-3320&lt;/pages&gt;&lt;volume&gt;69&lt;/volume&gt;&lt;number&gt;13&lt;/number&gt;&lt;dates&gt;&lt;year&gt;2005&lt;/year&gt;&lt;/dates&gt;&lt;isbn&gt;0016-7037&lt;/isbn&gt;&lt;urls&gt;&lt;related-urls&gt;&lt;url&gt;http://www.sciencedirect.com/science/article/B6V66-4GK186C-B/2/a92403f5379d427733c6b8217b193df1&lt;/url&gt;&lt;/related-urls&gt;&lt;/urls&gt;&lt;electronic-resource-num&gt;DOI: 10.1016/j.gca.2005.01.015&lt;/electronic-resource-num&gt;&lt;/record&gt;&lt;/Cite&gt;&lt;/EndNote&gt;</w:instrText>
      </w:r>
      <w:r w:rsidR="00931F83">
        <w:rPr>
          <w:rFonts w:ascii="Times New Roman" w:eastAsia="宋体" w:hAnsi="Times New Roman" w:cs="Times New Roman"/>
          <w:kern w:val="0"/>
          <w:sz w:val="24"/>
          <w:szCs w:val="20"/>
          <w:lang w:eastAsia="en-US"/>
        </w:rPr>
        <w:fldChar w:fldCharType="separate"/>
      </w:r>
      <w:r w:rsidR="00931F83">
        <w:rPr>
          <w:rFonts w:ascii="Times New Roman" w:eastAsia="宋体" w:hAnsi="Times New Roman" w:cs="Times New Roman"/>
          <w:noProof/>
          <w:kern w:val="0"/>
          <w:sz w:val="24"/>
          <w:szCs w:val="20"/>
          <w:lang w:eastAsia="en-US"/>
        </w:rPr>
        <w:t>(</w:t>
      </w:r>
      <w:hyperlink w:anchor="_ENREF_34" w:tooltip="Spycher, 2005 #566" w:history="1">
        <w:r w:rsidR="00331F9E">
          <w:rPr>
            <w:rFonts w:ascii="Times New Roman" w:eastAsia="宋体" w:hAnsi="Times New Roman" w:cs="Times New Roman"/>
            <w:noProof/>
            <w:kern w:val="0"/>
            <w:sz w:val="24"/>
            <w:szCs w:val="20"/>
            <w:lang w:eastAsia="en-US"/>
          </w:rPr>
          <w:t>2005</w:t>
        </w:r>
      </w:hyperlink>
      <w:r w:rsidR="00931F83">
        <w:rPr>
          <w:rFonts w:ascii="Times New Roman" w:eastAsia="宋体" w:hAnsi="Times New Roman" w:cs="Times New Roman"/>
          <w:noProof/>
          <w:kern w:val="0"/>
          <w:sz w:val="24"/>
          <w:szCs w:val="20"/>
          <w:lang w:eastAsia="en-US"/>
        </w:rPr>
        <w:t>)</w:t>
      </w:r>
      <w:r w:rsidR="00931F83">
        <w:rPr>
          <w:rFonts w:ascii="Times New Roman" w:eastAsia="宋体" w:hAnsi="Times New Roman" w:cs="Times New Roman"/>
          <w:kern w:val="0"/>
          <w:sz w:val="24"/>
          <w:szCs w:val="20"/>
          <w:lang w:eastAsia="en-US"/>
        </w:rPr>
        <w:fldChar w:fldCharType="end"/>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lang w:eastAsia="en-US"/>
        </w:rPr>
        <w:t>ECO2N</w:t>
      </w:r>
      <w:r w:rsidRPr="004E3B9E" w:rsidDel="00B776CA">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lang w:eastAsia="en-US"/>
        </w:rPr>
        <w:t xml:space="preserve">provides an accurate description of the </w:t>
      </w:r>
      <w:proofErr w:type="spellStart"/>
      <w:r w:rsidRPr="004E3B9E">
        <w:rPr>
          <w:rFonts w:ascii="Times New Roman" w:eastAsia="宋体" w:hAnsi="Times New Roman" w:cs="Times New Roman"/>
          <w:kern w:val="0"/>
          <w:sz w:val="24"/>
          <w:szCs w:val="20"/>
          <w:lang w:eastAsia="en-US"/>
        </w:rPr>
        <w:t>thermophysical</w:t>
      </w:r>
      <w:proofErr w:type="spellEnd"/>
      <w:r w:rsidRPr="004E3B9E">
        <w:rPr>
          <w:rFonts w:ascii="Times New Roman" w:eastAsia="宋体" w:hAnsi="Times New Roman" w:cs="Times New Roman"/>
          <w:kern w:val="0"/>
          <w:sz w:val="24"/>
          <w:szCs w:val="20"/>
          <w:lang w:eastAsia="en-US"/>
        </w:rPr>
        <w:t xml:space="preserve"> properties o</w:t>
      </w:r>
      <w:r w:rsidRPr="004E3B9E">
        <w:rPr>
          <w:rFonts w:ascii="Times New Roman" w:eastAsia="宋体" w:hAnsi="Times New Roman" w:cs="Times New Roman" w:hint="eastAsia"/>
          <w:kern w:val="0"/>
          <w:sz w:val="24"/>
          <w:szCs w:val="20"/>
        </w:rPr>
        <w:t>f</w:t>
      </w:r>
      <w:r w:rsidRPr="004E3B9E">
        <w:rPr>
          <w:rFonts w:ascii="Times New Roman" w:eastAsia="宋体" w:hAnsi="Times New Roman" w:cs="Times New Roman"/>
          <w:kern w:val="0"/>
          <w:sz w:val="24"/>
          <w:szCs w:val="20"/>
          <w:lang w:eastAsia="en-US"/>
        </w:rPr>
        <w:t xml:space="preserve"> water and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hint="eastAsia"/>
          <w:kern w:val="0"/>
          <w:sz w:val="24"/>
          <w:szCs w:val="20"/>
          <w:vertAlign w:val="subscript"/>
        </w:rPr>
        <w:t xml:space="preserve"> </w:t>
      </w:r>
      <w:r w:rsidRPr="004E3B9E">
        <w:rPr>
          <w:rFonts w:ascii="Times New Roman" w:eastAsia="宋体" w:hAnsi="Times New Roman" w:cs="Times New Roman"/>
          <w:kern w:val="0"/>
          <w:sz w:val="24"/>
          <w:szCs w:val="20"/>
          <w:lang w:eastAsia="en-US"/>
        </w:rPr>
        <w:t>mixtures under conditions typically encountered in saline aquifers for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disposal (10 </w:t>
      </w:r>
      <w:proofErr w:type="spellStart"/>
      <w:r w:rsidRPr="004E3B9E">
        <w:rPr>
          <w:rFonts w:ascii="Times" w:eastAsia="宋体" w:hAnsi="Times" w:cs="Times New Roman"/>
          <w:kern w:val="0"/>
          <w:sz w:val="24"/>
          <w:szCs w:val="20"/>
          <w:vertAlign w:val="superscript"/>
          <w:lang w:eastAsia="en-US"/>
        </w:rPr>
        <w:t>o</w:t>
      </w:r>
      <w:r w:rsidRPr="004E3B9E">
        <w:rPr>
          <w:rFonts w:ascii="Times New Roman" w:eastAsia="宋体" w:hAnsi="Times New Roman" w:cs="Times New Roman"/>
          <w:kern w:val="0"/>
          <w:sz w:val="24"/>
          <w:szCs w:val="20"/>
          <w:lang w:eastAsia="en-US"/>
        </w:rPr>
        <w:t>C</w:t>
      </w:r>
      <w:proofErr w:type="spellEnd"/>
      <w:r w:rsidRPr="004E3B9E">
        <w:rPr>
          <w:rFonts w:ascii="Times New Roman" w:eastAsia="宋体" w:hAnsi="Times New Roman" w:cs="Times New Roman"/>
          <w:kern w:val="0"/>
          <w:sz w:val="24"/>
          <w:szCs w:val="20"/>
          <w:lang w:eastAsia="en-US"/>
        </w:rPr>
        <w:t xml:space="preserve"> </w:t>
      </w:r>
      <w:r w:rsidRPr="004E3B9E">
        <w:rPr>
          <w:rFonts w:ascii="Times New Roman" w:eastAsia="宋体" w:hAnsi="Times New Roman" w:cs="Times New Roman"/>
          <w:kern w:val="0"/>
          <w:sz w:val="24"/>
          <w:szCs w:val="20"/>
          <w:lang w:eastAsia="en-US"/>
        </w:rPr>
        <w:sym w:font="Symbol" w:char="F0A3"/>
      </w:r>
      <w:r w:rsidRPr="004E3B9E">
        <w:rPr>
          <w:rFonts w:ascii="Times New Roman" w:eastAsia="宋体" w:hAnsi="Times New Roman" w:cs="Times New Roman"/>
          <w:kern w:val="0"/>
          <w:sz w:val="24"/>
          <w:szCs w:val="20"/>
          <w:lang w:eastAsia="en-US"/>
        </w:rPr>
        <w:t xml:space="preserve"> T </w:t>
      </w:r>
      <w:r w:rsidRPr="004E3B9E">
        <w:rPr>
          <w:rFonts w:ascii="Times New Roman" w:eastAsia="宋体" w:hAnsi="Times New Roman" w:cs="Times New Roman"/>
          <w:kern w:val="0"/>
          <w:sz w:val="24"/>
          <w:szCs w:val="20"/>
          <w:lang w:eastAsia="en-US"/>
        </w:rPr>
        <w:sym w:font="Symbol" w:char="F0A3"/>
      </w:r>
      <w:r w:rsidRPr="004E3B9E">
        <w:rPr>
          <w:rFonts w:ascii="Times New Roman" w:eastAsia="宋体" w:hAnsi="Times New Roman" w:cs="Times New Roman"/>
          <w:kern w:val="0"/>
          <w:sz w:val="24"/>
          <w:szCs w:val="20"/>
          <w:lang w:eastAsia="en-US"/>
        </w:rPr>
        <w:t xml:space="preserve">110 </w:t>
      </w:r>
      <w:proofErr w:type="spellStart"/>
      <w:r w:rsidRPr="004E3B9E">
        <w:rPr>
          <w:rFonts w:ascii="Times" w:eastAsia="宋体" w:hAnsi="Times" w:cs="Times New Roman"/>
          <w:kern w:val="0"/>
          <w:sz w:val="24"/>
          <w:szCs w:val="20"/>
          <w:vertAlign w:val="superscript"/>
          <w:lang w:eastAsia="en-US"/>
        </w:rPr>
        <w:t>o</w:t>
      </w:r>
      <w:r w:rsidRPr="004E3B9E">
        <w:rPr>
          <w:rFonts w:ascii="Times New Roman" w:eastAsia="宋体" w:hAnsi="Times New Roman" w:cs="Times New Roman"/>
          <w:kern w:val="0"/>
          <w:sz w:val="24"/>
          <w:szCs w:val="20"/>
          <w:lang w:eastAsia="en-US"/>
        </w:rPr>
        <w:t>C</w:t>
      </w:r>
      <w:proofErr w:type="spellEnd"/>
      <w:r w:rsidRPr="004E3B9E">
        <w:rPr>
          <w:rFonts w:ascii="Times New Roman" w:eastAsia="宋体" w:hAnsi="Times New Roman" w:cs="Times New Roman"/>
          <w:kern w:val="0"/>
          <w:sz w:val="24"/>
          <w:szCs w:val="20"/>
          <w:lang w:eastAsia="en-US"/>
        </w:rPr>
        <w:t xml:space="preserve">; P </w:t>
      </w:r>
      <w:r w:rsidRPr="004E3B9E">
        <w:rPr>
          <w:rFonts w:ascii="Times New Roman" w:eastAsia="宋体" w:hAnsi="Times New Roman" w:cs="Times New Roman"/>
          <w:kern w:val="0"/>
          <w:sz w:val="24"/>
          <w:szCs w:val="20"/>
          <w:lang w:eastAsia="en-US"/>
        </w:rPr>
        <w:sym w:font="Symbol" w:char="F0A3"/>
      </w:r>
      <w:r w:rsidRPr="004E3B9E">
        <w:rPr>
          <w:rFonts w:ascii="Times New Roman" w:eastAsia="宋体" w:hAnsi="Times New Roman" w:cs="Times New Roman"/>
          <w:kern w:val="0"/>
          <w:sz w:val="24"/>
          <w:szCs w:val="20"/>
          <w:lang w:eastAsia="en-US"/>
        </w:rPr>
        <w:t xml:space="preserve"> 600 bars). </w:t>
      </w:r>
    </w:p>
    <w:p w14:paraId="5FEB7104" w14:textId="77777777" w:rsidR="004E3B9E" w:rsidRPr="004E3B9E" w:rsidRDefault="004E3B9E" w:rsidP="004E3B9E">
      <w:pPr>
        <w:widowControl/>
        <w:rPr>
          <w:rFonts w:ascii="Times New Roman" w:eastAsia="宋体" w:hAnsi="Times New Roman" w:cs="Times New Roman"/>
          <w:kern w:val="0"/>
          <w:sz w:val="24"/>
          <w:szCs w:val="20"/>
          <w:lang w:eastAsia="en-US"/>
        </w:rPr>
      </w:pPr>
    </w:p>
    <w:p w14:paraId="665B8E01" w14:textId="0DD66283" w:rsidR="004E3B9E" w:rsidRPr="004E3B9E" w:rsidRDefault="004E3B9E" w:rsidP="004E3B9E">
      <w:pPr>
        <w:widowControl/>
        <w:rPr>
          <w:rFonts w:ascii="Times New Roman" w:eastAsia="宋体" w:hAnsi="Times New Roman" w:cs="Times New Roman"/>
          <w:kern w:val="0"/>
          <w:sz w:val="24"/>
          <w:szCs w:val="20"/>
          <w:lang w:eastAsia="en-US"/>
        </w:rPr>
      </w:pPr>
      <w:r w:rsidRPr="004E3B9E">
        <w:rPr>
          <w:rFonts w:ascii="Times New Roman" w:eastAsia="宋体" w:hAnsi="Times New Roman" w:cs="Times New Roman"/>
          <w:kern w:val="0"/>
          <w:sz w:val="24"/>
          <w:szCs w:val="20"/>
          <w:lang w:eastAsia="en-US"/>
        </w:rPr>
        <w:t xml:space="preserve">Fluid and heat flow processes considered in this </w:t>
      </w:r>
      <w:r w:rsidRPr="004E3B9E">
        <w:rPr>
          <w:rFonts w:ascii="Times New Roman" w:eastAsia="宋体" w:hAnsi="Times New Roman" w:cs="Times New Roman" w:hint="eastAsia"/>
          <w:kern w:val="0"/>
          <w:sz w:val="24"/>
          <w:szCs w:val="20"/>
          <w:lang w:eastAsia="en-US"/>
        </w:rPr>
        <w:t>code</w:t>
      </w:r>
      <w:r w:rsidRPr="004E3B9E">
        <w:rPr>
          <w:rFonts w:ascii="Times New Roman" w:eastAsia="宋体" w:hAnsi="Times New Roman" w:cs="Times New Roman"/>
          <w:kern w:val="0"/>
          <w:sz w:val="24"/>
          <w:szCs w:val="20"/>
          <w:lang w:eastAsia="en-US"/>
        </w:rPr>
        <w:t xml:space="preserve"> are: (1) fluid flow of liquid and gas phases under pressure and gravity forces, (2) capillary pressure effects for liquid phases, and (3) heat flow by conduction, convection and diffusion. </w:t>
      </w:r>
      <w:r w:rsidRPr="004E3B9E">
        <w:rPr>
          <w:rFonts w:ascii="Times New Roman" w:eastAsia="宋体" w:hAnsi="Times New Roman" w:cs="Times New Roman"/>
          <w:kern w:val="0"/>
          <w:sz w:val="24"/>
          <w:szCs w:val="20"/>
        </w:rPr>
        <w:t>T</w:t>
      </w:r>
      <w:r w:rsidRPr="004E3B9E">
        <w:rPr>
          <w:rFonts w:ascii="Times New Roman" w:eastAsia="宋体" w:hAnsi="Times New Roman" w:cs="Times New Roman"/>
          <w:kern w:val="0"/>
          <w:sz w:val="24"/>
          <w:szCs w:val="20"/>
          <w:lang w:eastAsia="en-US"/>
        </w:rPr>
        <w:t>ransport processes that affect aqueous and gaseous species</w:t>
      </w:r>
      <w:r w:rsidRPr="004E3B9E">
        <w:rPr>
          <w:rFonts w:ascii="Times New Roman" w:eastAsia="宋体" w:hAnsi="Times New Roman" w:cs="Times New Roman"/>
          <w:kern w:val="0"/>
          <w:sz w:val="24"/>
          <w:szCs w:val="20"/>
        </w:rPr>
        <w:t xml:space="preserve"> are</w:t>
      </w:r>
      <w:r w:rsidRPr="004E3B9E">
        <w:rPr>
          <w:rFonts w:ascii="Times New Roman" w:eastAsia="宋体" w:hAnsi="Times New Roman" w:cs="Times New Roman"/>
          <w:kern w:val="0"/>
          <w:sz w:val="24"/>
          <w:szCs w:val="20"/>
          <w:lang w:eastAsia="en-US"/>
        </w:rPr>
        <w:t xml:space="preserve"> advection, molecular diffusion and hydrodynamic dispersion. </w:t>
      </w:r>
      <w:r w:rsidRPr="004E3B9E">
        <w:rPr>
          <w:rFonts w:ascii="Times New Roman" w:eastAsia="宋体" w:hAnsi="Times New Roman" w:cs="Times New Roman" w:hint="eastAsia"/>
          <w:kern w:val="0"/>
          <w:sz w:val="24"/>
          <w:szCs w:val="20"/>
          <w:lang w:eastAsia="en-US"/>
        </w:rPr>
        <w:t xml:space="preserve">For </w:t>
      </w:r>
      <w:r w:rsidRPr="004E3B9E">
        <w:rPr>
          <w:rFonts w:ascii="Times New Roman" w:eastAsia="宋体" w:hAnsi="Times New Roman" w:cs="Times New Roman"/>
          <w:kern w:val="0"/>
          <w:sz w:val="24"/>
          <w:szCs w:val="20"/>
          <w:lang w:eastAsia="en-US"/>
        </w:rPr>
        <w:t xml:space="preserve">our simulations, </w:t>
      </w:r>
      <w:r w:rsidRPr="004E3B9E">
        <w:rPr>
          <w:rFonts w:ascii="Times New Roman" w:eastAsia="宋体" w:hAnsi="Times New Roman" w:cs="Times New Roman" w:hint="eastAsia"/>
          <w:kern w:val="0"/>
          <w:sz w:val="24"/>
          <w:szCs w:val="20"/>
          <w:lang w:eastAsia="en-US"/>
        </w:rPr>
        <w:t>chemical reaction</w:t>
      </w:r>
      <w:r w:rsidRPr="004E3B9E">
        <w:rPr>
          <w:rFonts w:ascii="Times New Roman" w:eastAsia="宋体" w:hAnsi="Times New Roman" w:cs="Times New Roman"/>
          <w:kern w:val="0"/>
          <w:sz w:val="24"/>
          <w:szCs w:val="20"/>
          <w:lang w:eastAsia="en-US"/>
        </w:rPr>
        <w:t>s between</w:t>
      </w:r>
      <w:r w:rsidRPr="004E3B9E">
        <w:rPr>
          <w:rFonts w:ascii="Times New Roman" w:eastAsia="宋体" w:hAnsi="Times New Roman" w:cs="Times New Roman" w:hint="eastAsia"/>
          <w:kern w:val="0"/>
          <w:sz w:val="24"/>
          <w:szCs w:val="20"/>
          <w:lang w:eastAsia="en-US"/>
        </w:rPr>
        <w:t xml:space="preserve"> </w:t>
      </w:r>
      <w:r w:rsidRPr="004E3B9E">
        <w:rPr>
          <w:rFonts w:ascii="Times New Roman" w:eastAsia="宋体" w:hAnsi="Times New Roman" w:cs="Times New Roman"/>
          <w:kern w:val="0"/>
          <w:sz w:val="24"/>
          <w:szCs w:val="20"/>
        </w:rPr>
        <w:t>dissolved</w:t>
      </w:r>
      <w:r w:rsidRPr="004E3B9E">
        <w:rPr>
          <w:rFonts w:ascii="Times New Roman" w:eastAsia="宋体" w:hAnsi="Times New Roman" w:cs="Times New Roman"/>
          <w:kern w:val="0"/>
          <w:sz w:val="24"/>
          <w:szCs w:val="20"/>
          <w:lang w:eastAsia="en-US"/>
        </w:rPr>
        <w:t xml:space="preserve"> aqueous species and gas (i.e. supercritical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are assumed to be locally at equilibrium (although TOUGHREACT V2 can consider aqueous species kinetics). Mineral dissolution and precipitation </w:t>
      </w:r>
      <w:ins w:id="324" w:author="Shuo Zhang" w:date="2013-02-23T21:02:00Z">
        <w:r w:rsidR="000B334B">
          <w:rPr>
            <w:rFonts w:ascii="Times New Roman" w:eastAsia="宋体" w:hAnsi="Times New Roman" w:cs="Times New Roman"/>
            <w:kern w:val="0"/>
            <w:sz w:val="24"/>
            <w:szCs w:val="20"/>
            <w:lang w:eastAsia="en-US"/>
          </w:rPr>
          <w:t>are</w:t>
        </w:r>
      </w:ins>
      <w:r w:rsidRPr="004E3B9E">
        <w:rPr>
          <w:rFonts w:ascii="Times New Roman" w:eastAsia="宋体" w:hAnsi="Times New Roman" w:cs="Times New Roman"/>
          <w:kern w:val="0"/>
          <w:sz w:val="24"/>
          <w:szCs w:val="20"/>
          <w:lang w:eastAsia="en-US"/>
        </w:rPr>
        <w:t xml:space="preserve"> </w:t>
      </w:r>
      <w:r w:rsidRPr="004E3B9E">
        <w:rPr>
          <w:rFonts w:ascii="Times New Roman" w:eastAsia="宋体" w:hAnsi="Times New Roman" w:cs="Times New Roman" w:hint="eastAsia"/>
          <w:kern w:val="0"/>
          <w:sz w:val="24"/>
          <w:szCs w:val="20"/>
        </w:rPr>
        <w:t>s</w:t>
      </w:r>
      <w:r w:rsidRPr="004E3B9E">
        <w:rPr>
          <w:rFonts w:ascii="Times New Roman" w:eastAsia="宋体" w:hAnsi="Times New Roman" w:cs="Times New Roman"/>
          <w:kern w:val="0"/>
          <w:sz w:val="24"/>
          <w:szCs w:val="20"/>
          <w:lang w:eastAsia="en-US"/>
        </w:rPr>
        <w:t xml:space="preserve">ubject to kinetic </w:t>
      </w:r>
      <w:del w:id="325" w:author="Don DePaolo" w:date="2013-04-14T20:37:00Z">
        <w:r w:rsidRPr="004E3B9E" w:rsidDel="00302019">
          <w:rPr>
            <w:rFonts w:ascii="Times New Roman" w:eastAsia="宋体" w:hAnsi="Times New Roman" w:cs="Times New Roman"/>
            <w:kern w:val="0"/>
            <w:sz w:val="24"/>
            <w:szCs w:val="20"/>
            <w:lang w:eastAsia="en-US"/>
          </w:rPr>
          <w:delText>conditions</w:delText>
        </w:r>
      </w:del>
      <w:ins w:id="326" w:author="Don DePaolo" w:date="2013-04-14T20:37:00Z">
        <w:r w:rsidR="00302019">
          <w:rPr>
            <w:rFonts w:ascii="Times New Roman" w:eastAsia="宋体" w:hAnsi="Times New Roman" w:cs="Times New Roman"/>
            <w:kern w:val="0"/>
            <w:sz w:val="24"/>
            <w:szCs w:val="20"/>
            <w:lang w:eastAsia="en-US"/>
          </w:rPr>
          <w:t>limitations</w:t>
        </w:r>
      </w:ins>
      <w:r w:rsidRPr="004E3B9E">
        <w:rPr>
          <w:rFonts w:ascii="Times New Roman" w:eastAsia="宋体" w:hAnsi="Times New Roman" w:cs="Times New Roman"/>
          <w:kern w:val="0"/>
          <w:sz w:val="24"/>
          <w:szCs w:val="20"/>
          <w:lang w:eastAsia="en-US"/>
        </w:rPr>
        <w:t xml:space="preserve">. </w:t>
      </w:r>
    </w:p>
    <w:p w14:paraId="61639740" w14:textId="77777777" w:rsidR="004E3B9E" w:rsidRPr="004E3B9E" w:rsidRDefault="004E3B9E" w:rsidP="004E3B9E">
      <w:pPr>
        <w:widowControl/>
        <w:rPr>
          <w:rFonts w:ascii="Times New Roman" w:eastAsia="宋体" w:hAnsi="Times New Roman" w:cs="Times New Roman"/>
          <w:kern w:val="0"/>
          <w:sz w:val="24"/>
          <w:szCs w:val="20"/>
        </w:rPr>
      </w:pPr>
    </w:p>
    <w:p w14:paraId="44AE58C0" w14:textId="7204DC4D"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hint="eastAsia"/>
          <w:kern w:val="0"/>
          <w:sz w:val="24"/>
          <w:szCs w:val="20"/>
        </w:rPr>
        <w:t>The space discretization in our modeling is based on the</w:t>
      </w:r>
      <w:r w:rsidRPr="004E3B9E">
        <w:rPr>
          <w:rFonts w:ascii="Times New Roman" w:eastAsia="宋体" w:hAnsi="Times New Roman" w:cs="Times New Roman"/>
          <w:kern w:val="0"/>
          <w:sz w:val="24"/>
          <w:szCs w:val="20"/>
          <w:lang w:eastAsia="en-US"/>
        </w:rPr>
        <w:t xml:space="preserve"> integral finite difference</w:t>
      </w:r>
      <w:del w:id="327" w:author="Don DePaolo" w:date="2013-04-14T20:37:00Z">
        <w:r w:rsidRPr="004E3B9E" w:rsidDel="00C62685">
          <w:rPr>
            <w:rFonts w:ascii="Times New Roman" w:eastAsia="宋体" w:hAnsi="Times New Roman" w:cs="Times New Roman"/>
            <w:kern w:val="0"/>
            <w:sz w:val="24"/>
            <w:szCs w:val="20"/>
            <w:lang w:eastAsia="en-US"/>
          </w:rPr>
          <w:delText>s</w:delText>
        </w:r>
      </w:del>
      <w:r w:rsidRPr="004E3B9E">
        <w:rPr>
          <w:rFonts w:ascii="Times New Roman" w:eastAsia="宋体" w:hAnsi="Times New Roman" w:cs="Times New Roman"/>
          <w:kern w:val="0"/>
          <w:sz w:val="24"/>
          <w:szCs w:val="20"/>
          <w:lang w:eastAsia="en-US"/>
        </w:rPr>
        <w:t xml:space="preserve"> (IFD) </w:t>
      </w:r>
      <w:r w:rsidRPr="004E3B9E">
        <w:rPr>
          <w:rFonts w:ascii="Times New Roman" w:eastAsia="宋体" w:hAnsi="Times New Roman" w:cs="Times New Roman" w:hint="eastAsia"/>
          <w:kern w:val="0"/>
          <w:sz w:val="24"/>
          <w:szCs w:val="20"/>
        </w:rPr>
        <w:t xml:space="preserve">method </w:t>
      </w:r>
      <w:r w:rsidR="00931F83">
        <w:rPr>
          <w:rFonts w:ascii="Times New Roman" w:eastAsia="宋体" w:hAnsi="Times New Roman" w:cs="Times New Roman"/>
          <w:kern w:val="0"/>
          <w:sz w:val="24"/>
          <w:szCs w:val="20"/>
          <w:lang w:eastAsia="en-US"/>
        </w:rPr>
        <w:fldChar w:fldCharType="begin"/>
      </w:r>
      <w:r w:rsidR="00931F83">
        <w:rPr>
          <w:rFonts w:ascii="Times New Roman" w:eastAsia="宋体" w:hAnsi="Times New Roman" w:cs="Times New Roman"/>
          <w:kern w:val="0"/>
          <w:sz w:val="24"/>
          <w:szCs w:val="20"/>
          <w:lang w:eastAsia="en-US"/>
        </w:rPr>
        <w:instrText xml:space="preserve"> ADDIN EN.CITE &lt;EndNote&gt;&lt;Cite&gt;&lt;Author&gt;Narasimhan&lt;/Author&gt;&lt;Year&gt;1976&lt;/Year&gt;&lt;RecNum&gt;567&lt;/RecNum&gt;&lt;DisplayText&gt;(Narasimhan and Witherspoon, 1976)&lt;/DisplayText&gt;&lt;record&gt;&lt;rec-number&gt;567&lt;/rec-number&gt;&lt;foreign-keys&gt;&lt;key app="EN" db-id="s0xvr2sd6dpzt6eed27xat5ad0p0xa99ftpe"&gt;567&lt;/key&gt;&lt;/foreign-keys&gt;&lt;ref-type name="Journal Article"&gt;17&lt;/ref-type&gt;&lt;contributors&gt;&lt;authors&gt;&lt;author&gt;Narasimhan, T. N.&lt;/author&gt;&lt;author&gt;Witherspoon, P. A.&lt;/author&gt;&lt;/authors&gt;&lt;/contributors&gt;&lt;titles&gt;&lt;title&gt;An integrated finite difference method for analyzing fluid flow in porous media&lt;/title&gt;&lt;secondary-title&gt;Water Resour. Res.&lt;/secondary-title&gt;&lt;/titles&gt;&lt;periodical&gt;&lt;full-title&gt;Water Resour. Res.&lt;/full-title&gt;&lt;/periodical&gt;&lt;pages&gt;57-64&lt;/pages&gt;&lt;volume&gt;12&lt;/volume&gt;&lt;number&gt;1&lt;/number&gt;&lt;keywords&gt;&lt;keyword&gt;1830 Hydrology: Groundwater&lt;/keyword&gt;&lt;/keywords&gt;&lt;dates&gt;&lt;year&gt;1976&lt;/year&gt;&lt;/dates&gt;&lt;publisher&gt;AGU&lt;/publisher&gt;&lt;isbn&gt;0043-1397&lt;/isbn&gt;&lt;urls&gt;&lt;related-urls&gt;&lt;url&gt;http://dx.doi.org/10.1029/WR012i001p00057&lt;/url&gt;&lt;url&gt;http://www.agu.org/journals/wr/v012/i001/WR012i001p00057/WR012i001p00057.pdf&lt;/url&gt;&lt;/related-urls&gt;&lt;/urls&gt;&lt;electronic-resource-num&gt;10.1029/WR012i001p00057&lt;/electronic-resource-num&gt;&lt;/record&gt;&lt;/Cite&gt;&lt;/EndNote&gt;</w:instrText>
      </w:r>
      <w:r w:rsidR="00931F83">
        <w:rPr>
          <w:rFonts w:ascii="Times New Roman" w:eastAsia="宋体" w:hAnsi="Times New Roman" w:cs="Times New Roman"/>
          <w:kern w:val="0"/>
          <w:sz w:val="24"/>
          <w:szCs w:val="20"/>
          <w:lang w:eastAsia="en-US"/>
        </w:rPr>
        <w:fldChar w:fldCharType="separate"/>
      </w:r>
      <w:r w:rsidR="00931F83">
        <w:rPr>
          <w:rFonts w:ascii="Times New Roman" w:eastAsia="宋体" w:hAnsi="Times New Roman" w:cs="Times New Roman"/>
          <w:noProof/>
          <w:kern w:val="0"/>
          <w:sz w:val="24"/>
          <w:szCs w:val="20"/>
          <w:lang w:eastAsia="en-US"/>
        </w:rPr>
        <w:t>(</w:t>
      </w:r>
      <w:hyperlink w:anchor="_ENREF_24" w:tooltip="Narasimhan, 1976 #567" w:history="1">
        <w:r w:rsidR="00331F9E">
          <w:rPr>
            <w:rFonts w:ascii="Times New Roman" w:eastAsia="宋体" w:hAnsi="Times New Roman" w:cs="Times New Roman"/>
            <w:noProof/>
            <w:kern w:val="0"/>
            <w:sz w:val="24"/>
            <w:szCs w:val="20"/>
            <w:lang w:eastAsia="en-US"/>
          </w:rPr>
          <w:t>Narasimhan and Witherspoon, 1976</w:t>
        </w:r>
      </w:hyperlink>
      <w:r w:rsidR="00931F83">
        <w:rPr>
          <w:rFonts w:ascii="Times New Roman" w:eastAsia="宋体" w:hAnsi="Times New Roman" w:cs="Times New Roman"/>
          <w:noProof/>
          <w:kern w:val="0"/>
          <w:sz w:val="24"/>
          <w:szCs w:val="20"/>
          <w:lang w:eastAsia="en-US"/>
        </w:rPr>
        <w:t>)</w:t>
      </w:r>
      <w:r w:rsidR="00931F83">
        <w:rPr>
          <w:rFonts w:ascii="Times New Roman" w:eastAsia="宋体" w:hAnsi="Times New Roman" w:cs="Times New Roman"/>
          <w:kern w:val="0"/>
          <w:sz w:val="24"/>
          <w:szCs w:val="20"/>
          <w:lang w:eastAsia="en-US"/>
        </w:rPr>
        <w:fldChar w:fldCharType="end"/>
      </w:r>
      <w:r w:rsidRPr="004E3B9E">
        <w:rPr>
          <w:rFonts w:ascii="Times New Roman" w:eastAsia="宋体" w:hAnsi="Times New Roman" w:cs="Times New Roman"/>
          <w:kern w:val="0"/>
          <w:sz w:val="24"/>
          <w:szCs w:val="20"/>
          <w:lang w:eastAsia="en-US"/>
        </w:rPr>
        <w:t xml:space="preserve">. </w:t>
      </w:r>
      <w:r w:rsidRPr="004E3B9E">
        <w:rPr>
          <w:rFonts w:ascii="Times New Roman" w:eastAsia="宋体" w:hAnsi="Times New Roman" w:cs="Times New Roman" w:hint="eastAsia"/>
          <w:kern w:val="0"/>
          <w:sz w:val="24"/>
          <w:szCs w:val="20"/>
        </w:rPr>
        <w:t>This</w:t>
      </w:r>
      <w:r w:rsidRPr="004E3B9E">
        <w:rPr>
          <w:rFonts w:ascii="Times New Roman" w:eastAsia="宋体" w:hAnsi="Times New Roman" w:cs="Times New Roman"/>
          <w:kern w:val="0"/>
          <w:sz w:val="24"/>
          <w:szCs w:val="20"/>
          <w:lang w:eastAsia="en-US"/>
        </w:rPr>
        <w:t xml:space="preserve"> method allow</w:t>
      </w:r>
      <w:r w:rsidRPr="004E3B9E">
        <w:rPr>
          <w:rFonts w:ascii="Times New Roman" w:eastAsia="宋体" w:hAnsi="Times New Roman" w:cs="Times New Roman" w:hint="eastAsia"/>
          <w:kern w:val="0"/>
          <w:sz w:val="24"/>
          <w:szCs w:val="20"/>
        </w:rPr>
        <w:t>s</w:t>
      </w:r>
      <w:r w:rsidRPr="004E3B9E">
        <w:rPr>
          <w:rFonts w:ascii="Times New Roman" w:eastAsia="宋体" w:hAnsi="Times New Roman" w:cs="Times New Roman"/>
          <w:kern w:val="0"/>
          <w:sz w:val="24"/>
          <w:szCs w:val="20"/>
          <w:lang w:eastAsia="en-US"/>
        </w:rPr>
        <w:t xml:space="preserve"> the use of unstructured grids, which is well suited for simulation of flow, transport, and fluid-rock interaction</w:t>
      </w:r>
      <w:r w:rsidRPr="004E3B9E">
        <w:rPr>
          <w:rFonts w:ascii="Times New Roman" w:eastAsia="宋体" w:hAnsi="Times New Roman" w:cs="Times New Roman" w:hint="eastAsia"/>
          <w:kern w:val="0"/>
          <w:sz w:val="24"/>
          <w:szCs w:val="20"/>
        </w:rPr>
        <w:t>s</w:t>
      </w:r>
      <w:r w:rsidRPr="004E3B9E">
        <w:rPr>
          <w:rFonts w:ascii="Times New Roman" w:eastAsia="宋体" w:hAnsi="Times New Roman" w:cs="Times New Roman"/>
          <w:kern w:val="0"/>
          <w:sz w:val="24"/>
          <w:szCs w:val="20"/>
          <w:lang w:eastAsia="en-US"/>
        </w:rPr>
        <w:t xml:space="preserve"> in heterogeneous and fractured rock systems with varying petrology, </w:t>
      </w:r>
      <w:r w:rsidRPr="004E3B9E">
        <w:rPr>
          <w:rFonts w:ascii="Times New Roman" w:eastAsia="宋体" w:hAnsi="Times New Roman" w:cs="Times New Roman" w:hint="eastAsia"/>
          <w:kern w:val="0"/>
          <w:sz w:val="24"/>
          <w:szCs w:val="20"/>
        </w:rPr>
        <w:t xml:space="preserve">and hence provides </w:t>
      </w:r>
      <w:r w:rsidRPr="004E3B9E">
        <w:rPr>
          <w:rFonts w:ascii="Times New Roman" w:eastAsia="宋体" w:hAnsi="Times New Roman" w:cs="Times New Roman"/>
          <w:kern w:val="0"/>
          <w:sz w:val="24"/>
          <w:szCs w:val="20"/>
          <w:lang w:eastAsia="en-US"/>
        </w:rPr>
        <w:t>flexible discretization of geologic media. For regular grids, the IFD method is equivalent to</w:t>
      </w:r>
      <w:r w:rsidRPr="004E3B9E">
        <w:rPr>
          <w:rFonts w:ascii="Times New Roman" w:eastAsia="宋体" w:hAnsi="Times New Roman" w:cs="Times New Roman" w:hint="eastAsia"/>
          <w:kern w:val="0"/>
          <w:sz w:val="24"/>
          <w:szCs w:val="20"/>
        </w:rPr>
        <w:t xml:space="preserve"> the</w:t>
      </w:r>
      <w:r w:rsidRPr="004E3B9E">
        <w:rPr>
          <w:rFonts w:ascii="Times New Roman" w:eastAsia="宋体" w:hAnsi="Times New Roman" w:cs="Times New Roman"/>
          <w:kern w:val="0"/>
          <w:sz w:val="24"/>
          <w:szCs w:val="20"/>
          <w:lang w:eastAsia="en-US"/>
        </w:rPr>
        <w:t xml:space="preserve"> conventional finite difference method. </w:t>
      </w:r>
    </w:p>
    <w:p w14:paraId="6F8FAA2B" w14:textId="77777777" w:rsidR="004E3B9E" w:rsidRPr="004E3B9E" w:rsidRDefault="004E3B9E" w:rsidP="004E3B9E">
      <w:pPr>
        <w:widowControl/>
        <w:rPr>
          <w:rFonts w:ascii="Times New Roman" w:eastAsia="宋体" w:hAnsi="Times New Roman" w:cs="Times New Roman"/>
          <w:kern w:val="0"/>
          <w:sz w:val="24"/>
          <w:szCs w:val="20"/>
        </w:rPr>
      </w:pPr>
    </w:p>
    <w:p w14:paraId="75802D74" w14:textId="77777777"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lang w:eastAsia="en-US"/>
        </w:rPr>
        <w:t>TOUGHREACT uses a sequential iteration approach</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lang w:eastAsia="en-US"/>
        </w:rPr>
        <w:t xml:space="preserve">for </w:t>
      </w:r>
      <w:r w:rsidRPr="004E3B9E">
        <w:rPr>
          <w:rFonts w:ascii="Times New Roman" w:eastAsia="宋体" w:hAnsi="Times New Roman" w:cs="Times New Roman" w:hint="eastAsia"/>
          <w:kern w:val="0"/>
          <w:sz w:val="24"/>
          <w:szCs w:val="20"/>
        </w:rPr>
        <w:t xml:space="preserve">calculations of </w:t>
      </w:r>
      <w:r w:rsidRPr="004E3B9E">
        <w:rPr>
          <w:rFonts w:ascii="Times New Roman" w:eastAsia="宋体" w:hAnsi="Times New Roman" w:cs="Times New Roman"/>
          <w:kern w:val="0"/>
          <w:sz w:val="24"/>
          <w:szCs w:val="20"/>
          <w:lang w:eastAsia="en-US"/>
        </w:rPr>
        <w:t xml:space="preserve">flow, transport, and kinetic geochemical reactions (but </w:t>
      </w:r>
      <w:proofErr w:type="spellStart"/>
      <w:r w:rsidRPr="004E3B9E">
        <w:rPr>
          <w:rFonts w:ascii="Times New Roman" w:eastAsia="宋体" w:hAnsi="Times New Roman" w:cs="Times New Roman"/>
          <w:kern w:val="0"/>
          <w:sz w:val="24"/>
          <w:szCs w:val="20"/>
          <w:lang w:eastAsia="en-US"/>
        </w:rPr>
        <w:t>noniterative</w:t>
      </w:r>
      <w:proofErr w:type="spellEnd"/>
      <w:r w:rsidRPr="004E3B9E">
        <w:rPr>
          <w:rFonts w:ascii="Times New Roman" w:eastAsia="宋体" w:hAnsi="Times New Roman" w:cs="Times New Roman"/>
          <w:kern w:val="0"/>
          <w:sz w:val="24"/>
          <w:szCs w:val="20"/>
          <w:lang w:eastAsia="en-US"/>
        </w:rPr>
        <w:t xml:space="preserve"> between transport and chemistry)</w:t>
      </w:r>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lang w:eastAsia="en-US"/>
        </w:rPr>
        <w:t xml:space="preserve"> After so</w:t>
      </w:r>
      <w:r w:rsidRPr="004E3B9E">
        <w:rPr>
          <w:rFonts w:ascii="Times New Roman" w:eastAsia="宋体" w:hAnsi="Times New Roman" w:cs="Times New Roman" w:hint="eastAsia"/>
          <w:kern w:val="0"/>
          <w:sz w:val="24"/>
          <w:szCs w:val="20"/>
        </w:rPr>
        <w:t>lving</w:t>
      </w:r>
      <w:r w:rsidRPr="004E3B9E">
        <w:rPr>
          <w:rFonts w:ascii="Times New Roman" w:eastAsia="宋体" w:hAnsi="Times New Roman" w:cs="Times New Roman"/>
          <w:kern w:val="0"/>
          <w:sz w:val="24"/>
          <w:szCs w:val="20"/>
          <w:lang w:eastAsia="en-US"/>
        </w:rPr>
        <w:t xml:space="preserve"> flow equations, velocities and saturations of the aqueous phase are used for aqueous chemical transport </w:t>
      </w:r>
      <w:r w:rsidRPr="004E3B9E">
        <w:rPr>
          <w:rFonts w:ascii="Times New Roman" w:eastAsia="宋体" w:hAnsi="Times New Roman" w:cs="Times New Roman" w:hint="eastAsia"/>
          <w:kern w:val="0"/>
          <w:sz w:val="24"/>
          <w:szCs w:val="20"/>
        </w:rPr>
        <w:t>calculation</w:t>
      </w:r>
      <w:r w:rsidRPr="004E3B9E">
        <w:rPr>
          <w:rFonts w:ascii="Times New Roman" w:eastAsia="宋体" w:hAnsi="Times New Roman" w:cs="Times New Roman"/>
          <w:kern w:val="0"/>
          <w:sz w:val="24"/>
          <w:szCs w:val="20"/>
        </w:rPr>
        <w:t>s</w:t>
      </w:r>
      <w:r w:rsidRPr="004E3B9E">
        <w:rPr>
          <w:rFonts w:ascii="Times New Roman" w:eastAsia="宋体" w:hAnsi="Times New Roman" w:cs="Times New Roman"/>
          <w:kern w:val="0"/>
          <w:sz w:val="24"/>
          <w:szCs w:val="20"/>
          <w:lang w:eastAsia="en-US"/>
        </w:rPr>
        <w:t>. Chemical transport is solved on a component basis. Resulting concentrations obtained from the transport and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gas pressures </w:t>
      </w:r>
      <w:r w:rsidRPr="004E3B9E">
        <w:rPr>
          <w:rFonts w:ascii="Times New Roman" w:eastAsia="宋体" w:hAnsi="Times New Roman" w:cs="Times New Roman" w:hint="eastAsia"/>
          <w:kern w:val="0"/>
          <w:sz w:val="24"/>
          <w:szCs w:val="20"/>
        </w:rPr>
        <w:t>from</w:t>
      </w:r>
      <w:r w:rsidRPr="004E3B9E">
        <w:rPr>
          <w:rFonts w:ascii="Times New Roman" w:eastAsia="宋体" w:hAnsi="Times New Roman" w:cs="Times New Roman"/>
          <w:kern w:val="0"/>
          <w:sz w:val="24"/>
          <w:szCs w:val="20"/>
          <w:lang w:eastAsia="en-US"/>
        </w:rPr>
        <w:t xml:space="preserve"> multiphase flow calculation are </w:t>
      </w:r>
      <w:r w:rsidRPr="004E3B9E">
        <w:rPr>
          <w:rFonts w:ascii="Times New Roman" w:eastAsia="宋体" w:hAnsi="Times New Roman" w:cs="Times New Roman" w:hint="eastAsia"/>
          <w:kern w:val="0"/>
          <w:sz w:val="24"/>
          <w:szCs w:val="20"/>
        </w:rPr>
        <w:t xml:space="preserve">then </w:t>
      </w:r>
      <w:r w:rsidRPr="004E3B9E">
        <w:rPr>
          <w:rFonts w:ascii="Times New Roman" w:eastAsia="宋体" w:hAnsi="Times New Roman" w:cs="Times New Roman"/>
          <w:kern w:val="0"/>
          <w:sz w:val="24"/>
          <w:szCs w:val="20"/>
          <w:lang w:eastAsia="en-US"/>
        </w:rPr>
        <w:t>substituted into</w:t>
      </w:r>
      <w:r w:rsidRPr="004E3B9E">
        <w:rPr>
          <w:rFonts w:ascii="Times New Roman" w:eastAsia="宋体" w:hAnsi="Times New Roman" w:cs="Times New Roman" w:hint="eastAsia"/>
          <w:kern w:val="0"/>
          <w:sz w:val="24"/>
          <w:szCs w:val="20"/>
        </w:rPr>
        <w:t xml:space="preserve"> a</w:t>
      </w:r>
      <w:r w:rsidRPr="004E3B9E">
        <w:rPr>
          <w:rFonts w:ascii="Times New Roman" w:eastAsia="宋体" w:hAnsi="Times New Roman" w:cs="Times New Roman"/>
          <w:kern w:val="0"/>
          <w:sz w:val="24"/>
          <w:szCs w:val="20"/>
          <w:lang w:eastAsia="en-US"/>
        </w:rPr>
        <w:t xml:space="preserve"> chemical reaction model. The system of chemical reaction equations is solved on a grid-block basis by Newton-</w:t>
      </w:r>
      <w:proofErr w:type="spellStart"/>
      <w:r w:rsidRPr="004E3B9E">
        <w:rPr>
          <w:rFonts w:ascii="Times New Roman" w:eastAsia="宋体" w:hAnsi="Times New Roman" w:cs="Times New Roman"/>
          <w:kern w:val="0"/>
          <w:sz w:val="24"/>
          <w:szCs w:val="20"/>
          <w:lang w:eastAsia="en-US"/>
        </w:rPr>
        <w:t>Raphson</w:t>
      </w:r>
      <w:proofErr w:type="spellEnd"/>
      <w:r w:rsidRPr="004E3B9E">
        <w:rPr>
          <w:rFonts w:ascii="Times New Roman" w:eastAsia="宋体" w:hAnsi="Times New Roman" w:cs="Times New Roman"/>
          <w:kern w:val="0"/>
          <w:sz w:val="24"/>
          <w:szCs w:val="20"/>
          <w:lang w:eastAsia="en-US"/>
        </w:rPr>
        <w:t xml:space="preserve"> iteration.</w:t>
      </w:r>
    </w:p>
    <w:p w14:paraId="515CA277" w14:textId="77777777" w:rsidR="004E3B9E" w:rsidRPr="004E3B9E" w:rsidRDefault="004E3B9E" w:rsidP="004E3B9E">
      <w:pPr>
        <w:widowControl/>
        <w:rPr>
          <w:rFonts w:ascii="Times New Roman" w:eastAsia="宋体" w:hAnsi="Times New Roman" w:cs="Times New Roman"/>
          <w:kern w:val="0"/>
          <w:sz w:val="24"/>
          <w:szCs w:val="20"/>
        </w:rPr>
      </w:pPr>
    </w:p>
    <w:p w14:paraId="69D19BA6" w14:textId="3922999B" w:rsidR="004E3B9E" w:rsidRPr="004E3B9E" w:rsidRDefault="004E3B9E" w:rsidP="004E3B9E">
      <w:pPr>
        <w:widowControl/>
        <w:rPr>
          <w:rFonts w:ascii="Times New Roman" w:eastAsia="宋体" w:hAnsi="Times New Roman" w:cs="Times New Roman"/>
          <w:kern w:val="0"/>
          <w:sz w:val="24"/>
          <w:szCs w:val="20"/>
        </w:rPr>
      </w:pPr>
      <w:del w:id="328" w:author="Don DePaolo" w:date="2013-04-14T20:38:00Z">
        <w:r w:rsidRPr="004E3B9E" w:rsidDel="00C62685">
          <w:rPr>
            <w:rFonts w:ascii="Times New Roman" w:eastAsia="宋体" w:hAnsi="Times New Roman" w:cs="Times New Roman"/>
            <w:kern w:val="0"/>
            <w:sz w:val="24"/>
            <w:szCs w:val="20"/>
          </w:rPr>
          <w:delText>In our model,</w:delText>
        </w:r>
      </w:del>
      <w:ins w:id="329" w:author="Don DePaolo" w:date="2013-04-14T20:38:00Z">
        <w:r w:rsidR="00C62685">
          <w:rPr>
            <w:rFonts w:ascii="Times New Roman" w:eastAsia="宋体" w:hAnsi="Times New Roman" w:cs="Times New Roman"/>
            <w:kern w:val="0"/>
            <w:sz w:val="24"/>
            <w:szCs w:val="20"/>
          </w:rPr>
          <w:t>An</w:t>
        </w:r>
      </w:ins>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hint="eastAsia"/>
          <w:kern w:val="0"/>
          <w:sz w:val="24"/>
          <w:szCs w:val="20"/>
        </w:rPr>
        <w:t xml:space="preserve">automatic time step control is used for </w:t>
      </w:r>
      <w:ins w:id="330" w:author="Don DePaolo" w:date="2013-04-14T20:38:00Z">
        <w:r w:rsidR="00C62685">
          <w:rPr>
            <w:rFonts w:ascii="Times New Roman" w:eastAsia="宋体" w:hAnsi="Times New Roman" w:cs="Times New Roman"/>
            <w:kern w:val="0"/>
            <w:sz w:val="24"/>
            <w:szCs w:val="20"/>
          </w:rPr>
          <w:t xml:space="preserve">the </w:t>
        </w:r>
      </w:ins>
      <w:r w:rsidRPr="004E3B9E">
        <w:rPr>
          <w:rFonts w:ascii="Times New Roman" w:eastAsia="宋体" w:hAnsi="Times New Roman" w:cs="Times New Roman" w:hint="eastAsia"/>
          <w:kern w:val="0"/>
          <w:sz w:val="24"/>
          <w:szCs w:val="20"/>
        </w:rPr>
        <w:t xml:space="preserve">flow calculation. Time step size </w:t>
      </w:r>
      <w:r w:rsidRPr="004E3B9E">
        <w:rPr>
          <w:rFonts w:ascii="Times New Roman" w:eastAsia="宋体" w:hAnsi="Times New Roman" w:cs="Times New Roman"/>
          <w:kern w:val="0"/>
          <w:sz w:val="24"/>
          <w:szCs w:val="20"/>
        </w:rPr>
        <w:t>is</w:t>
      </w:r>
      <w:r w:rsidRPr="004E3B9E">
        <w:rPr>
          <w:rFonts w:ascii="Times New Roman" w:eastAsia="宋体" w:hAnsi="Times New Roman" w:cs="Times New Roman" w:hint="eastAsia"/>
          <w:kern w:val="0"/>
          <w:sz w:val="24"/>
          <w:szCs w:val="20"/>
        </w:rPr>
        <w:t xml:space="preserve"> doubled if convergence occurs within 4 Newton-</w:t>
      </w:r>
      <w:proofErr w:type="spellStart"/>
      <w:r w:rsidRPr="004E3B9E">
        <w:rPr>
          <w:rFonts w:ascii="Times New Roman" w:eastAsia="宋体" w:hAnsi="Times New Roman" w:cs="Times New Roman" w:hint="eastAsia"/>
          <w:kern w:val="0"/>
          <w:sz w:val="24"/>
          <w:szCs w:val="20"/>
        </w:rPr>
        <w:t>Raphson</w:t>
      </w:r>
      <w:proofErr w:type="spellEnd"/>
      <w:r w:rsidRPr="004E3B9E">
        <w:rPr>
          <w:rFonts w:ascii="Times New Roman" w:eastAsia="宋体" w:hAnsi="Times New Roman" w:cs="Times New Roman" w:hint="eastAsia"/>
          <w:kern w:val="0"/>
          <w:sz w:val="24"/>
          <w:szCs w:val="20"/>
        </w:rPr>
        <w:t xml:space="preserve"> iterations. The starting time step is 1 second and the upper </w:t>
      </w:r>
      <w:r w:rsidRPr="004E3B9E">
        <w:rPr>
          <w:rFonts w:ascii="Times New Roman" w:eastAsia="宋体" w:hAnsi="Times New Roman" w:cs="Times New Roman" w:hint="eastAsia"/>
          <w:kern w:val="0"/>
          <w:sz w:val="24"/>
          <w:szCs w:val="20"/>
        </w:rPr>
        <w:lastRenderedPageBreak/>
        <w:t xml:space="preserve">limit for time step size is set to be 5 days. For transport equations, </w:t>
      </w:r>
      <w:ins w:id="331" w:author="Don DePaolo" w:date="2013-04-14T20:38:00Z">
        <w:r w:rsidR="00C62685">
          <w:rPr>
            <w:rFonts w:ascii="Times New Roman" w:eastAsia="宋体" w:hAnsi="Times New Roman" w:cs="Times New Roman"/>
            <w:kern w:val="0"/>
            <w:sz w:val="24"/>
            <w:szCs w:val="20"/>
          </w:rPr>
          <w:t xml:space="preserve">a </w:t>
        </w:r>
      </w:ins>
      <w:r w:rsidRPr="004E3B9E">
        <w:rPr>
          <w:rFonts w:ascii="Times New Roman" w:eastAsia="宋体" w:hAnsi="Times New Roman" w:cs="Times New Roman"/>
          <w:kern w:val="0"/>
          <w:sz w:val="24"/>
          <w:szCs w:val="20"/>
        </w:rPr>
        <w:t>stabilized bi-conjugate gradient solver</w:t>
      </w:r>
      <w:r w:rsidRPr="004E3B9E">
        <w:rPr>
          <w:rFonts w:ascii="Times New Roman" w:eastAsia="宋体" w:hAnsi="Times New Roman" w:cs="Times New Roman" w:hint="eastAsia"/>
          <w:kern w:val="0"/>
          <w:sz w:val="24"/>
          <w:szCs w:val="20"/>
        </w:rPr>
        <w:t xml:space="preserve"> is used. No limit of the time step size for chemical reactions is included.</w:t>
      </w:r>
    </w:p>
    <w:p w14:paraId="294D2924" w14:textId="77777777" w:rsidR="004E3B9E" w:rsidRPr="004E3B9E" w:rsidRDefault="004E3B9E" w:rsidP="004E3B9E">
      <w:pPr>
        <w:widowControl/>
        <w:rPr>
          <w:rFonts w:ascii="Times New Roman" w:eastAsia="宋体" w:hAnsi="Times New Roman" w:cs="Times New Roman"/>
          <w:kern w:val="0"/>
          <w:sz w:val="24"/>
          <w:szCs w:val="20"/>
        </w:rPr>
      </w:pPr>
    </w:p>
    <w:p w14:paraId="10300AE5" w14:textId="77777777" w:rsidR="004E3B9E" w:rsidRPr="004E3B9E" w:rsidRDefault="004E3B9E" w:rsidP="009B081A">
      <w:pPr>
        <w:pStyle w:val="2"/>
      </w:pPr>
      <w:r w:rsidRPr="004E3B9E">
        <w:rPr>
          <w:rFonts w:hint="eastAsia"/>
        </w:rPr>
        <w:t xml:space="preserve">Flow </w:t>
      </w:r>
      <w:r w:rsidRPr="004E3B9E">
        <w:t>and</w:t>
      </w:r>
      <w:r w:rsidRPr="004E3B9E">
        <w:rPr>
          <w:rFonts w:hint="eastAsia"/>
        </w:rPr>
        <w:t xml:space="preserve"> transport model setup</w:t>
      </w:r>
      <w:r w:rsidRPr="004E3B9E">
        <w:t xml:space="preserve"> </w:t>
      </w:r>
    </w:p>
    <w:p w14:paraId="1E1EAB3D" w14:textId="1AE1CB0A" w:rsidR="004E3B9E" w:rsidRPr="004E3B9E" w:rsidDel="00FE49CF" w:rsidRDefault="004E3B9E" w:rsidP="004E3B9E">
      <w:pPr>
        <w:widowControl/>
        <w:rPr>
          <w:del w:id="332" w:author="Shuo Zhang" w:date="2013-02-19T22:09:00Z"/>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lang w:eastAsia="en-US"/>
        </w:rPr>
        <w:t>T</w:t>
      </w:r>
      <w:r w:rsidRPr="004E3B9E">
        <w:rPr>
          <w:rFonts w:ascii="Times New Roman" w:eastAsia="宋体" w:hAnsi="Times New Roman" w:cs="Times New Roman" w:hint="eastAsia"/>
          <w:kern w:val="0"/>
          <w:sz w:val="24"/>
          <w:szCs w:val="20"/>
          <w:lang w:eastAsia="en-US"/>
        </w:rPr>
        <w:t xml:space="preserve">he </w:t>
      </w:r>
      <w:r w:rsidRPr="004E3B9E">
        <w:rPr>
          <w:rFonts w:ascii="Times New Roman" w:eastAsia="宋体" w:hAnsi="Times New Roman" w:cs="Times New Roman"/>
          <w:kern w:val="0"/>
          <w:sz w:val="24"/>
          <w:szCs w:val="20"/>
          <w:lang w:eastAsia="en-US"/>
        </w:rPr>
        <w:t>specific</w:t>
      </w:r>
      <w:r w:rsidRPr="004E3B9E">
        <w:rPr>
          <w:rFonts w:ascii="Times New Roman" w:eastAsia="宋体" w:hAnsi="Times New Roman" w:cs="Times New Roman" w:hint="eastAsia"/>
          <w:kern w:val="0"/>
          <w:sz w:val="24"/>
          <w:szCs w:val="20"/>
          <w:lang w:eastAsia="en-US"/>
        </w:rPr>
        <w:t xml:space="preserve"> model we used for our calculation is a 1-D model with distance </w:t>
      </w:r>
      <w:r w:rsidRPr="00AD176A">
        <w:rPr>
          <w:rFonts w:ascii="Times New Roman" w:eastAsia="宋体" w:hAnsi="Times New Roman" w:cs="Times New Roman"/>
          <w:i/>
          <w:kern w:val="0"/>
          <w:sz w:val="24"/>
          <w:szCs w:val="20"/>
          <w:lang w:eastAsia="en-US"/>
          <w:rPrChange w:id="333" w:author="Don DePaolo" w:date="2013-04-14T20:38:00Z">
            <w:rPr>
              <w:rFonts w:ascii="Times New Roman" w:eastAsia="宋体" w:hAnsi="Times New Roman" w:cs="Times New Roman"/>
              <w:kern w:val="0"/>
              <w:sz w:val="24"/>
              <w:szCs w:val="20"/>
              <w:lang w:eastAsia="en-US"/>
            </w:rPr>
          </w:rPrChange>
        </w:rPr>
        <w:t>d</w:t>
      </w:r>
      <w:r w:rsidRPr="004E3B9E">
        <w:rPr>
          <w:rFonts w:ascii="Times New Roman" w:eastAsia="宋体" w:hAnsi="Times New Roman" w:cs="Times New Roman" w:hint="eastAsia"/>
          <w:kern w:val="0"/>
          <w:sz w:val="24"/>
          <w:szCs w:val="20"/>
          <w:lang w:eastAsia="en-US"/>
        </w:rPr>
        <w:t xml:space="preserve"> ranging from 0</w:t>
      </w:r>
      <w:r w:rsidRPr="004E3B9E">
        <w:rPr>
          <w:rFonts w:ascii="Times New Roman" w:eastAsia="宋体" w:hAnsi="Times New Roman" w:cs="Times New Roman"/>
          <w:kern w:val="0"/>
          <w:sz w:val="24"/>
          <w:szCs w:val="20"/>
          <w:lang w:eastAsia="en-US"/>
        </w:rPr>
        <w:t xml:space="preserve"> </w:t>
      </w:r>
      <w:r w:rsidRPr="004E3B9E">
        <w:rPr>
          <w:rFonts w:ascii="Times New Roman" w:eastAsia="宋体" w:hAnsi="Times New Roman" w:cs="Times New Roman" w:hint="eastAsia"/>
          <w:kern w:val="0"/>
          <w:sz w:val="24"/>
          <w:szCs w:val="20"/>
          <w:lang w:eastAsia="en-US"/>
        </w:rPr>
        <w:t>m to 1</w:t>
      </w:r>
      <w:r w:rsidRPr="004E3B9E">
        <w:rPr>
          <w:rFonts w:ascii="Times New Roman" w:eastAsia="宋体" w:hAnsi="Times New Roman" w:cs="Times New Roman"/>
          <w:kern w:val="0"/>
          <w:sz w:val="24"/>
          <w:szCs w:val="20"/>
          <w:lang w:eastAsia="en-US"/>
        </w:rPr>
        <w:t>00 k</w:t>
      </w:r>
      <w:r w:rsidRPr="004E3B9E">
        <w:rPr>
          <w:rFonts w:ascii="Times New Roman" w:eastAsia="宋体" w:hAnsi="Times New Roman" w:cs="Times New Roman" w:hint="eastAsia"/>
          <w:kern w:val="0"/>
          <w:sz w:val="24"/>
          <w:szCs w:val="20"/>
          <w:lang w:eastAsia="en-US"/>
        </w:rPr>
        <w:t>m, which can be considered as infinitely long.</w:t>
      </w:r>
      <w:ins w:id="334" w:author="Shuo Zhang" w:date="2013-02-19T22:10:00Z">
        <w:r w:rsidR="00FE49CF">
          <w:rPr>
            <w:rFonts w:ascii="Times New Roman" w:eastAsia="宋体" w:hAnsi="Times New Roman" w:cs="Times New Roman"/>
            <w:kern w:val="0"/>
            <w:sz w:val="24"/>
            <w:szCs w:val="20"/>
          </w:rPr>
          <w:t xml:space="preserve"> </w:t>
        </w:r>
      </w:ins>
      <w:del w:id="335" w:author="Shuo Zhang" w:date="2013-02-19T22:10:00Z">
        <w:r w:rsidRPr="004E3B9E" w:rsidDel="00FE49CF">
          <w:rPr>
            <w:rFonts w:ascii="Times New Roman" w:eastAsia="宋体" w:hAnsi="Times New Roman" w:cs="Times New Roman" w:hint="eastAsia"/>
            <w:kern w:val="0"/>
            <w:sz w:val="24"/>
            <w:szCs w:val="20"/>
            <w:lang w:eastAsia="en-US"/>
          </w:rPr>
          <w:delText xml:space="preserve"> </w:delText>
        </w:r>
      </w:del>
    </w:p>
    <w:p w14:paraId="199C17E8" w14:textId="4A6667AB"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hint="eastAsia"/>
          <w:kern w:val="0"/>
          <w:sz w:val="24"/>
          <w:szCs w:val="20"/>
        </w:rPr>
        <w:t xml:space="preserve">For boundary conditions, there is no flow at both </w:t>
      </w:r>
      <w:r w:rsidRPr="00AD176A">
        <w:rPr>
          <w:rFonts w:ascii="Times New Roman" w:eastAsia="宋体" w:hAnsi="Times New Roman" w:cs="Times New Roman"/>
          <w:i/>
          <w:kern w:val="0"/>
          <w:sz w:val="24"/>
          <w:szCs w:val="20"/>
          <w:rPrChange w:id="336" w:author="Don DePaolo" w:date="2013-04-14T20:38:00Z">
            <w:rPr>
              <w:rFonts w:ascii="Times New Roman" w:eastAsia="宋体" w:hAnsi="Times New Roman" w:cs="Times New Roman"/>
              <w:kern w:val="0"/>
              <w:sz w:val="24"/>
              <w:szCs w:val="20"/>
            </w:rPr>
          </w:rPrChange>
        </w:rPr>
        <w:t>d</w:t>
      </w:r>
      <w:r w:rsidRPr="004E3B9E">
        <w:rPr>
          <w:rFonts w:ascii="Times New Roman" w:eastAsia="宋体" w:hAnsi="Times New Roman" w:cs="Times New Roman" w:hint="eastAsia"/>
          <w:kern w:val="0"/>
          <w:sz w:val="24"/>
          <w:szCs w:val="20"/>
        </w:rPr>
        <w:t xml:space="preserve">=0m and </w:t>
      </w:r>
      <w:r w:rsidRPr="00AD176A">
        <w:rPr>
          <w:rFonts w:ascii="Times New Roman" w:eastAsia="宋体" w:hAnsi="Times New Roman" w:cs="Times New Roman"/>
          <w:i/>
          <w:kern w:val="0"/>
          <w:sz w:val="24"/>
          <w:szCs w:val="20"/>
          <w:rPrChange w:id="337" w:author="Don DePaolo" w:date="2013-04-14T20:38:00Z">
            <w:rPr>
              <w:rFonts w:ascii="Times New Roman" w:eastAsia="宋体" w:hAnsi="Times New Roman" w:cs="Times New Roman"/>
              <w:kern w:val="0"/>
              <w:sz w:val="24"/>
              <w:szCs w:val="20"/>
            </w:rPr>
          </w:rPrChange>
        </w:rPr>
        <w:t>d</w:t>
      </w:r>
      <w:r w:rsidRPr="004E3B9E">
        <w:rPr>
          <w:rFonts w:ascii="Times New Roman" w:eastAsia="宋体" w:hAnsi="Times New Roman" w:cs="Times New Roman" w:hint="eastAsia"/>
          <w:kern w:val="0"/>
          <w:sz w:val="24"/>
          <w:szCs w:val="20"/>
        </w:rPr>
        <w:t>=10</w:t>
      </w:r>
      <w:r w:rsidRPr="004E3B9E">
        <w:rPr>
          <w:rFonts w:ascii="Times New Roman" w:eastAsia="宋体" w:hAnsi="Times New Roman" w:cs="Times New Roman" w:hint="eastAsia"/>
          <w:kern w:val="0"/>
          <w:sz w:val="24"/>
          <w:szCs w:val="20"/>
          <w:vertAlign w:val="superscript"/>
        </w:rPr>
        <w:t>5</w:t>
      </w:r>
      <w:r w:rsidRPr="004E3B9E">
        <w:rPr>
          <w:rFonts w:ascii="Times New Roman" w:eastAsia="宋体" w:hAnsi="Times New Roman" w:cs="Times New Roman" w:hint="eastAsia"/>
          <w:kern w:val="0"/>
          <w:sz w:val="24"/>
          <w:szCs w:val="20"/>
        </w:rPr>
        <w:t>m. For fixed injection pressure condition, the first grid is assigned an infinitely large volume (10</w:t>
      </w:r>
      <w:r w:rsidRPr="004E3B9E">
        <w:rPr>
          <w:rFonts w:ascii="Times New Roman" w:eastAsia="宋体" w:hAnsi="Times New Roman" w:cs="Times New Roman" w:hint="eastAsia"/>
          <w:kern w:val="0"/>
          <w:sz w:val="24"/>
          <w:szCs w:val="20"/>
          <w:vertAlign w:val="superscript"/>
        </w:rPr>
        <w:t>50</w:t>
      </w:r>
      <w:r w:rsidRPr="004E3B9E">
        <w:rPr>
          <w:rFonts w:ascii="Times New Roman" w:eastAsia="宋体" w:hAnsi="Times New Roman" w:cs="Times New Roman" w:hint="eastAsia"/>
          <w:kern w:val="0"/>
          <w:sz w:val="24"/>
          <w:szCs w:val="20"/>
        </w:rPr>
        <w:t>m</w:t>
      </w:r>
      <w:r w:rsidRPr="004E3B9E">
        <w:rPr>
          <w:rFonts w:ascii="Times New Roman" w:eastAsia="宋体" w:hAnsi="Times New Roman" w:cs="Times New Roman" w:hint="eastAsia"/>
          <w:kern w:val="0"/>
          <w:sz w:val="24"/>
          <w:szCs w:val="20"/>
          <w:vertAlign w:val="superscript"/>
        </w:rPr>
        <w:t>3</w:t>
      </w:r>
      <w:r w:rsidRPr="004E3B9E">
        <w:rPr>
          <w:rFonts w:ascii="Times New Roman" w:eastAsia="宋体" w:hAnsi="Times New Roman" w:cs="Times New Roman" w:hint="eastAsia"/>
          <w:kern w:val="0"/>
          <w:sz w:val="24"/>
          <w:szCs w:val="20"/>
        </w:rPr>
        <w:t>) and a gas saturation of 100% so that it serves as a CO</w:t>
      </w:r>
      <w:r w:rsidRPr="004E3B9E">
        <w:rPr>
          <w:rFonts w:ascii="Times New Roman" w:eastAsia="宋体" w:hAnsi="Times New Roman" w:cs="Times New Roman" w:hint="eastAsia"/>
          <w:kern w:val="0"/>
          <w:sz w:val="24"/>
          <w:szCs w:val="20"/>
        </w:rPr>
        <w:softHyphen/>
      </w:r>
      <w:r w:rsidRPr="004E3B9E">
        <w:rPr>
          <w:rFonts w:ascii="Times New Roman" w:eastAsia="宋体" w:hAnsi="Times New Roman" w:cs="Times New Roman" w:hint="eastAsia"/>
          <w:kern w:val="0"/>
          <w:sz w:val="24"/>
          <w:szCs w:val="20"/>
        </w:rPr>
        <w:softHyphen/>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source and its properties don</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t change during the simulation. For </w:t>
      </w:r>
      <w:r w:rsidRPr="004E3B9E">
        <w:rPr>
          <w:rFonts w:ascii="Times New Roman" w:eastAsia="宋体" w:hAnsi="Times New Roman" w:cs="Times New Roman"/>
          <w:kern w:val="0"/>
          <w:sz w:val="24"/>
          <w:szCs w:val="20"/>
        </w:rPr>
        <w:t xml:space="preserve">the </w:t>
      </w:r>
      <w:r w:rsidRPr="004E3B9E">
        <w:rPr>
          <w:rFonts w:ascii="Times New Roman" w:eastAsia="宋体" w:hAnsi="Times New Roman" w:cs="Times New Roman" w:hint="eastAsia"/>
          <w:kern w:val="0"/>
          <w:sz w:val="24"/>
          <w:szCs w:val="20"/>
        </w:rPr>
        <w:t>fixed injection rate condition, the injection well is also located in the first grid. Since the distance is large</w:t>
      </w:r>
      <w:r w:rsidRPr="004E3B9E">
        <w:rPr>
          <w:rFonts w:ascii="Times New Roman" w:eastAsia="宋体" w:hAnsi="Times New Roman" w:cs="Times New Roman"/>
          <w:kern w:val="0"/>
          <w:sz w:val="24"/>
          <w:szCs w:val="20"/>
        </w:rPr>
        <w:t xml:space="preserve"> enough to be considered infinite</w:t>
      </w:r>
      <w:r w:rsidRPr="004E3B9E">
        <w:rPr>
          <w:rFonts w:ascii="Times New Roman" w:eastAsia="宋体" w:hAnsi="Times New Roman" w:cs="Times New Roman" w:hint="eastAsia"/>
          <w:kern w:val="0"/>
          <w:sz w:val="24"/>
          <w:szCs w:val="20"/>
        </w:rPr>
        <w:t xml:space="preserve"> in the model, the right end boundary condition is equal to an open end</w:t>
      </w:r>
      <w:r w:rsidRPr="004E3B9E">
        <w:rPr>
          <w:rFonts w:ascii="Times New Roman" w:eastAsia="宋体" w:hAnsi="Times New Roman" w:cs="Times New Roman"/>
          <w:kern w:val="0"/>
          <w:sz w:val="24"/>
          <w:szCs w:val="20"/>
        </w:rPr>
        <w:t xml:space="preserve"> although there is no flow at d</w:t>
      </w:r>
      <w:r w:rsidRPr="004E3B9E">
        <w:rPr>
          <w:rFonts w:ascii="Times New Roman" w:eastAsia="宋体" w:hAnsi="Times New Roman" w:cs="Times New Roman" w:hint="eastAsia"/>
          <w:kern w:val="0"/>
          <w:sz w:val="24"/>
          <w:szCs w:val="20"/>
        </w:rPr>
        <w:t>=10</w:t>
      </w:r>
      <w:r w:rsidRPr="004E3B9E">
        <w:rPr>
          <w:rFonts w:ascii="Times New Roman" w:eastAsia="宋体" w:hAnsi="Times New Roman" w:cs="Times New Roman" w:hint="eastAsia"/>
          <w:kern w:val="0"/>
          <w:sz w:val="24"/>
          <w:szCs w:val="20"/>
          <w:vertAlign w:val="superscript"/>
        </w:rPr>
        <w:t>5</w:t>
      </w:r>
      <w:r w:rsidRPr="004E3B9E">
        <w:rPr>
          <w:rFonts w:ascii="Times New Roman" w:eastAsia="宋体" w:hAnsi="Times New Roman" w:cs="Times New Roman" w:hint="eastAsia"/>
          <w:kern w:val="0"/>
          <w:sz w:val="24"/>
          <w:szCs w:val="20"/>
        </w:rPr>
        <w:t xml:space="preserve">m. For initial conditions, the temperature is set to be 75 </w:t>
      </w:r>
      <w:proofErr w:type="spellStart"/>
      <w:r w:rsidRPr="004E3B9E">
        <w:rPr>
          <w:rFonts w:ascii="Times New Roman" w:eastAsia="宋体" w:hAnsi="Times New Roman" w:cs="Times New Roman" w:hint="eastAsia"/>
          <w:kern w:val="0"/>
          <w:sz w:val="24"/>
          <w:szCs w:val="20"/>
          <w:vertAlign w:val="superscript"/>
        </w:rPr>
        <w:t>o</w:t>
      </w:r>
      <w:r w:rsidRPr="004E3B9E">
        <w:rPr>
          <w:rFonts w:ascii="Times New Roman" w:eastAsia="宋体" w:hAnsi="Times New Roman" w:cs="Times New Roman" w:hint="eastAsia"/>
          <w:kern w:val="0"/>
          <w:sz w:val="24"/>
          <w:szCs w:val="20"/>
        </w:rPr>
        <w:t>C</w:t>
      </w:r>
      <w:proofErr w:type="spellEnd"/>
      <w:r w:rsidRPr="004E3B9E">
        <w:rPr>
          <w:rFonts w:ascii="Times New Roman" w:eastAsia="宋体" w:hAnsi="Times New Roman" w:cs="Times New Roman" w:hint="eastAsia"/>
          <w:kern w:val="0"/>
          <w:sz w:val="24"/>
          <w:szCs w:val="20"/>
        </w:rPr>
        <w:t xml:space="preserve"> and the pressure is 200 </w:t>
      </w:r>
      <w:proofErr w:type="gramStart"/>
      <w:r w:rsidRPr="004E3B9E">
        <w:rPr>
          <w:rFonts w:ascii="Times New Roman" w:eastAsia="宋体" w:hAnsi="Times New Roman" w:cs="Times New Roman" w:hint="eastAsia"/>
          <w:kern w:val="0"/>
          <w:sz w:val="24"/>
          <w:szCs w:val="20"/>
        </w:rPr>
        <w:t>bar</w:t>
      </w:r>
      <w:proofErr w:type="gramEnd"/>
      <w:r w:rsidRPr="004E3B9E">
        <w:rPr>
          <w:rFonts w:ascii="Times New Roman" w:eastAsia="宋体" w:hAnsi="Times New Roman" w:cs="Times New Roman" w:hint="eastAsia"/>
          <w:kern w:val="0"/>
          <w:sz w:val="24"/>
          <w:szCs w:val="20"/>
        </w:rPr>
        <w:t xml:space="preserve">. Initial gas saturation is zero and the formation is filled with all brine. Initial brine </w:t>
      </w:r>
      <w:del w:id="338" w:author="Shuo Zhang" w:date="2013-02-19T22:10:00Z">
        <w:r w:rsidRPr="004E3B9E" w:rsidDel="00FE49CF">
          <w:rPr>
            <w:rFonts w:ascii="Times New Roman" w:eastAsia="宋体" w:hAnsi="Times New Roman" w:cs="Times New Roman" w:hint="eastAsia"/>
            <w:kern w:val="0"/>
            <w:sz w:val="24"/>
            <w:szCs w:val="20"/>
          </w:rPr>
          <w:delText xml:space="preserve">chemistry </w:delText>
        </w:r>
      </w:del>
      <w:r w:rsidRPr="004E3B9E">
        <w:rPr>
          <w:rFonts w:ascii="Times New Roman" w:eastAsia="宋体" w:hAnsi="Times New Roman" w:cs="Times New Roman" w:hint="eastAsia"/>
          <w:kern w:val="0"/>
          <w:sz w:val="24"/>
          <w:szCs w:val="20"/>
        </w:rPr>
        <w:t xml:space="preserve">compositions are </w:t>
      </w:r>
      <w:r w:rsidR="001D609A">
        <w:rPr>
          <w:rFonts w:ascii="Times New Roman" w:eastAsia="宋体" w:hAnsi="Times New Roman" w:cs="Times New Roman" w:hint="eastAsia"/>
          <w:kern w:val="0"/>
          <w:sz w:val="24"/>
          <w:szCs w:val="20"/>
        </w:rPr>
        <w:t xml:space="preserve">obtained by pre-equilibrating </w:t>
      </w:r>
      <w:r w:rsidRPr="004E3B9E">
        <w:rPr>
          <w:rFonts w:ascii="Times New Roman" w:eastAsia="宋体" w:hAnsi="Times New Roman" w:cs="Times New Roman" w:hint="eastAsia"/>
          <w:kern w:val="0"/>
          <w:sz w:val="24"/>
          <w:szCs w:val="20"/>
        </w:rPr>
        <w:t>1</w:t>
      </w:r>
      <w:r w:rsidR="001D609A">
        <w:rPr>
          <w:rFonts w:ascii="Times New Roman" w:eastAsia="宋体" w:hAnsi="Times New Roman" w:cs="Times New Roman" w:hint="eastAsia"/>
          <w:kern w:val="0"/>
          <w:sz w:val="24"/>
          <w:szCs w:val="20"/>
        </w:rPr>
        <w:t>.0</w:t>
      </w:r>
      <w:r w:rsidRPr="004E3B9E">
        <w:rPr>
          <w:rFonts w:ascii="Times New Roman" w:eastAsia="宋体" w:hAnsi="Times New Roman" w:cs="Times New Roman" w:hint="eastAsia"/>
          <w:kern w:val="0"/>
          <w:sz w:val="24"/>
          <w:szCs w:val="20"/>
        </w:rPr>
        <w:t xml:space="preserve">mol/L </w:t>
      </w:r>
      <w:proofErr w:type="spellStart"/>
      <w:r w:rsidRPr="004E3B9E">
        <w:rPr>
          <w:rFonts w:ascii="Times New Roman" w:eastAsia="宋体" w:hAnsi="Times New Roman" w:cs="Times New Roman" w:hint="eastAsia"/>
          <w:kern w:val="0"/>
          <w:sz w:val="24"/>
          <w:szCs w:val="20"/>
        </w:rPr>
        <w:t>NaCl</w:t>
      </w:r>
      <w:proofErr w:type="spellEnd"/>
      <w:r w:rsidRPr="004E3B9E">
        <w:rPr>
          <w:rFonts w:ascii="Times New Roman" w:eastAsia="宋体" w:hAnsi="Times New Roman" w:cs="Times New Roman" w:hint="eastAsia"/>
          <w:kern w:val="0"/>
          <w:sz w:val="24"/>
          <w:szCs w:val="20"/>
        </w:rPr>
        <w:t xml:space="preserve"> saline water </w:t>
      </w:r>
      <w:del w:id="339" w:author="Shuo Zhang" w:date="2013-02-19T22:11:00Z">
        <w:r w:rsidRPr="004E3B9E" w:rsidDel="00FE49CF">
          <w:rPr>
            <w:rFonts w:ascii="Times New Roman" w:eastAsia="宋体" w:hAnsi="Times New Roman" w:cs="Times New Roman"/>
            <w:kern w:val="0"/>
            <w:sz w:val="24"/>
            <w:szCs w:val="20"/>
          </w:rPr>
          <w:delText>(</w:delText>
        </w:r>
      </w:del>
      <w:r w:rsidRPr="004E3B9E">
        <w:rPr>
          <w:rFonts w:ascii="Times New Roman" w:eastAsia="宋体" w:hAnsi="Times New Roman" w:cs="Times New Roman" w:hint="eastAsia"/>
          <w:kern w:val="0"/>
          <w:sz w:val="24"/>
          <w:szCs w:val="20"/>
        </w:rPr>
        <w:t>in a batch model for 10 years with minerals that are used later for reactive transport modeling. Water chemistry is not changing after 10 years</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which indicates </w:t>
      </w:r>
      <w:ins w:id="340" w:author="Don DePaolo" w:date="2013-04-14T20:39:00Z">
        <w:r w:rsidR="00AD176A">
          <w:rPr>
            <w:rFonts w:ascii="Times New Roman" w:eastAsia="宋体" w:hAnsi="Times New Roman" w:cs="Times New Roman"/>
            <w:kern w:val="0"/>
            <w:sz w:val="24"/>
            <w:szCs w:val="20"/>
          </w:rPr>
          <w:t xml:space="preserve">that a </w:t>
        </w:r>
      </w:ins>
      <w:r w:rsidRPr="004E3B9E">
        <w:rPr>
          <w:rFonts w:ascii="Times New Roman" w:eastAsia="宋体" w:hAnsi="Times New Roman" w:cs="Times New Roman" w:hint="eastAsia"/>
          <w:kern w:val="0"/>
          <w:sz w:val="24"/>
          <w:szCs w:val="20"/>
        </w:rPr>
        <w:t xml:space="preserve">steady state </w:t>
      </w:r>
      <w:ins w:id="341" w:author="Don DePaolo" w:date="2013-04-14T20:39:00Z">
        <w:r w:rsidR="00AD176A">
          <w:rPr>
            <w:rFonts w:ascii="Times New Roman" w:eastAsia="宋体" w:hAnsi="Times New Roman" w:cs="Times New Roman"/>
            <w:kern w:val="0"/>
            <w:sz w:val="24"/>
            <w:szCs w:val="20"/>
          </w:rPr>
          <w:t xml:space="preserve">fluid composition </w:t>
        </w:r>
      </w:ins>
      <w:r w:rsidRPr="004E3B9E">
        <w:rPr>
          <w:rFonts w:ascii="Times New Roman" w:eastAsia="宋体" w:hAnsi="Times New Roman" w:cs="Times New Roman" w:hint="eastAsia"/>
          <w:kern w:val="0"/>
          <w:sz w:val="24"/>
          <w:szCs w:val="20"/>
        </w:rPr>
        <w:t>has been reached under pre-injection conditions.</w:t>
      </w:r>
      <w:r w:rsidRPr="004E3B9E">
        <w:rPr>
          <w:rFonts w:ascii="Times New Roman" w:eastAsia="宋体" w:hAnsi="Times New Roman" w:cs="Times New Roman"/>
          <w:kern w:val="0"/>
          <w:sz w:val="24"/>
          <w:szCs w:val="20"/>
        </w:rPr>
        <w:t xml:space="preserve"> </w:t>
      </w:r>
    </w:p>
    <w:p w14:paraId="144DE378" w14:textId="77777777" w:rsidR="004E3B9E" w:rsidRPr="004E3B9E" w:rsidRDefault="004E3B9E" w:rsidP="004E3B9E">
      <w:pPr>
        <w:widowControl/>
        <w:rPr>
          <w:rFonts w:ascii="Times New Roman" w:eastAsia="宋体" w:hAnsi="Times New Roman" w:cs="Times New Roman"/>
          <w:kern w:val="0"/>
          <w:sz w:val="24"/>
          <w:szCs w:val="20"/>
        </w:rPr>
      </w:pPr>
    </w:p>
    <w:p w14:paraId="0B1C3150" w14:textId="09385441" w:rsidR="004E3B9E" w:rsidRPr="004E3B9E" w:rsidRDefault="004E3B9E" w:rsidP="004E3B9E">
      <w:pPr>
        <w:widowControl/>
        <w:rPr>
          <w:rFonts w:ascii="Times New Roman" w:eastAsia="宋体" w:hAnsi="Times New Roman" w:cs="Times New Roman"/>
          <w:kern w:val="0"/>
          <w:sz w:val="24"/>
          <w:szCs w:val="20"/>
          <w:lang w:eastAsia="en-US"/>
        </w:rPr>
      </w:pPr>
      <w:r w:rsidRPr="004E3B9E">
        <w:rPr>
          <w:rFonts w:ascii="Times New Roman" w:eastAsia="宋体" w:hAnsi="Times New Roman" w:cs="Times New Roman" w:hint="eastAsia"/>
          <w:kern w:val="0"/>
          <w:sz w:val="24"/>
          <w:szCs w:val="20"/>
        </w:rPr>
        <w:t>The equations for</w:t>
      </w:r>
      <w:r w:rsidRPr="004E3B9E">
        <w:rPr>
          <w:rFonts w:ascii="Times New Roman" w:eastAsia="宋体" w:hAnsi="Times New Roman" w:cs="Times New Roman"/>
          <w:kern w:val="0"/>
          <w:sz w:val="24"/>
          <w:szCs w:val="20"/>
        </w:rPr>
        <w:t xml:space="preserve"> calculating</w:t>
      </w:r>
      <w:r w:rsidRPr="004E3B9E">
        <w:rPr>
          <w:rFonts w:ascii="Times New Roman" w:eastAsia="宋体" w:hAnsi="Times New Roman" w:cs="Times New Roman" w:hint="eastAsia"/>
          <w:kern w:val="0"/>
          <w:sz w:val="24"/>
          <w:szCs w:val="20"/>
        </w:rPr>
        <w:t xml:space="preserve"> relative permeability and capillary pressure and </w:t>
      </w:r>
      <w:r w:rsidRPr="004E3B9E">
        <w:rPr>
          <w:rFonts w:ascii="Times New Roman" w:eastAsia="宋体" w:hAnsi="Times New Roman" w:cs="Times New Roman"/>
          <w:kern w:val="0"/>
          <w:sz w:val="24"/>
          <w:szCs w:val="20"/>
        </w:rPr>
        <w:t xml:space="preserve">corresponding </w:t>
      </w:r>
      <w:r w:rsidRPr="004E3B9E">
        <w:rPr>
          <w:rFonts w:ascii="Times New Roman" w:eastAsia="宋体" w:hAnsi="Times New Roman" w:cs="Times New Roman" w:hint="eastAsia"/>
          <w:kern w:val="0"/>
          <w:sz w:val="24"/>
          <w:szCs w:val="20"/>
        </w:rPr>
        <w:t xml:space="preserve">parameters are listed in Table </w:t>
      </w:r>
      <w:ins w:id="342" w:author="Shuo Zhang" w:date="2013-02-23T21:03:00Z">
        <w:r w:rsidR="000B334B">
          <w:rPr>
            <w:rFonts w:ascii="Times New Roman" w:eastAsia="宋体" w:hAnsi="Times New Roman" w:cs="Times New Roman"/>
            <w:kern w:val="0"/>
            <w:sz w:val="24"/>
            <w:szCs w:val="20"/>
          </w:rPr>
          <w:t>5</w:t>
        </w:r>
      </w:ins>
      <w:del w:id="343" w:author="Shuo Zhang" w:date="2013-02-23T21:03:00Z">
        <w:r w:rsidRPr="004E3B9E" w:rsidDel="000B334B">
          <w:rPr>
            <w:rFonts w:ascii="Times New Roman" w:eastAsia="宋体" w:hAnsi="Times New Roman" w:cs="Times New Roman" w:hint="eastAsia"/>
            <w:kern w:val="0"/>
            <w:sz w:val="24"/>
            <w:szCs w:val="20"/>
          </w:rPr>
          <w:delText>6</w:delText>
        </w:r>
      </w:del>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They are all from</w:t>
      </w:r>
      <w:del w:id="344" w:author="Don DePaolo" w:date="2013-04-14T20:40:00Z">
        <w:r w:rsidRPr="004E3B9E" w:rsidDel="00AD176A">
          <w:rPr>
            <w:rFonts w:ascii="Times New Roman" w:eastAsia="宋体" w:hAnsi="Times New Roman" w:cs="Times New Roman"/>
            <w:kern w:val="0"/>
            <w:sz w:val="24"/>
            <w:szCs w:val="20"/>
          </w:rPr>
          <w:delText xml:space="preserve"> the</w:delText>
        </w:r>
      </w:del>
      <w:r w:rsidRPr="004E3B9E">
        <w:rPr>
          <w:rFonts w:ascii="Times New Roman" w:eastAsia="宋体" w:hAnsi="Times New Roman" w:cs="Times New Roman"/>
          <w:kern w:val="0"/>
          <w:sz w:val="24"/>
          <w:szCs w:val="20"/>
        </w:rPr>
        <w:t xml:space="preserve"> </w:t>
      </w:r>
      <w:r w:rsidR="00CF47E8">
        <w:rPr>
          <w:rFonts w:ascii="Times New Roman" w:eastAsia="宋体" w:hAnsi="Times New Roman" w:cs="Times New Roman" w:hint="eastAsia"/>
          <w:kern w:val="0"/>
          <w:sz w:val="24"/>
          <w:szCs w:val="20"/>
        </w:rPr>
        <w:t xml:space="preserve">Van </w:t>
      </w:r>
      <w:proofErr w:type="spellStart"/>
      <w:r w:rsidR="00CF47E8">
        <w:rPr>
          <w:rFonts w:ascii="Times New Roman" w:eastAsia="宋体" w:hAnsi="Times New Roman" w:cs="Times New Roman" w:hint="eastAsia"/>
          <w:kern w:val="0"/>
          <w:sz w:val="24"/>
          <w:szCs w:val="20"/>
        </w:rPr>
        <w:t>Genuchten</w:t>
      </w:r>
      <w:proofErr w:type="spellEnd"/>
      <w:r w:rsidR="00CF47E8">
        <w:rPr>
          <w:rFonts w:ascii="Times New Roman" w:eastAsia="宋体" w:hAnsi="Times New Roman" w:cs="Times New Roman"/>
          <w:kern w:val="0"/>
          <w:sz w:val="24"/>
          <w:szCs w:val="20"/>
        </w:rPr>
        <w:fldChar w:fldCharType="begin"/>
      </w:r>
      <w:r w:rsidR="00CF47E8">
        <w:rPr>
          <w:rFonts w:ascii="Times New Roman" w:eastAsia="宋体" w:hAnsi="Times New Roman" w:cs="Times New Roman"/>
          <w:kern w:val="0"/>
          <w:sz w:val="24"/>
          <w:szCs w:val="20"/>
        </w:rPr>
        <w:instrText xml:space="preserve"> ADDIN EN.CITE &lt;EndNote&gt;&lt;Cite ExcludeAuth="1"&gt;&lt;Author&gt;Van Genuchten&lt;/Author&gt;&lt;Year&gt;1980&lt;/Year&gt;&lt;RecNum&gt;1540&lt;/RecNum&gt;&lt;DisplayText&gt;(1980)&lt;/DisplayText&gt;&lt;record&gt;&lt;rec-number&gt;1540&lt;/rec-number&gt;&lt;foreign-keys&gt;&lt;key app="EN" db-id="s0xvr2sd6dpzt6eed27xat5ad0p0xa99ftpe"&gt;1540&lt;/key&gt;&lt;/foreign-keys&gt;&lt;ref-type name="Journal Article"&gt;17&lt;/ref-type&gt;&lt;contributors&gt;&lt;authors&gt;&lt;author&gt;Van Genuchten, M. T.&lt;/author&gt;&lt;/authors&gt;&lt;/contributors&gt;&lt;titles&gt;&lt;title&gt;A closed-form equation for predicting the hydraulic conductivity of unsaturated soils&lt;/title&gt;&lt;secondary-title&gt;Soil Science Society of America Journal&lt;/secondary-title&gt;&lt;/titles&gt;&lt;periodical&gt;&lt;full-title&gt;Soil Science Society of America Journal&lt;/full-title&gt;&lt;/periodical&gt;&lt;pages&gt;892-898&lt;/pages&gt;&lt;volume&gt;44&lt;/volume&gt;&lt;number&gt;5&lt;/number&gt;&lt;dates&gt;&lt;year&gt;1980&lt;/year&gt;&lt;/dates&gt;&lt;urls&gt;&lt;/urls&gt;&lt;/record&gt;&lt;/Cite&gt;&lt;/EndNote&gt;</w:instrText>
      </w:r>
      <w:r w:rsidR="00CF47E8">
        <w:rPr>
          <w:rFonts w:ascii="Times New Roman" w:eastAsia="宋体" w:hAnsi="Times New Roman" w:cs="Times New Roman"/>
          <w:kern w:val="0"/>
          <w:sz w:val="24"/>
          <w:szCs w:val="20"/>
        </w:rPr>
        <w:fldChar w:fldCharType="separate"/>
      </w:r>
      <w:r w:rsidR="00CF47E8">
        <w:rPr>
          <w:rFonts w:ascii="Times New Roman" w:eastAsia="宋体" w:hAnsi="Times New Roman" w:cs="Times New Roman"/>
          <w:noProof/>
          <w:kern w:val="0"/>
          <w:sz w:val="24"/>
          <w:szCs w:val="20"/>
        </w:rPr>
        <w:t>(</w:t>
      </w:r>
      <w:hyperlink w:anchor="_ENREF_38" w:tooltip="Van Genuchten, 1980 #1540" w:history="1">
        <w:r w:rsidR="00331F9E">
          <w:rPr>
            <w:rFonts w:ascii="Times New Roman" w:eastAsia="宋体" w:hAnsi="Times New Roman" w:cs="Times New Roman"/>
            <w:noProof/>
            <w:kern w:val="0"/>
            <w:sz w:val="24"/>
            <w:szCs w:val="20"/>
          </w:rPr>
          <w:t>1980</w:t>
        </w:r>
      </w:hyperlink>
      <w:r w:rsidR="00CF47E8">
        <w:rPr>
          <w:rFonts w:ascii="Times New Roman" w:eastAsia="宋体" w:hAnsi="Times New Roman" w:cs="Times New Roman"/>
          <w:noProof/>
          <w:kern w:val="0"/>
          <w:sz w:val="24"/>
          <w:szCs w:val="20"/>
        </w:rPr>
        <w:t>)</w:t>
      </w:r>
      <w:r w:rsidR="00CF47E8">
        <w:rPr>
          <w:rFonts w:ascii="Times New Roman" w:eastAsia="宋体" w:hAnsi="Times New Roman" w:cs="Times New Roman"/>
          <w:kern w:val="0"/>
          <w:sz w:val="24"/>
          <w:szCs w:val="20"/>
        </w:rPr>
        <w:fldChar w:fldCharType="end"/>
      </w:r>
      <w:del w:id="345" w:author="Don DePaolo" w:date="2013-04-14T20:40:00Z">
        <w:r w:rsidRPr="004E3B9E" w:rsidDel="00AD176A">
          <w:rPr>
            <w:rFonts w:ascii="Times New Roman" w:eastAsia="宋体" w:hAnsi="Times New Roman" w:cs="Times New Roman"/>
            <w:kern w:val="0"/>
            <w:sz w:val="24"/>
            <w:szCs w:val="20"/>
          </w:rPr>
          <w:delText xml:space="preserve"> paper</w:delText>
        </w:r>
      </w:del>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kern w:val="0"/>
          <w:sz w:val="24"/>
          <w:szCs w:val="20"/>
          <w:lang w:eastAsia="en-US"/>
        </w:rPr>
        <w:t xml:space="preserve">Changes in porosity and permeability due to mineral dissolution and precipitation </w:t>
      </w:r>
      <w:r w:rsidRPr="004E3B9E">
        <w:rPr>
          <w:rFonts w:ascii="Times New Roman" w:eastAsia="宋体" w:hAnsi="Times New Roman" w:cs="Times New Roman" w:hint="eastAsia"/>
          <w:kern w:val="0"/>
          <w:sz w:val="24"/>
          <w:szCs w:val="20"/>
          <w:lang w:eastAsia="en-US"/>
        </w:rPr>
        <w:t>are</w:t>
      </w:r>
      <w:r w:rsidRPr="004E3B9E">
        <w:rPr>
          <w:rFonts w:ascii="Times New Roman" w:eastAsia="宋体" w:hAnsi="Times New Roman" w:cs="Times New Roman"/>
          <w:kern w:val="0"/>
          <w:sz w:val="24"/>
          <w:szCs w:val="20"/>
          <w:lang w:eastAsia="en-US"/>
        </w:rPr>
        <w:t xml:space="preserve"> </w:t>
      </w:r>
      <w:r w:rsidRPr="004E3B9E">
        <w:rPr>
          <w:rFonts w:ascii="Times New Roman" w:eastAsia="宋体" w:hAnsi="Times New Roman" w:cs="Times New Roman" w:hint="eastAsia"/>
          <w:kern w:val="0"/>
          <w:sz w:val="24"/>
          <w:szCs w:val="20"/>
          <w:lang w:eastAsia="en-US"/>
        </w:rPr>
        <w:t>taken into account</w:t>
      </w:r>
      <w:r w:rsidRPr="004E3B9E">
        <w:rPr>
          <w:rFonts w:ascii="Times New Roman" w:eastAsia="宋体" w:hAnsi="Times New Roman" w:cs="Times New Roman"/>
          <w:kern w:val="0"/>
          <w:sz w:val="24"/>
          <w:szCs w:val="20"/>
          <w:lang w:eastAsia="en-US"/>
        </w:rPr>
        <w:t xml:space="preserve"> in our model. Changes in porosity during the simulation are monitored by tracking changes in mineral volume fractions. We chose a simple grain model of </w:t>
      </w:r>
      <w:proofErr w:type="spellStart"/>
      <w:r w:rsidRPr="004E3B9E">
        <w:rPr>
          <w:rFonts w:ascii="Times New Roman" w:eastAsia="宋体" w:hAnsi="Times New Roman" w:cs="Times New Roman"/>
          <w:kern w:val="0"/>
          <w:sz w:val="24"/>
          <w:szCs w:val="20"/>
          <w:lang w:eastAsia="en-US"/>
        </w:rPr>
        <w:t>Kozeny</w:t>
      </w:r>
      <w:proofErr w:type="spellEnd"/>
      <w:r w:rsidRPr="004E3B9E">
        <w:rPr>
          <w:rFonts w:ascii="Times New Roman" w:eastAsia="宋体" w:hAnsi="Times New Roman" w:cs="Times New Roman"/>
          <w:kern w:val="0"/>
          <w:sz w:val="24"/>
          <w:szCs w:val="20"/>
          <w:lang w:eastAsia="en-US"/>
        </w:rPr>
        <w:t xml:space="preserve">-Carman to calculate changes in permeability due to </w:t>
      </w:r>
      <w:r w:rsidRPr="004E3B9E">
        <w:rPr>
          <w:rFonts w:ascii="Times New Roman" w:eastAsia="宋体" w:hAnsi="Times New Roman" w:cs="Times New Roman" w:hint="eastAsia"/>
          <w:kern w:val="0"/>
          <w:sz w:val="24"/>
          <w:szCs w:val="20"/>
        </w:rPr>
        <w:t>changes in porosity</w:t>
      </w:r>
      <w:r w:rsidRPr="004E3B9E">
        <w:rPr>
          <w:rFonts w:ascii="Times New Roman" w:eastAsia="宋体" w:hAnsi="Times New Roman" w:cs="Times New Roman" w:hint="eastAsia"/>
          <w:kern w:val="0"/>
          <w:sz w:val="24"/>
          <w:szCs w:val="20"/>
          <w:lang w:eastAsia="en-US"/>
        </w:rPr>
        <w:t>, although t</w:t>
      </w:r>
      <w:r w:rsidRPr="004E3B9E">
        <w:rPr>
          <w:rFonts w:ascii="Times New Roman" w:eastAsia="宋体" w:hAnsi="Times New Roman" w:cs="Times New Roman"/>
          <w:kern w:val="0"/>
          <w:sz w:val="24"/>
          <w:szCs w:val="20"/>
          <w:lang w:eastAsia="en-US"/>
        </w:rPr>
        <w:t xml:space="preserve">he actual porosity-permeability correlation in geologic media depends on a complex interplay of many factors such as pore size distribution, </w:t>
      </w:r>
      <w:proofErr w:type="gramStart"/>
      <w:r w:rsidRPr="004E3B9E">
        <w:rPr>
          <w:rFonts w:ascii="Times New Roman" w:eastAsia="宋体" w:hAnsi="Times New Roman" w:cs="Times New Roman"/>
          <w:kern w:val="0"/>
          <w:sz w:val="24"/>
          <w:szCs w:val="20"/>
          <w:lang w:eastAsia="en-US"/>
        </w:rPr>
        <w:t>pore</w:t>
      </w:r>
      <w:proofErr w:type="gramEnd"/>
      <w:r w:rsidRPr="004E3B9E">
        <w:rPr>
          <w:rFonts w:ascii="Times New Roman" w:eastAsia="宋体" w:hAnsi="Times New Roman" w:cs="Times New Roman"/>
          <w:kern w:val="0"/>
          <w:sz w:val="24"/>
          <w:szCs w:val="20"/>
          <w:lang w:eastAsia="en-US"/>
        </w:rPr>
        <w:t xml:space="preserve"> shapes, and connectivity. The </w:t>
      </w:r>
      <w:proofErr w:type="spellStart"/>
      <w:r w:rsidRPr="004E3B9E">
        <w:rPr>
          <w:rFonts w:ascii="Times New Roman" w:eastAsia="宋体" w:hAnsi="Times New Roman" w:cs="Times New Roman"/>
          <w:kern w:val="0"/>
          <w:sz w:val="24"/>
          <w:szCs w:val="20"/>
          <w:lang w:eastAsia="en-US"/>
        </w:rPr>
        <w:t>Kozeny</w:t>
      </w:r>
      <w:proofErr w:type="spellEnd"/>
      <w:r w:rsidRPr="004E3B9E">
        <w:rPr>
          <w:rFonts w:ascii="Times New Roman" w:eastAsia="宋体" w:hAnsi="Times New Roman" w:cs="Times New Roman"/>
          <w:kern w:val="0"/>
          <w:sz w:val="24"/>
          <w:szCs w:val="20"/>
          <w:lang w:eastAsia="en-US"/>
        </w:rPr>
        <w:t xml:space="preserve">-Carman equation relates permeability </w:t>
      </w:r>
      <w:r w:rsidRPr="00AD176A">
        <w:rPr>
          <w:rFonts w:ascii="Times New Roman" w:eastAsia="宋体" w:hAnsi="Times New Roman" w:cs="Times New Roman"/>
          <w:i/>
          <w:kern w:val="0"/>
          <w:sz w:val="24"/>
          <w:szCs w:val="20"/>
          <w:lang w:eastAsia="en-US"/>
          <w:rPrChange w:id="346" w:author="Don DePaolo" w:date="2013-04-14T20:41:00Z">
            <w:rPr>
              <w:rFonts w:ascii="Times New Roman" w:eastAsia="宋体" w:hAnsi="Times New Roman" w:cs="Times New Roman"/>
              <w:kern w:val="0"/>
              <w:sz w:val="24"/>
              <w:szCs w:val="20"/>
              <w:lang w:eastAsia="en-US"/>
            </w:rPr>
          </w:rPrChange>
        </w:rPr>
        <w:t>k</w:t>
      </w:r>
      <w:r w:rsidRPr="004E3B9E">
        <w:rPr>
          <w:rFonts w:ascii="Times New Roman" w:eastAsia="宋体" w:hAnsi="Times New Roman" w:cs="Times New Roman"/>
          <w:kern w:val="0"/>
          <w:sz w:val="24"/>
          <w:szCs w:val="20"/>
          <w:lang w:eastAsia="en-US"/>
        </w:rPr>
        <w:t xml:space="preserve"> (in m</w:t>
      </w:r>
      <w:r w:rsidRPr="004E3B9E">
        <w:rPr>
          <w:rFonts w:ascii="Times New Roman" w:eastAsia="宋体" w:hAnsi="Times New Roman" w:cs="Times New Roman"/>
          <w:kern w:val="0"/>
          <w:sz w:val="24"/>
          <w:szCs w:val="20"/>
          <w:vertAlign w:val="superscript"/>
          <w:lang w:eastAsia="en-US"/>
        </w:rPr>
        <w:t>2</w:t>
      </w:r>
      <w:r w:rsidRPr="004E3B9E">
        <w:rPr>
          <w:rFonts w:ascii="Times New Roman" w:eastAsia="宋体" w:hAnsi="Times New Roman" w:cs="Times New Roman"/>
          <w:kern w:val="0"/>
          <w:sz w:val="24"/>
          <w:szCs w:val="20"/>
          <w:lang w:eastAsia="en-US"/>
        </w:rPr>
        <w:t xml:space="preserve">) to porosity </w:t>
      </w:r>
      <w:r w:rsidRPr="004E3B9E">
        <w:rPr>
          <w:rFonts w:ascii="Times New Roman" w:eastAsia="宋体" w:hAnsi="Times New Roman" w:cs="Times New Roman" w:hint="eastAsia"/>
          <w:kern w:val="0"/>
          <w:sz w:val="24"/>
          <w:szCs w:val="20"/>
        </w:rPr>
        <w:t>(</w:t>
      </w:r>
      <w:r w:rsidRPr="004E3B9E">
        <w:rPr>
          <w:rFonts w:ascii="Symbol" w:eastAsia="宋体" w:hAnsi="Symbol" w:cs="Times New Roman"/>
          <w:kern w:val="0"/>
          <w:sz w:val="24"/>
          <w:szCs w:val="20"/>
        </w:rPr>
        <w:t></w:t>
      </w:r>
      <w:r w:rsidRPr="004E3B9E">
        <w:rPr>
          <w:rFonts w:ascii="Times New Roman" w:eastAsia="宋体" w:hAnsi="Times New Roman" w:cs="Times New Roman"/>
          <w:kern w:val="0"/>
          <w:sz w:val="24"/>
          <w:szCs w:val="20"/>
          <w:lang w:eastAsia="en-US"/>
        </w:rPr>
        <w:t xml:space="preserve">) by </w:t>
      </w:r>
    </w:p>
    <w:p w14:paraId="539C7ED0" w14:textId="5D1BCF20" w:rsidR="004E3B9E" w:rsidRPr="004E3B9E" w:rsidRDefault="004E3B9E" w:rsidP="004E3B9E">
      <w:pPr>
        <w:widowControl/>
        <w:ind w:firstLine="420"/>
        <w:rPr>
          <w:rFonts w:ascii="Times New Roman" w:eastAsia="宋体" w:hAnsi="Times New Roman" w:cs="Times New Roman"/>
          <w:kern w:val="0"/>
          <w:sz w:val="24"/>
          <w:szCs w:val="20"/>
          <w:lang w:eastAsia="en-US"/>
        </w:rPr>
      </w:pPr>
      <w:r>
        <w:rPr>
          <w:rFonts w:ascii="Times New Roman" w:eastAsia="宋体" w:hAnsi="Times New Roman" w:cs="Times New Roman"/>
          <w:noProof/>
          <w:kern w:val="0"/>
          <w:position w:val="-28"/>
          <w:sz w:val="24"/>
          <w:szCs w:val="20"/>
        </w:rPr>
        <w:drawing>
          <wp:inline distT="0" distB="0" distL="0" distR="0" wp14:anchorId="59681598" wp14:editId="29D24433">
            <wp:extent cx="1031875" cy="43434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1875" cy="434340"/>
                    </a:xfrm>
                    <a:prstGeom prst="rect">
                      <a:avLst/>
                    </a:prstGeom>
                    <a:noFill/>
                    <a:ln>
                      <a:noFill/>
                    </a:ln>
                  </pic:spPr>
                </pic:pic>
              </a:graphicData>
            </a:graphic>
          </wp:inline>
        </w:drawing>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kern w:val="0"/>
          <w:sz w:val="24"/>
          <w:szCs w:val="20"/>
          <w:lang w:eastAsia="en-US"/>
        </w:rPr>
        <w:t>(</w:t>
      </w:r>
      <w:r w:rsidRPr="004E3B9E">
        <w:rPr>
          <w:rFonts w:ascii="Times New Roman" w:eastAsia="宋体" w:hAnsi="Times New Roman" w:cs="Times New Roman" w:hint="eastAsia"/>
          <w:kern w:val="0"/>
          <w:sz w:val="24"/>
          <w:szCs w:val="20"/>
        </w:rPr>
        <w:t>4</w:t>
      </w:r>
      <w:r w:rsidRPr="004E3B9E">
        <w:rPr>
          <w:rFonts w:ascii="Times New Roman" w:eastAsia="宋体" w:hAnsi="Times New Roman" w:cs="Times New Roman"/>
          <w:kern w:val="0"/>
          <w:sz w:val="24"/>
          <w:szCs w:val="20"/>
          <w:lang w:eastAsia="en-US"/>
        </w:rPr>
        <w:t>)</w:t>
      </w:r>
    </w:p>
    <w:p w14:paraId="35B9C69B" w14:textId="77777777" w:rsidR="004E3B9E" w:rsidRPr="004E3B9E" w:rsidRDefault="004E3B9E" w:rsidP="004E3B9E">
      <w:pPr>
        <w:widowControl/>
        <w:rPr>
          <w:rFonts w:ascii="Times New Roman" w:eastAsia="宋体" w:hAnsi="Times New Roman" w:cs="Times New Roman"/>
          <w:kern w:val="0"/>
          <w:sz w:val="24"/>
          <w:szCs w:val="20"/>
          <w:lang w:eastAsia="en-US"/>
        </w:rPr>
      </w:pPr>
      <w:proofErr w:type="gramStart"/>
      <w:r w:rsidRPr="004E3B9E">
        <w:rPr>
          <w:rFonts w:ascii="Times New Roman" w:eastAsia="宋体" w:hAnsi="Times New Roman" w:cs="Times New Roman" w:hint="eastAsia"/>
          <w:kern w:val="0"/>
          <w:sz w:val="24"/>
          <w:szCs w:val="20"/>
        </w:rPr>
        <w:t>w</w:t>
      </w:r>
      <w:r w:rsidRPr="004E3B9E">
        <w:rPr>
          <w:rFonts w:ascii="Times New Roman" w:eastAsia="宋体" w:hAnsi="Times New Roman" w:cs="Times New Roman"/>
          <w:kern w:val="0"/>
          <w:sz w:val="24"/>
          <w:szCs w:val="20"/>
          <w:lang w:eastAsia="en-US"/>
        </w:rPr>
        <w:t>here</w:t>
      </w:r>
      <w:proofErr w:type="gramEnd"/>
      <w:r w:rsidRPr="004E3B9E">
        <w:rPr>
          <w:rFonts w:ascii="Times New Roman" w:eastAsia="宋体" w:hAnsi="Times New Roman" w:cs="Times New Roman"/>
          <w:kern w:val="0"/>
          <w:sz w:val="24"/>
          <w:szCs w:val="20"/>
          <w:lang w:eastAsia="en-US"/>
        </w:rPr>
        <w:t xml:space="preserve"> R</w:t>
      </w:r>
      <w:r w:rsidRPr="004E3B9E">
        <w:rPr>
          <w:rFonts w:ascii="Times New Roman" w:eastAsia="宋体" w:hAnsi="Times New Roman" w:cs="Times New Roman"/>
          <w:kern w:val="0"/>
          <w:sz w:val="24"/>
          <w:szCs w:val="20"/>
          <w:vertAlign w:val="subscript"/>
          <w:lang w:eastAsia="en-US"/>
        </w:rPr>
        <w:t>0</w:t>
      </w:r>
      <w:r w:rsidRPr="004E3B9E">
        <w:rPr>
          <w:rFonts w:ascii="Times New Roman" w:eastAsia="宋体" w:hAnsi="Times New Roman" w:cs="Times New Roman"/>
          <w:kern w:val="0"/>
          <w:sz w:val="24"/>
          <w:szCs w:val="20"/>
          <w:lang w:eastAsia="en-US"/>
        </w:rPr>
        <w:t xml:space="preserve"> is the initial local spherical close</w:t>
      </w:r>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lang w:eastAsia="en-US"/>
        </w:rPr>
        <w:t xml:space="preserve">pack radius. Hence, the ratio of permeability </w:t>
      </w:r>
      <w:r w:rsidRPr="00AD176A">
        <w:rPr>
          <w:rFonts w:ascii="Times New Roman" w:eastAsia="宋体" w:hAnsi="Times New Roman" w:cs="Times New Roman"/>
          <w:i/>
          <w:kern w:val="0"/>
          <w:sz w:val="24"/>
          <w:szCs w:val="20"/>
          <w:lang w:eastAsia="en-US"/>
          <w:rPrChange w:id="347" w:author="Don DePaolo" w:date="2013-04-14T20:41:00Z">
            <w:rPr>
              <w:rFonts w:ascii="Times New Roman" w:eastAsia="宋体" w:hAnsi="Times New Roman" w:cs="Times New Roman"/>
              <w:kern w:val="0"/>
              <w:sz w:val="24"/>
              <w:szCs w:val="20"/>
              <w:lang w:eastAsia="en-US"/>
            </w:rPr>
          </w:rPrChange>
        </w:rPr>
        <w:t>k</w:t>
      </w:r>
      <w:r w:rsidRPr="004E3B9E">
        <w:rPr>
          <w:rFonts w:ascii="Times New Roman" w:eastAsia="宋体" w:hAnsi="Times New Roman" w:cs="Times New Roman"/>
          <w:kern w:val="0"/>
          <w:sz w:val="24"/>
          <w:szCs w:val="20"/>
          <w:lang w:eastAsia="en-US"/>
        </w:rPr>
        <w:t xml:space="preserve"> to initial permeability </w:t>
      </w:r>
      <w:r w:rsidRPr="00AD176A">
        <w:rPr>
          <w:rFonts w:ascii="Times New Roman" w:eastAsia="宋体" w:hAnsi="Times New Roman" w:cs="Times New Roman"/>
          <w:i/>
          <w:kern w:val="0"/>
          <w:sz w:val="24"/>
          <w:szCs w:val="20"/>
          <w:lang w:eastAsia="en-US"/>
          <w:rPrChange w:id="348" w:author="Don DePaolo" w:date="2013-04-14T20:41:00Z">
            <w:rPr>
              <w:rFonts w:ascii="Times New Roman" w:eastAsia="宋体" w:hAnsi="Times New Roman" w:cs="Times New Roman"/>
              <w:kern w:val="0"/>
              <w:sz w:val="24"/>
              <w:szCs w:val="20"/>
              <w:lang w:eastAsia="en-US"/>
            </w:rPr>
          </w:rPrChange>
        </w:rPr>
        <w:t>k</w:t>
      </w:r>
      <w:r w:rsidRPr="004E3B9E">
        <w:rPr>
          <w:rFonts w:ascii="Times New Roman" w:eastAsia="宋体" w:hAnsi="Times New Roman" w:cs="Times New Roman"/>
          <w:kern w:val="0"/>
          <w:sz w:val="24"/>
          <w:szCs w:val="20"/>
          <w:vertAlign w:val="subscript"/>
          <w:lang w:eastAsia="en-US"/>
        </w:rPr>
        <w:t>0</w:t>
      </w:r>
      <w:r w:rsidRPr="004E3B9E">
        <w:rPr>
          <w:rFonts w:ascii="Times New Roman" w:eastAsia="宋体" w:hAnsi="Times New Roman" w:cs="Times New Roman"/>
          <w:kern w:val="0"/>
          <w:sz w:val="24"/>
          <w:szCs w:val="20"/>
          <w:lang w:eastAsia="en-US"/>
        </w:rPr>
        <w:t xml:space="preserve"> can be expressed as</w:t>
      </w:r>
    </w:p>
    <w:p w14:paraId="3305085E" w14:textId="5B08EEAE" w:rsidR="004E3B9E" w:rsidRPr="004E3B9E" w:rsidRDefault="004E3B9E" w:rsidP="004E3B9E">
      <w:pPr>
        <w:widowControl/>
        <w:rPr>
          <w:rFonts w:ascii="Times New Roman" w:eastAsia="宋体" w:hAnsi="Times New Roman" w:cs="Times New Roman"/>
          <w:kern w:val="0"/>
          <w:sz w:val="24"/>
          <w:szCs w:val="20"/>
          <w:lang w:eastAsia="en-US"/>
        </w:rPr>
      </w:pPr>
      <w:r>
        <w:rPr>
          <w:rFonts w:ascii="Times New Roman" w:eastAsia="宋体" w:hAnsi="Times New Roman" w:cs="Times New Roman"/>
          <w:noProof/>
          <w:kern w:val="0"/>
          <w:position w:val="-30"/>
          <w:sz w:val="24"/>
          <w:szCs w:val="20"/>
        </w:rPr>
        <w:drawing>
          <wp:inline distT="0" distB="0" distL="0" distR="0" wp14:anchorId="0911412A" wp14:editId="24A31015">
            <wp:extent cx="1212850" cy="434340"/>
            <wp:effectExtent l="0" t="0" r="635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2850" cy="434340"/>
                    </a:xfrm>
                    <a:prstGeom prst="rect">
                      <a:avLst/>
                    </a:prstGeom>
                    <a:noFill/>
                    <a:ln>
                      <a:noFill/>
                    </a:ln>
                  </pic:spPr>
                </pic:pic>
              </a:graphicData>
            </a:graphic>
          </wp:inline>
        </w:drawing>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kern w:val="0"/>
          <w:sz w:val="24"/>
          <w:szCs w:val="20"/>
          <w:lang w:eastAsia="en-US"/>
        </w:rPr>
        <w:t>(</w:t>
      </w:r>
      <w:r w:rsidRPr="004E3B9E">
        <w:rPr>
          <w:rFonts w:ascii="Times New Roman" w:eastAsia="宋体" w:hAnsi="Times New Roman" w:cs="Times New Roman" w:hint="eastAsia"/>
          <w:kern w:val="0"/>
          <w:sz w:val="24"/>
          <w:szCs w:val="20"/>
        </w:rPr>
        <w:t>5</w:t>
      </w:r>
      <w:r w:rsidRPr="004E3B9E">
        <w:rPr>
          <w:rFonts w:ascii="Times New Roman" w:eastAsia="宋体" w:hAnsi="Times New Roman" w:cs="Times New Roman"/>
          <w:kern w:val="0"/>
          <w:sz w:val="24"/>
          <w:szCs w:val="20"/>
          <w:lang w:eastAsia="en-US"/>
        </w:rPr>
        <w:t>)</w:t>
      </w:r>
    </w:p>
    <w:p w14:paraId="631ED2BE" w14:textId="40FA4A51" w:rsidR="004E3B9E" w:rsidRPr="004E3B9E" w:rsidRDefault="004E3B9E" w:rsidP="004E3B9E">
      <w:pPr>
        <w:widowControl/>
        <w:rPr>
          <w:rFonts w:ascii="宋体" w:eastAsia="宋体" w:hAnsi="宋体" w:cs="宋体"/>
          <w:kern w:val="0"/>
          <w:sz w:val="24"/>
          <w:szCs w:val="20"/>
        </w:rPr>
      </w:pPr>
      <w:proofErr w:type="gramStart"/>
      <w:r w:rsidRPr="004E3B9E">
        <w:rPr>
          <w:rFonts w:ascii="Times New Roman" w:eastAsia="宋体" w:hAnsi="Times New Roman" w:cs="Times New Roman" w:hint="eastAsia"/>
          <w:kern w:val="0"/>
          <w:sz w:val="24"/>
          <w:szCs w:val="20"/>
        </w:rPr>
        <w:lastRenderedPageBreak/>
        <w:t>w</w:t>
      </w:r>
      <w:r w:rsidRPr="004E3B9E">
        <w:rPr>
          <w:rFonts w:ascii="Times New Roman" w:eastAsia="宋体" w:hAnsi="Times New Roman" w:cs="Times New Roman"/>
          <w:kern w:val="0"/>
          <w:sz w:val="24"/>
          <w:szCs w:val="20"/>
          <w:lang w:eastAsia="en-US"/>
        </w:rPr>
        <w:t>here</w:t>
      </w:r>
      <w:proofErr w:type="gramEnd"/>
      <w:r w:rsidRPr="004E3B9E">
        <w:rPr>
          <w:rFonts w:ascii="Times New Roman" w:eastAsia="宋体" w:hAnsi="Times New Roman" w:cs="Times New Roman" w:hint="eastAsia"/>
          <w:kern w:val="0"/>
          <w:sz w:val="24"/>
          <w:szCs w:val="20"/>
        </w:rPr>
        <w:t xml:space="preserve"> </w:t>
      </w:r>
      <w:r w:rsidRPr="004E3B9E">
        <w:rPr>
          <w:rFonts w:ascii="Symbol" w:eastAsia="宋体" w:hAnsi="Symbol" w:cs="Times New Roman"/>
          <w:kern w:val="0"/>
          <w:sz w:val="24"/>
          <w:szCs w:val="20"/>
        </w:rPr>
        <w:t></w:t>
      </w:r>
      <w:r w:rsidRPr="004E3B9E">
        <w:rPr>
          <w:rFonts w:ascii="Times New Roman" w:eastAsia="宋体" w:hAnsi="Times New Roman" w:cs="Times New Roman" w:hint="eastAsia"/>
          <w:kern w:val="0"/>
          <w:sz w:val="24"/>
          <w:szCs w:val="20"/>
        </w:rPr>
        <w:softHyphen/>
      </w:r>
      <w:r w:rsidRPr="004E3B9E">
        <w:rPr>
          <w:rFonts w:ascii="Times New Roman" w:eastAsia="宋体" w:hAnsi="Times New Roman" w:cs="Times New Roman" w:hint="eastAsia"/>
          <w:kern w:val="0"/>
          <w:sz w:val="24"/>
          <w:szCs w:val="20"/>
          <w:vertAlign w:val="subscript"/>
        </w:rPr>
        <w:t>0</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lang w:eastAsia="en-US"/>
        </w:rPr>
        <w:t xml:space="preserve">is the initial porosity. Since porosity decreases are of order 10% </w:t>
      </w:r>
      <w:r w:rsidRPr="004E3B9E">
        <w:rPr>
          <w:rFonts w:ascii="Times New Roman" w:eastAsia="宋体" w:hAnsi="Times New Roman" w:cs="Times New Roman" w:hint="eastAsia"/>
          <w:kern w:val="0"/>
          <w:sz w:val="24"/>
          <w:szCs w:val="20"/>
          <w:lang w:eastAsia="en-US"/>
        </w:rPr>
        <w:t xml:space="preserve">of initial porosities </w:t>
      </w:r>
      <w:r w:rsidRPr="004E3B9E">
        <w:rPr>
          <w:rFonts w:ascii="Times New Roman" w:eastAsia="宋体" w:hAnsi="Times New Roman" w:cs="Times New Roman"/>
          <w:kern w:val="0"/>
          <w:sz w:val="24"/>
          <w:szCs w:val="20"/>
          <w:lang w:eastAsia="en-US"/>
        </w:rPr>
        <w:t xml:space="preserve">during the course of the simulations, and the initial porosities average about 16.8%, the typical permeability change over 1000 years is </w:t>
      </w:r>
      <w:r w:rsidRPr="004E3B9E">
        <w:rPr>
          <w:rFonts w:ascii="Times New Roman" w:eastAsia="宋体" w:hAnsi="Times New Roman" w:cs="Times New Roman"/>
          <w:i/>
          <w:kern w:val="0"/>
          <w:sz w:val="24"/>
          <w:szCs w:val="20"/>
          <w:lang w:eastAsia="en-US"/>
        </w:rPr>
        <w:t>k/</w:t>
      </w:r>
      <w:proofErr w:type="spellStart"/>
      <w:r w:rsidRPr="004E3B9E">
        <w:rPr>
          <w:rFonts w:ascii="Times New Roman" w:eastAsia="宋体" w:hAnsi="Times New Roman" w:cs="Times New Roman"/>
          <w:i/>
          <w:kern w:val="0"/>
          <w:sz w:val="24"/>
          <w:szCs w:val="20"/>
          <w:lang w:eastAsia="en-US"/>
        </w:rPr>
        <w:t>k</w:t>
      </w:r>
      <w:r w:rsidRPr="004E3B9E">
        <w:rPr>
          <w:rFonts w:ascii="Times New Roman" w:eastAsia="宋体" w:hAnsi="Times New Roman" w:cs="Times New Roman"/>
          <w:kern w:val="0"/>
          <w:sz w:val="24"/>
          <w:szCs w:val="20"/>
          <w:vertAlign w:val="subscript"/>
          <w:lang w:eastAsia="en-US"/>
        </w:rPr>
        <w:t>o</w:t>
      </w:r>
      <w:proofErr w:type="spellEnd"/>
      <w:r w:rsidRPr="004E3B9E">
        <w:rPr>
          <w:rFonts w:ascii="Times New Roman" w:eastAsia="宋体" w:hAnsi="Times New Roman" w:cs="Times New Roman"/>
          <w:kern w:val="0"/>
          <w:sz w:val="24"/>
          <w:szCs w:val="20"/>
          <w:lang w:eastAsia="en-US"/>
        </w:rPr>
        <w:t xml:space="preserve"> ≈ 0.68. Using the fitted porosity-permeability relationship from Gibson-Poole </w:t>
      </w:r>
      <w:proofErr w:type="gramStart"/>
      <w:r w:rsidRPr="004E3B9E">
        <w:rPr>
          <w:rFonts w:ascii="Times New Roman" w:eastAsia="宋体" w:hAnsi="Times New Roman" w:cs="Times New Roman"/>
          <w:kern w:val="0"/>
          <w:sz w:val="24"/>
          <w:szCs w:val="20"/>
          <w:lang w:eastAsia="en-US"/>
        </w:rPr>
        <w:t>et</w:t>
      </w:r>
      <w:proofErr w:type="gramEnd"/>
      <w:r w:rsidRPr="004E3B9E">
        <w:rPr>
          <w:rFonts w:ascii="Times New Roman" w:eastAsia="宋体" w:hAnsi="Times New Roman" w:cs="Times New Roman"/>
          <w:kern w:val="0"/>
          <w:sz w:val="24"/>
          <w:szCs w:val="20"/>
          <w:lang w:eastAsia="en-US"/>
        </w:rPr>
        <w:t xml:space="preserve"> at. </w:t>
      </w:r>
      <w:r w:rsidR="00CF47E8">
        <w:rPr>
          <w:rFonts w:ascii="Times New Roman" w:eastAsia="宋体" w:hAnsi="Times New Roman" w:cs="Times New Roman"/>
          <w:kern w:val="0"/>
          <w:sz w:val="24"/>
          <w:szCs w:val="20"/>
          <w:lang w:eastAsia="en-US"/>
        </w:rPr>
        <w:fldChar w:fldCharType="begin">
          <w:fldData xml:space="preserve">PEVuZE5vdGU+PENpdGUgRXhjbHVkZUF1dGg9IjEiPjxBdXRob3I+R2lic29uLVBvb2xlPC9BdXRo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</w:fldData>
        </w:fldChar>
      </w:r>
      <w:r w:rsidR="00EB1304">
        <w:rPr>
          <w:rFonts w:ascii="Times New Roman" w:eastAsia="宋体" w:hAnsi="Times New Roman" w:cs="Times New Roman"/>
          <w:kern w:val="0"/>
          <w:sz w:val="24"/>
          <w:szCs w:val="20"/>
          <w:lang w:eastAsia="en-US"/>
        </w:rPr>
        <w:instrText xml:space="preserve"> ADDIN EN.CITE </w:instrText>
      </w:r>
      <w:r w:rsidR="00EB1304">
        <w:rPr>
          <w:rFonts w:ascii="Times New Roman" w:eastAsia="宋体" w:hAnsi="Times New Roman" w:cs="Times New Roman"/>
          <w:kern w:val="0"/>
          <w:sz w:val="24"/>
          <w:szCs w:val="20"/>
          <w:lang w:eastAsia="en-US"/>
        </w:rPr>
        <w:fldChar w:fldCharType="begin">
          <w:fldData xml:space="preserve">PEVuZE5vdGU+PENpdGUgRXhjbHVkZUF1dGg9IjEiPjxBdXRob3I+R2lic29uLVBvb2xlPC9BdXRo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</w:fldData>
        </w:fldChar>
      </w:r>
      <w:r w:rsidR="00EB1304">
        <w:rPr>
          <w:rFonts w:ascii="Times New Roman" w:eastAsia="宋体" w:hAnsi="Times New Roman" w:cs="Times New Roman"/>
          <w:kern w:val="0"/>
          <w:sz w:val="24"/>
          <w:szCs w:val="20"/>
          <w:lang w:eastAsia="en-US"/>
        </w:rPr>
        <w:instrText xml:space="preserve"> ADDIN EN.CITE.DATA </w:instrText>
      </w:r>
      <w:r w:rsidR="00EB1304">
        <w:rPr>
          <w:rFonts w:ascii="Times New Roman" w:eastAsia="宋体" w:hAnsi="Times New Roman" w:cs="Times New Roman"/>
          <w:kern w:val="0"/>
          <w:sz w:val="24"/>
          <w:szCs w:val="20"/>
          <w:lang w:eastAsia="en-US"/>
        </w:rPr>
      </w:r>
      <w:r w:rsidR="00EB1304">
        <w:rPr>
          <w:rFonts w:ascii="Times New Roman" w:eastAsia="宋体" w:hAnsi="Times New Roman" w:cs="Times New Roman"/>
          <w:kern w:val="0"/>
          <w:sz w:val="24"/>
          <w:szCs w:val="20"/>
          <w:lang w:eastAsia="en-US"/>
        </w:rPr>
        <w:fldChar w:fldCharType="end"/>
      </w:r>
      <w:r w:rsidR="00CF47E8">
        <w:rPr>
          <w:rFonts w:ascii="Times New Roman" w:eastAsia="宋体" w:hAnsi="Times New Roman" w:cs="Times New Roman"/>
          <w:kern w:val="0"/>
          <w:sz w:val="24"/>
          <w:szCs w:val="20"/>
          <w:lang w:eastAsia="en-US"/>
        </w:rPr>
      </w:r>
      <w:r w:rsidR="00CF47E8">
        <w:rPr>
          <w:rFonts w:ascii="Times New Roman" w:eastAsia="宋体" w:hAnsi="Times New Roman" w:cs="Times New Roman"/>
          <w:kern w:val="0"/>
          <w:sz w:val="24"/>
          <w:szCs w:val="20"/>
          <w:lang w:eastAsia="en-US"/>
        </w:rPr>
        <w:fldChar w:fldCharType="separate"/>
      </w:r>
      <w:r w:rsidR="00EB1304">
        <w:rPr>
          <w:rFonts w:ascii="Times New Roman" w:eastAsia="宋体" w:hAnsi="Times New Roman" w:cs="Times New Roman"/>
          <w:noProof/>
          <w:kern w:val="0"/>
          <w:sz w:val="24"/>
          <w:szCs w:val="20"/>
          <w:lang w:eastAsia="en-US"/>
        </w:rPr>
        <w:t>(</w:t>
      </w:r>
      <w:hyperlink w:anchor="_ENREF_10" w:tooltip="Gibson-Poole, 2008 #559" w:history="1">
        <w:r w:rsidR="00331F9E">
          <w:rPr>
            <w:rFonts w:ascii="Times New Roman" w:eastAsia="宋体" w:hAnsi="Times New Roman" w:cs="Times New Roman"/>
            <w:noProof/>
            <w:kern w:val="0"/>
            <w:sz w:val="24"/>
            <w:szCs w:val="20"/>
            <w:lang w:eastAsia="en-US"/>
          </w:rPr>
          <w:t>2008</w:t>
        </w:r>
      </w:hyperlink>
      <w:r w:rsidR="00EB1304">
        <w:rPr>
          <w:rFonts w:ascii="Times New Roman" w:eastAsia="宋体" w:hAnsi="Times New Roman" w:cs="Times New Roman"/>
          <w:noProof/>
          <w:kern w:val="0"/>
          <w:sz w:val="24"/>
          <w:szCs w:val="20"/>
          <w:lang w:eastAsia="en-US"/>
        </w:rPr>
        <w:t>)</w:t>
      </w:r>
      <w:r w:rsidR="00CF47E8">
        <w:rPr>
          <w:rFonts w:ascii="Times New Roman" w:eastAsia="宋体" w:hAnsi="Times New Roman" w:cs="Times New Roman"/>
          <w:kern w:val="0"/>
          <w:sz w:val="24"/>
          <w:szCs w:val="20"/>
          <w:lang w:eastAsia="en-US"/>
        </w:rPr>
        <w:fldChar w:fldCharType="end"/>
      </w:r>
      <w:r w:rsidRPr="004E3B9E">
        <w:rPr>
          <w:rFonts w:ascii="Times New Roman" w:eastAsia="宋体" w:hAnsi="Times New Roman" w:cs="Times New Roman"/>
          <w:kern w:val="0"/>
          <w:sz w:val="24"/>
          <w:szCs w:val="20"/>
          <w:lang w:eastAsia="en-US"/>
        </w:rPr>
        <w:t xml:space="preserve"> presented earlier, the ratio of final permeability and initial permeability </w:t>
      </w:r>
      <w:r w:rsidRPr="004E3B9E">
        <w:rPr>
          <w:rFonts w:ascii="Times New Roman" w:eastAsia="宋体" w:hAnsi="Times New Roman" w:cs="Times New Roman"/>
          <w:i/>
          <w:kern w:val="0"/>
          <w:sz w:val="24"/>
          <w:szCs w:val="20"/>
          <w:lang w:eastAsia="en-US"/>
        </w:rPr>
        <w:t>k/</w:t>
      </w:r>
      <w:proofErr w:type="spellStart"/>
      <w:r w:rsidRPr="004E3B9E">
        <w:rPr>
          <w:rFonts w:ascii="Times New Roman" w:eastAsia="宋体" w:hAnsi="Times New Roman" w:cs="Times New Roman"/>
          <w:i/>
          <w:kern w:val="0"/>
          <w:sz w:val="24"/>
          <w:szCs w:val="20"/>
          <w:lang w:eastAsia="en-US"/>
        </w:rPr>
        <w:t>k</w:t>
      </w:r>
      <w:r w:rsidRPr="004E3B9E">
        <w:rPr>
          <w:rFonts w:ascii="Times New Roman" w:eastAsia="宋体" w:hAnsi="Times New Roman" w:cs="Times New Roman"/>
          <w:kern w:val="0"/>
          <w:sz w:val="24"/>
          <w:szCs w:val="20"/>
          <w:vertAlign w:val="subscript"/>
          <w:lang w:eastAsia="en-US"/>
        </w:rPr>
        <w:t>o</w:t>
      </w:r>
      <w:proofErr w:type="spellEnd"/>
      <w:r w:rsidRPr="004E3B9E">
        <w:rPr>
          <w:rFonts w:ascii="Times New Roman" w:eastAsia="宋体" w:hAnsi="Times New Roman" w:cs="Times New Roman"/>
          <w:kern w:val="0"/>
          <w:sz w:val="24"/>
          <w:szCs w:val="20"/>
          <w:lang w:eastAsia="en-US"/>
        </w:rPr>
        <w:t xml:space="preserve"> is 0.52 (initial porosity= 16.8%, final porosity= 15.0%), which is in the same order with the result from </w:t>
      </w:r>
      <w:ins w:id="349" w:author="Don DePaolo" w:date="2013-04-14T20:41:00Z">
        <w:r w:rsidR="00AD176A">
          <w:rPr>
            <w:rFonts w:ascii="Times New Roman" w:eastAsia="宋体" w:hAnsi="Times New Roman" w:cs="Times New Roman"/>
            <w:kern w:val="0"/>
            <w:sz w:val="24"/>
            <w:szCs w:val="20"/>
            <w:lang w:eastAsia="en-US"/>
          </w:rPr>
          <w:t xml:space="preserve">the </w:t>
        </w:r>
      </w:ins>
      <w:proofErr w:type="spellStart"/>
      <w:r w:rsidRPr="004E3B9E">
        <w:rPr>
          <w:rFonts w:ascii="Times New Roman" w:eastAsia="宋体" w:hAnsi="Times New Roman" w:cs="Times New Roman"/>
          <w:kern w:val="0"/>
          <w:sz w:val="24"/>
          <w:szCs w:val="20"/>
          <w:lang w:eastAsia="en-US"/>
        </w:rPr>
        <w:t>Kozeny</w:t>
      </w:r>
      <w:proofErr w:type="spellEnd"/>
      <w:r w:rsidRPr="004E3B9E">
        <w:rPr>
          <w:rFonts w:ascii="Times New Roman" w:eastAsia="宋体" w:hAnsi="Times New Roman" w:cs="Times New Roman"/>
          <w:kern w:val="0"/>
          <w:sz w:val="24"/>
          <w:szCs w:val="20"/>
          <w:lang w:eastAsia="en-US"/>
        </w:rPr>
        <w:t xml:space="preserve">-Carman model used in the simulation. Considering the several orders of magnitude of permeability range and the </w:t>
      </w:r>
      <w:r w:rsidRPr="004E3B9E">
        <w:rPr>
          <w:rFonts w:ascii="Times New Roman" w:eastAsia="宋体" w:hAnsi="Times New Roman" w:cs="Times New Roman" w:hint="eastAsia"/>
          <w:kern w:val="0"/>
          <w:sz w:val="24"/>
          <w:szCs w:val="20"/>
          <w:lang w:eastAsia="en-US"/>
        </w:rPr>
        <w:t>deviation in determining the porosity-permeability relation from geological data</w:t>
      </w:r>
      <w:r w:rsidRPr="004E3B9E">
        <w:rPr>
          <w:rFonts w:ascii="Times New Roman" w:eastAsia="宋体" w:hAnsi="Times New Roman" w:cs="Times New Roman"/>
          <w:kern w:val="0"/>
          <w:sz w:val="24"/>
          <w:szCs w:val="20"/>
          <w:lang w:eastAsia="en-US"/>
        </w:rPr>
        <w:t xml:space="preserve">, the error caused from using the </w:t>
      </w:r>
      <w:proofErr w:type="spellStart"/>
      <w:r w:rsidRPr="004E3B9E">
        <w:rPr>
          <w:rFonts w:ascii="Times New Roman" w:eastAsia="宋体" w:hAnsi="Times New Roman" w:cs="Times New Roman"/>
          <w:kern w:val="0"/>
          <w:sz w:val="24"/>
          <w:szCs w:val="20"/>
          <w:lang w:eastAsia="en-US"/>
        </w:rPr>
        <w:t>Kozeny</w:t>
      </w:r>
      <w:proofErr w:type="spellEnd"/>
      <w:r w:rsidRPr="004E3B9E">
        <w:rPr>
          <w:rFonts w:ascii="Times New Roman" w:eastAsia="宋体" w:hAnsi="Times New Roman" w:cs="Times New Roman"/>
          <w:kern w:val="0"/>
          <w:sz w:val="24"/>
          <w:szCs w:val="20"/>
          <w:lang w:eastAsia="en-US"/>
        </w:rPr>
        <w:t xml:space="preserve">-Carman equation is negligible. </w:t>
      </w:r>
    </w:p>
    <w:p w14:paraId="30879FA3" w14:textId="77777777" w:rsidR="004E3B9E" w:rsidRPr="004E3B9E" w:rsidRDefault="004E3B9E" w:rsidP="004E3B9E">
      <w:pPr>
        <w:widowControl/>
        <w:rPr>
          <w:rFonts w:ascii="宋体" w:eastAsia="宋体" w:hAnsi="宋体" w:cs="宋体"/>
          <w:kern w:val="0"/>
          <w:sz w:val="24"/>
          <w:szCs w:val="20"/>
        </w:rPr>
      </w:pPr>
    </w:p>
    <w:p w14:paraId="5E03F72C" w14:textId="0950880A"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For species transport, t</w:t>
      </w:r>
      <w:r w:rsidRPr="004E3B9E">
        <w:rPr>
          <w:rFonts w:ascii="Times New Roman" w:eastAsia="宋体" w:hAnsi="Times New Roman" w:cs="Times New Roman" w:hint="eastAsia"/>
          <w:kern w:val="0"/>
          <w:sz w:val="24"/>
          <w:szCs w:val="20"/>
        </w:rPr>
        <w:t>he diffusion coefficient for aqueous species is set to be 10</w:t>
      </w:r>
      <w:r w:rsidRPr="004E3B9E">
        <w:rPr>
          <w:rFonts w:ascii="Times New Roman" w:eastAsia="宋体" w:hAnsi="Times New Roman" w:cs="Times New Roman" w:hint="eastAsia"/>
          <w:kern w:val="0"/>
          <w:sz w:val="24"/>
          <w:szCs w:val="20"/>
          <w:vertAlign w:val="superscript"/>
        </w:rPr>
        <w:t>-9</w:t>
      </w:r>
      <w:r w:rsidRPr="004E3B9E">
        <w:rPr>
          <w:rFonts w:ascii="Times New Roman" w:eastAsia="宋体" w:hAnsi="Times New Roman" w:cs="Times New Roman"/>
          <w:kern w:val="0"/>
          <w:sz w:val="24"/>
          <w:szCs w:val="20"/>
          <w:vertAlign w:val="superscript"/>
        </w:rPr>
        <w:t xml:space="preserve"> </w:t>
      </w:r>
      <w:r w:rsidRPr="004E3B9E">
        <w:rPr>
          <w:rFonts w:ascii="Times New Roman" w:eastAsia="宋体" w:hAnsi="Times New Roman" w:cs="Times New Roman" w:hint="eastAsia"/>
          <w:kern w:val="0"/>
          <w:sz w:val="24"/>
          <w:szCs w:val="20"/>
        </w:rPr>
        <w:t>m</w:t>
      </w:r>
      <w:r w:rsidRPr="004E3B9E">
        <w:rPr>
          <w:rFonts w:ascii="Times New Roman" w:eastAsia="宋体" w:hAnsi="Times New Roman" w:cs="Times New Roman" w:hint="eastAsia"/>
          <w:kern w:val="0"/>
          <w:sz w:val="24"/>
          <w:szCs w:val="20"/>
          <w:vertAlign w:val="superscript"/>
        </w:rPr>
        <w:t>2</w:t>
      </w:r>
      <w:r w:rsidRPr="004E3B9E">
        <w:rPr>
          <w:rFonts w:ascii="Times New Roman" w:eastAsia="宋体" w:hAnsi="Times New Roman" w:cs="Times New Roman" w:hint="eastAsia"/>
          <w:kern w:val="0"/>
          <w:sz w:val="24"/>
          <w:szCs w:val="20"/>
        </w:rPr>
        <w:t>/s. The diffusion</w:t>
      </w:r>
      <w:r w:rsidRPr="004E3B9E">
        <w:rPr>
          <w:rFonts w:ascii="Times New Roman" w:eastAsia="宋体" w:hAnsi="Times New Roman" w:cs="Times New Roman"/>
          <w:kern w:val="0"/>
          <w:sz w:val="24"/>
          <w:szCs w:val="20"/>
        </w:rPr>
        <w:t xml:space="preserve"> coefficient</w:t>
      </w:r>
      <w:r w:rsidRPr="004E3B9E">
        <w:rPr>
          <w:rFonts w:ascii="Times New Roman" w:eastAsia="宋体" w:hAnsi="Times New Roman" w:cs="Times New Roman" w:hint="eastAsia"/>
          <w:kern w:val="0"/>
          <w:sz w:val="24"/>
          <w:szCs w:val="20"/>
        </w:rPr>
        <w:t xml:space="preserve"> is </w:t>
      </w:r>
      <w:r w:rsidRPr="004E3B9E">
        <w:rPr>
          <w:rFonts w:ascii="Times New Roman" w:eastAsia="宋体" w:hAnsi="Times New Roman" w:cs="Times New Roman"/>
          <w:kern w:val="0"/>
          <w:sz w:val="24"/>
          <w:szCs w:val="20"/>
        </w:rPr>
        <w:t xml:space="preserve">then </w:t>
      </w:r>
      <w:r w:rsidRPr="004E3B9E">
        <w:rPr>
          <w:rFonts w:ascii="Times New Roman" w:eastAsia="宋体" w:hAnsi="Times New Roman" w:cs="Times New Roman" w:hint="eastAsia"/>
          <w:kern w:val="0"/>
          <w:sz w:val="24"/>
          <w:szCs w:val="20"/>
        </w:rPr>
        <w:t>multiplied by the tortuosity and liquid saturation. The diffusion coefficient of the medium for gaseous species is 10</w:t>
      </w:r>
      <w:r w:rsidRPr="004E3B9E">
        <w:rPr>
          <w:rFonts w:ascii="Times New Roman" w:eastAsia="宋体" w:hAnsi="Times New Roman" w:cs="Times New Roman" w:hint="eastAsia"/>
          <w:kern w:val="0"/>
          <w:sz w:val="24"/>
          <w:szCs w:val="20"/>
          <w:vertAlign w:val="superscript"/>
        </w:rPr>
        <w:t>-5</w:t>
      </w:r>
      <w:r w:rsidRPr="004E3B9E">
        <w:rPr>
          <w:rFonts w:ascii="Times New Roman" w:eastAsia="宋体" w:hAnsi="Times New Roman" w:cs="Times New Roman" w:hint="eastAsia"/>
          <w:kern w:val="0"/>
          <w:sz w:val="24"/>
          <w:szCs w:val="20"/>
        </w:rPr>
        <w:t>m</w:t>
      </w:r>
      <w:r w:rsidRPr="004E3B9E">
        <w:rPr>
          <w:rFonts w:ascii="Times New Roman" w:eastAsia="宋体" w:hAnsi="Times New Roman" w:cs="Times New Roman" w:hint="eastAsia"/>
          <w:kern w:val="0"/>
          <w:sz w:val="24"/>
          <w:szCs w:val="20"/>
          <w:vertAlign w:val="superscript"/>
        </w:rPr>
        <w:t>2</w:t>
      </w:r>
      <w:r w:rsidRPr="004E3B9E">
        <w:rPr>
          <w:rFonts w:ascii="Times New Roman" w:eastAsia="宋体" w:hAnsi="Times New Roman" w:cs="Times New Roman" w:hint="eastAsia"/>
          <w:kern w:val="0"/>
          <w:sz w:val="24"/>
          <w:szCs w:val="20"/>
        </w:rPr>
        <w:t xml:space="preserve">/s. Tortuosity is calculated internally from </w:t>
      </w:r>
      <w:r w:rsidRPr="004E3B9E">
        <w:rPr>
          <w:rFonts w:ascii="Times New Roman" w:eastAsia="宋体" w:hAnsi="Times New Roman" w:cs="Times New Roman"/>
          <w:kern w:val="0"/>
          <w:sz w:val="24"/>
          <w:szCs w:val="20"/>
        </w:rPr>
        <w:t xml:space="preserve">the </w:t>
      </w:r>
      <w:r w:rsidR="00EB1304" w:rsidRPr="004E3B9E">
        <w:rPr>
          <w:rFonts w:ascii="Times New Roman" w:eastAsia="宋体" w:hAnsi="Times New Roman" w:cs="Times New Roman"/>
          <w:kern w:val="0"/>
          <w:sz w:val="24"/>
          <w:szCs w:val="20"/>
        </w:rPr>
        <w:t xml:space="preserve">Millington and Quirk </w:t>
      </w:r>
      <w:r w:rsidR="00EB1304">
        <w:rPr>
          <w:rFonts w:ascii="Times New Roman" w:eastAsia="宋体" w:hAnsi="Times New Roman" w:cs="Times New Roman"/>
          <w:kern w:val="0"/>
          <w:sz w:val="24"/>
          <w:szCs w:val="20"/>
        </w:rPr>
        <w:fldChar w:fldCharType="begin"/>
      </w:r>
      <w:r w:rsidR="00EB1304">
        <w:rPr>
          <w:rFonts w:ascii="Times New Roman" w:eastAsia="宋体" w:hAnsi="Times New Roman" w:cs="Times New Roman"/>
          <w:kern w:val="0"/>
          <w:sz w:val="24"/>
          <w:szCs w:val="20"/>
        </w:rPr>
        <w:instrText xml:space="preserve"> ADDIN EN.CITE &lt;EndNote&gt;&lt;Cite ExcludeAuth="1"&gt;&lt;Author&gt;Millington&lt;/Author&gt;&lt;Year&gt;1961&lt;/Year&gt;&lt;RecNum&gt;1542&lt;/RecNum&gt;&lt;DisplayText&gt;(1961)&lt;/DisplayText&gt;&lt;record&gt;&lt;rec-number&gt;1542&lt;/rec-number&gt;&lt;foreign-keys&gt;&lt;key app="EN" db-id="s0xvr2sd6dpzt6eed27xat5ad0p0xa99ftpe"&gt;1542&lt;/key&gt;&lt;/foreign-keys&gt;&lt;ref-type name="Journal Article"&gt;17&lt;/ref-type&gt;&lt;contributors&gt;&lt;authors&gt;&lt;author&gt;Millington, R. J.&lt;/author&gt;&lt;author&gt;Quirk, J. P.&lt;/author&gt;&lt;/authors&gt;&lt;/contributors&gt;&lt;titles&gt;&lt;title&gt;Permeability of porous solids&lt;/title&gt;&lt;secondary-title&gt;Transactions of the Faraday Society&lt;/secondary-title&gt;&lt;/titles&gt;&lt;periodical&gt;&lt;full-title&gt;Transactions of the Faraday Society&lt;/full-title&gt;&lt;/periodical&gt;&lt;pages&gt;1200-1207&lt;/pages&gt;&lt;volume&gt;57&lt;/volume&gt;&lt;number&gt;0&lt;/number&gt;&lt;dates&gt;&lt;year&gt;1961&lt;/year&gt;&lt;/dates&gt;&lt;publisher&gt;The Royal Society of Chemistry&lt;/publisher&gt;&lt;isbn&gt;0014-7672&lt;/isbn&gt;&lt;urls&gt;&lt;related-urls&gt;&lt;url&gt;http://dx.doi.org/10.1039/TF9615701200&lt;/url&gt;&lt;/related-urls&gt;&lt;/urls&gt;&lt;/record&gt;&lt;/Cite&gt;&lt;/EndNote&gt;</w:instrText>
      </w:r>
      <w:r w:rsidR="00EB1304">
        <w:rPr>
          <w:rFonts w:ascii="Times New Roman" w:eastAsia="宋体" w:hAnsi="Times New Roman" w:cs="Times New Roman"/>
          <w:kern w:val="0"/>
          <w:sz w:val="24"/>
          <w:szCs w:val="20"/>
        </w:rPr>
        <w:fldChar w:fldCharType="separate"/>
      </w:r>
      <w:r w:rsidR="00EB1304">
        <w:rPr>
          <w:rFonts w:ascii="Times New Roman" w:eastAsia="宋体" w:hAnsi="Times New Roman" w:cs="Times New Roman"/>
          <w:noProof/>
          <w:kern w:val="0"/>
          <w:sz w:val="24"/>
          <w:szCs w:val="20"/>
        </w:rPr>
        <w:t>(</w:t>
      </w:r>
      <w:hyperlink w:anchor="_ENREF_22" w:tooltip="Millington, 1961 #1542" w:history="1">
        <w:r w:rsidR="00331F9E">
          <w:rPr>
            <w:rFonts w:ascii="Times New Roman" w:eastAsia="宋体" w:hAnsi="Times New Roman" w:cs="Times New Roman"/>
            <w:noProof/>
            <w:kern w:val="0"/>
            <w:sz w:val="24"/>
            <w:szCs w:val="20"/>
          </w:rPr>
          <w:t>1961</w:t>
        </w:r>
      </w:hyperlink>
      <w:r w:rsidR="00EB1304">
        <w:rPr>
          <w:rFonts w:ascii="Times New Roman" w:eastAsia="宋体" w:hAnsi="Times New Roman" w:cs="Times New Roman"/>
          <w:noProof/>
          <w:kern w:val="0"/>
          <w:sz w:val="24"/>
          <w:szCs w:val="20"/>
        </w:rPr>
        <w:t>)</w:t>
      </w:r>
      <w:r w:rsidR="00EB1304">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 xml:space="preserve"> model</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which</w:t>
      </w:r>
      <w:r w:rsidRPr="004E3B9E">
        <w:rPr>
          <w:rFonts w:ascii="Times New Roman" w:eastAsia="宋体" w:hAnsi="Times New Roman" w:cs="Times New Roman" w:hint="eastAsia"/>
          <w:kern w:val="0"/>
          <w:sz w:val="24"/>
          <w:szCs w:val="20"/>
        </w:rPr>
        <w:t xml:space="preserve"> is listed in Table 6.</w:t>
      </w:r>
    </w:p>
    <w:p w14:paraId="592E2D59" w14:textId="77777777" w:rsidR="004E3B9E" w:rsidRPr="004E3B9E" w:rsidRDefault="004E3B9E" w:rsidP="004E3B9E">
      <w:pPr>
        <w:widowControl/>
        <w:rPr>
          <w:rFonts w:ascii="Times New Roman" w:eastAsia="宋体" w:hAnsi="Times New Roman" w:cs="Times New Roman"/>
          <w:kern w:val="0"/>
          <w:sz w:val="24"/>
          <w:szCs w:val="20"/>
        </w:rPr>
      </w:pPr>
    </w:p>
    <w:p w14:paraId="5B8E8B6B" w14:textId="77777777" w:rsidR="004E3B9E" w:rsidRPr="004E3B9E" w:rsidRDefault="004E3B9E" w:rsidP="009B081A">
      <w:pPr>
        <w:pStyle w:val="2"/>
      </w:pPr>
      <w:r w:rsidRPr="004E3B9E">
        <w:t>Geochemical data</w:t>
      </w:r>
    </w:p>
    <w:p w14:paraId="06876AC8" w14:textId="2F2AD0A5" w:rsidR="004E3B9E" w:rsidRPr="004E3B9E" w:rsidRDefault="004E3B9E" w:rsidP="004E3B9E">
      <w:pPr>
        <w:widowControl/>
        <w:rPr>
          <w:rFonts w:ascii="Times New Roman" w:eastAsia="宋体" w:hAnsi="Times New Roman" w:cs="Times New Roman"/>
          <w:kern w:val="0"/>
          <w:sz w:val="24"/>
          <w:szCs w:val="20"/>
          <w:lang w:eastAsia="en-US"/>
        </w:rPr>
      </w:pPr>
      <w:r w:rsidRPr="004E3B9E">
        <w:rPr>
          <w:rFonts w:ascii="Times New Roman" w:eastAsia="宋体" w:hAnsi="Times New Roman" w:cs="Times New Roman" w:hint="eastAsia"/>
          <w:kern w:val="0"/>
          <w:sz w:val="24"/>
          <w:szCs w:val="20"/>
        </w:rPr>
        <w:t xml:space="preserve">The reaction </w:t>
      </w:r>
      <w:r w:rsidRPr="004E3B9E">
        <w:rPr>
          <w:rFonts w:ascii="Times New Roman" w:eastAsia="宋体" w:hAnsi="Times New Roman" w:cs="Times New Roman"/>
          <w:kern w:val="0"/>
          <w:sz w:val="24"/>
          <w:szCs w:val="20"/>
        </w:rPr>
        <w:t>rate expression</w:t>
      </w:r>
      <w:r w:rsidRPr="004E3B9E">
        <w:rPr>
          <w:rFonts w:ascii="Times New Roman" w:eastAsia="宋体" w:hAnsi="Times New Roman" w:cs="Times New Roman" w:hint="eastAsia"/>
          <w:kern w:val="0"/>
          <w:sz w:val="24"/>
          <w:szCs w:val="20"/>
        </w:rPr>
        <w:t xml:space="preserve"> used in this paper</w:t>
      </w:r>
      <w:r w:rsidRPr="004E3B9E">
        <w:rPr>
          <w:rFonts w:ascii="Times New Roman" w:eastAsia="宋体" w:hAnsi="Times New Roman" w:cs="Times New Roman"/>
          <w:kern w:val="0"/>
          <w:sz w:val="24"/>
          <w:szCs w:val="20"/>
        </w:rPr>
        <w:t xml:space="preserve"> is based on</w:t>
      </w:r>
      <w:r w:rsidRPr="004E3B9E">
        <w:rPr>
          <w:rFonts w:ascii="Times New Roman" w:eastAsia="宋体" w:hAnsi="Times New Roman" w:cs="Times New Roman" w:hint="eastAsia"/>
          <w:kern w:val="0"/>
          <w:sz w:val="24"/>
          <w:szCs w:val="20"/>
        </w:rPr>
        <w:t xml:space="preserve"> the</w:t>
      </w:r>
      <w:r w:rsidRPr="004E3B9E">
        <w:rPr>
          <w:rFonts w:ascii="Times New Roman" w:eastAsia="宋体" w:hAnsi="Times New Roman" w:cs="Times New Roman"/>
          <w:kern w:val="0"/>
          <w:sz w:val="24"/>
          <w:szCs w:val="20"/>
        </w:rPr>
        <w:t xml:space="preserve"> transition state theory (TST)</w:t>
      </w:r>
      <w:r w:rsidRPr="004E3B9E">
        <w:rPr>
          <w:rFonts w:ascii="Times New Roman" w:eastAsia="宋体" w:hAnsi="Times New Roman" w:cs="Times New Roman" w:hint="eastAsia"/>
          <w:kern w:val="0"/>
          <w:sz w:val="24"/>
          <w:szCs w:val="20"/>
        </w:rPr>
        <w:t xml:space="preserve">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&lt;EndNote&gt;&lt;Cite&gt;&lt;Author&gt;Steefel&lt;/Author&gt;&lt;Year&gt;1994&lt;/Year&gt;&lt;RecNum&gt;103&lt;/RecNum&gt;&lt;DisplayText&gt;(Steefel and Lasaga, 1994)&lt;/DisplayText&gt;&lt;record&gt;&lt;rec-number&gt;103&lt;/rec-number&gt;&lt;foreign-keys&gt;&lt;key app="EN" db-id="s0xvr2sd6dpzt6eed27xat5ad0p0xa99ftpe"&gt;103&lt;/key&gt;&lt;/foreign-keys&gt;&lt;ref-type name="Journal Article"&gt;17&lt;/ref-type&gt;&lt;contributors&gt;&lt;authors&gt;&lt;author&gt;Steefel, C. I.&lt;/author&gt;&lt;author&gt;Lasaga, A. C.&lt;/author&gt;&lt;/authors&gt;&lt;/contributors&gt;&lt;auth-address&gt;Yale Univ,Dept Geol &amp;amp; Geophys,New Haven,Ct 06520&lt;/auth-address&gt;&lt;titles&gt;&lt;title&gt;A Coupled Model for Transport of Multiple Chemical-Species and Kinetic Precipitation Dissolution Reactions with Application to Reactive Flow in Single-Phase Hydrothermal Systems&lt;/title&gt;&lt;secondary-title&gt;American Journal of Science&lt;/secondary-title&gt;&lt;alt-title&gt;Am J Sci&amp;#xD;Am J Sci&lt;/alt-title&gt;&lt;/titles&gt;&lt;periodical&gt;&lt;full-title&gt;American Journal of Science&lt;/full-title&gt;&lt;abbr-1&gt;Am J Sci&lt;/abbr-1&gt;&lt;/periodical&gt;&lt;pages&gt;529-592&lt;/pages&gt;&lt;volume&gt;294&lt;/volume&gt;&lt;number&gt;5&lt;/number&gt;&lt;keywords&gt;&lt;keyword&gt;multicomponent mass-transport&lt;/keyword&gt;&lt;keyword&gt;solution saturation state&lt;/keyword&gt;&lt;keyword&gt;stratabound ore-deposits&lt;/keyword&gt;&lt;keyword&gt;water-rock interaction&lt;/keyword&gt;&lt;keyword&gt;fluid-flow&lt;/keyword&gt;&lt;keyword&gt;porous-media&lt;/keyword&gt;&lt;keyword&gt;groundwater-flow&lt;/keyword&gt;&lt;keyword&gt;heat-transfer&lt;/keyword&gt;&lt;keyword&gt;supergene enrichment&lt;/keyword&gt;&lt;keyword&gt;theoretical-analysis&lt;/keyword&gt;&lt;/keywords&gt;&lt;dates&gt;&lt;year&gt;1994&lt;/year&gt;&lt;pub-dates&gt;&lt;date&gt;May&lt;/date&gt;&lt;/pub-dates&gt;&lt;/dates&gt;&lt;isbn&gt;0002-9599&lt;/isbn&gt;&lt;accession-num&gt;ISI:A1994NJ94000001&lt;/accession-num&gt;&lt;urls&gt;&lt;related-urls&gt;&lt;url&gt;&amp;lt;Go to ISI&amp;gt;://A1994NJ94000001&lt;/url&gt;&lt;url&gt;http://www.ajsonline.org/cgi/reprint/294/5/529.pdf&lt;/url&gt;&lt;/related-urls&gt;&lt;/urls&gt;&lt;language&gt;English&lt;/language&gt;&lt;/record&gt;&lt;/Cite&gt;&lt;/EndNote&gt;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35" w:tooltip="Steefel, 1994 #103" w:history="1">
        <w:r w:rsidR="00331F9E">
          <w:rPr>
            <w:rFonts w:ascii="Times New Roman" w:eastAsia="宋体" w:hAnsi="Times New Roman" w:cs="Times New Roman"/>
            <w:noProof/>
            <w:kern w:val="0"/>
            <w:sz w:val="24"/>
            <w:szCs w:val="20"/>
          </w:rPr>
          <w:t>Steefel and Lasaga, 1994</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w:t>
      </w:r>
    </w:p>
    <w:p w14:paraId="14182525" w14:textId="00B961DB" w:rsidR="004E3B9E" w:rsidRPr="004E3B9E" w:rsidRDefault="004E3B9E" w:rsidP="004E3B9E">
      <w:pPr>
        <w:widowControl/>
        <w:ind w:firstLine="420"/>
        <w:rPr>
          <w:rFonts w:ascii="Times New Roman" w:eastAsia="宋体" w:hAnsi="Times New Roman" w:cs="Times New Roman"/>
          <w:kern w:val="0"/>
          <w:sz w:val="24"/>
          <w:szCs w:val="20"/>
        </w:rPr>
      </w:pPr>
      <w:r>
        <w:rPr>
          <w:rFonts w:ascii="Times New Roman" w:eastAsia="宋体" w:hAnsi="Times New Roman" w:cs="Times New Roman"/>
          <w:noProof/>
          <w:kern w:val="0"/>
          <w:sz w:val="24"/>
          <w:szCs w:val="20"/>
        </w:rPr>
        <w:drawing>
          <wp:inline distT="0" distB="0" distL="0" distR="0" wp14:anchorId="75FD8CAC" wp14:editId="52C0EE8A">
            <wp:extent cx="1086485" cy="525145"/>
            <wp:effectExtent l="0" t="0" r="5715" b="825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6485" cy="525145"/>
                    </a:xfrm>
                    <a:prstGeom prst="rect">
                      <a:avLst/>
                    </a:prstGeom>
                    <a:noFill/>
                    <a:ln>
                      <a:noFill/>
                    </a:ln>
                  </pic:spPr>
                </pic:pic>
              </a:graphicData>
            </a:graphic>
          </wp:inline>
        </w:drawing>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hint="eastAsia"/>
          <w:kern w:val="0"/>
          <w:position w:val="-12"/>
          <w:sz w:val="24"/>
          <w:szCs w:val="20"/>
        </w:rPr>
        <w:tab/>
      </w:r>
      <w:r w:rsidRPr="004E3B9E">
        <w:rPr>
          <w:rFonts w:ascii="Times New Roman" w:eastAsia="宋体" w:hAnsi="Times New Roman" w:cs="Times New Roman"/>
          <w:kern w:val="0"/>
          <w:sz w:val="24"/>
          <w:szCs w:val="20"/>
          <w:lang w:eastAsia="en-US"/>
        </w:rPr>
        <w:t>(</w:t>
      </w:r>
      <w:r w:rsidRPr="004E3B9E">
        <w:rPr>
          <w:rFonts w:ascii="Times New Roman" w:eastAsia="宋体" w:hAnsi="Times New Roman" w:cs="Times New Roman" w:hint="eastAsia"/>
          <w:kern w:val="0"/>
          <w:sz w:val="24"/>
          <w:szCs w:val="20"/>
        </w:rPr>
        <w:t>6</w:t>
      </w:r>
      <w:r w:rsidRPr="004E3B9E">
        <w:rPr>
          <w:rFonts w:ascii="Times New Roman" w:eastAsia="宋体" w:hAnsi="Times New Roman" w:cs="Times New Roman"/>
          <w:kern w:val="0"/>
          <w:sz w:val="24"/>
          <w:szCs w:val="20"/>
          <w:lang w:eastAsia="en-US"/>
        </w:rPr>
        <w:t>)</w:t>
      </w:r>
    </w:p>
    <w:p w14:paraId="7D55AF8A" w14:textId="4856443C"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 xml:space="preserve">where </w:t>
      </w:r>
      <w:r w:rsidRPr="004E3B9E">
        <w:rPr>
          <w:rFonts w:ascii="Times New Roman" w:eastAsia="宋体" w:hAnsi="Times New Roman" w:cs="Times New Roman"/>
          <w:i/>
          <w:kern w:val="0"/>
          <w:sz w:val="24"/>
          <w:szCs w:val="20"/>
        </w:rPr>
        <w:t>r</w:t>
      </w:r>
      <w:r w:rsidRPr="004E3B9E">
        <w:rPr>
          <w:rFonts w:ascii="Times New Roman" w:eastAsia="宋体" w:hAnsi="Times New Roman" w:cs="Times New Roman"/>
          <w:kern w:val="0"/>
          <w:sz w:val="24"/>
          <w:szCs w:val="20"/>
        </w:rPr>
        <w:t xml:space="preserve"> is the kinetic rate (positive values indicate dissolution, and negative values </w:t>
      </w:r>
      <w:r w:rsidRPr="004E3B9E">
        <w:rPr>
          <w:rFonts w:ascii="Times New Roman" w:eastAsia="宋体" w:hAnsi="Times New Roman" w:cs="Times New Roman" w:hint="eastAsia"/>
          <w:kern w:val="0"/>
          <w:sz w:val="24"/>
          <w:szCs w:val="20"/>
        </w:rPr>
        <w:t xml:space="preserve">indicate </w:t>
      </w:r>
      <w:r w:rsidRPr="004E3B9E">
        <w:rPr>
          <w:rFonts w:ascii="Times New Roman" w:eastAsia="宋体" w:hAnsi="Times New Roman" w:cs="Times New Roman"/>
          <w:kern w:val="0"/>
          <w:sz w:val="24"/>
          <w:szCs w:val="20"/>
        </w:rPr>
        <w:t xml:space="preserve">precipitation), </w:t>
      </w:r>
      <w:r w:rsidRPr="004E3B9E">
        <w:rPr>
          <w:rFonts w:ascii="Times New Roman" w:eastAsia="宋体" w:hAnsi="Times New Roman" w:cs="Times New Roman"/>
          <w:i/>
          <w:kern w:val="0"/>
          <w:sz w:val="24"/>
          <w:szCs w:val="20"/>
        </w:rPr>
        <w:t>k</w:t>
      </w:r>
      <w:r w:rsidRPr="004E3B9E">
        <w:rPr>
          <w:rFonts w:ascii="Times New Roman" w:eastAsia="宋体" w:hAnsi="Times New Roman" w:cs="Times New Roman"/>
          <w:kern w:val="0"/>
          <w:sz w:val="24"/>
          <w:szCs w:val="20"/>
        </w:rPr>
        <w:t xml:space="preserve"> is the rate constant (moles per unit mineral surface area and unit time) which is temperature dependent, </w:t>
      </w:r>
      <w:r w:rsidRPr="004E3B9E">
        <w:rPr>
          <w:rFonts w:ascii="Times New Roman" w:eastAsia="宋体" w:hAnsi="Times New Roman" w:cs="Times New Roman"/>
          <w:i/>
          <w:kern w:val="0"/>
          <w:sz w:val="24"/>
          <w:szCs w:val="20"/>
        </w:rPr>
        <w:t>A</w:t>
      </w:r>
      <w:r w:rsidRPr="004E3B9E">
        <w:rPr>
          <w:rFonts w:ascii="Times New Roman" w:eastAsia="宋体" w:hAnsi="Times New Roman" w:cs="Times New Roman"/>
          <w:kern w:val="0"/>
          <w:sz w:val="24"/>
          <w:szCs w:val="20"/>
        </w:rPr>
        <w:t xml:space="preserve"> is the specific reactive surface area per </w:t>
      </w:r>
      <w:r w:rsidRPr="004E3B9E">
        <w:rPr>
          <w:rFonts w:ascii="Times New Roman" w:eastAsia="宋体" w:hAnsi="Times New Roman" w:cs="Times New Roman" w:hint="eastAsia"/>
          <w:kern w:val="0"/>
          <w:sz w:val="24"/>
          <w:szCs w:val="20"/>
        </w:rPr>
        <w:t>gram of mineral</w:t>
      </w:r>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i/>
          <w:kern w:val="0"/>
          <w:sz w:val="24"/>
          <w:szCs w:val="20"/>
        </w:rPr>
        <w:t>Q</w:t>
      </w:r>
      <w:r w:rsidRPr="004E3B9E">
        <w:rPr>
          <w:rFonts w:ascii="Times New Roman" w:eastAsia="宋体" w:hAnsi="Times New Roman" w:cs="Times New Roman"/>
          <w:kern w:val="0"/>
          <w:sz w:val="24"/>
          <w:szCs w:val="20"/>
        </w:rPr>
        <w:t xml:space="preserve"> is the reaction quotient</w:t>
      </w:r>
      <w:r w:rsidRPr="004E3B9E">
        <w:rPr>
          <w:rFonts w:ascii="Times New Roman" w:eastAsia="宋体" w:hAnsi="Times New Roman" w:cs="Times New Roman" w:hint="eastAsia"/>
          <w:kern w:val="0"/>
          <w:sz w:val="24"/>
          <w:szCs w:val="20"/>
        </w:rPr>
        <w:t xml:space="preserve">, and </w:t>
      </w:r>
      <w:r w:rsidRPr="004E3B9E">
        <w:rPr>
          <w:rFonts w:ascii="Times New Roman" w:eastAsia="宋体" w:hAnsi="Times New Roman" w:cs="Times New Roman"/>
          <w:i/>
          <w:kern w:val="0"/>
          <w:sz w:val="24"/>
          <w:szCs w:val="20"/>
        </w:rPr>
        <w:t>K</w:t>
      </w:r>
      <w:r w:rsidRPr="004E3B9E">
        <w:rPr>
          <w:rFonts w:ascii="Times New Roman" w:eastAsia="宋体" w:hAnsi="Times New Roman" w:cs="Times New Roman"/>
          <w:kern w:val="0"/>
          <w:sz w:val="24"/>
          <w:szCs w:val="20"/>
        </w:rPr>
        <w:t xml:space="preserve"> is the equilibrium constant for the mineral-water reaction written for the destruction of one mole of mineral</w:t>
      </w:r>
      <w:r w:rsidRPr="004E3B9E">
        <w:rPr>
          <w:rFonts w:ascii="Times New Roman" w:eastAsia="宋体" w:hAnsi="Times New Roman" w:cs="Times New Roman" w:hint="eastAsia"/>
          <w:kern w:val="0"/>
          <w:sz w:val="24"/>
          <w:szCs w:val="20"/>
        </w:rPr>
        <w:t xml:space="preserve">, whose values </w:t>
      </w:r>
      <w:r w:rsidRPr="004E3B9E">
        <w:rPr>
          <w:rFonts w:ascii="Times New Roman" w:eastAsia="宋体" w:hAnsi="Times New Roman" w:cs="Times New Roman"/>
          <w:kern w:val="0"/>
          <w:sz w:val="24"/>
          <w:szCs w:val="20"/>
          <w:lang w:eastAsia="en-US"/>
        </w:rPr>
        <w:t xml:space="preserve">originated </w:t>
      </w:r>
      <w:r w:rsidRPr="004E3B9E">
        <w:rPr>
          <w:rFonts w:ascii="Times New Roman" w:eastAsia="宋体" w:hAnsi="Times New Roman" w:cs="Times New Roman" w:hint="eastAsia"/>
          <w:kern w:val="0"/>
          <w:sz w:val="24"/>
          <w:szCs w:val="20"/>
          <w:lang w:eastAsia="en-US"/>
        </w:rPr>
        <w:t>from</w:t>
      </w:r>
      <w:r w:rsidRPr="004E3B9E">
        <w:rPr>
          <w:rFonts w:ascii="Times New Roman" w:eastAsia="宋体" w:hAnsi="Times New Roman" w:cs="Times New Roman"/>
          <w:kern w:val="0"/>
          <w:sz w:val="24"/>
          <w:szCs w:val="20"/>
          <w:lang w:eastAsia="en-US"/>
        </w:rPr>
        <w:t xml:space="preserve"> the EQ3/6 V7.2b database </w:t>
      </w:r>
      <w:r w:rsidR="00931F83">
        <w:rPr>
          <w:rFonts w:ascii="Times New Roman" w:eastAsia="宋体" w:hAnsi="Times New Roman" w:cs="Times New Roman"/>
          <w:kern w:val="0"/>
          <w:sz w:val="24"/>
          <w:szCs w:val="20"/>
          <w:lang w:eastAsia="en-US"/>
        </w:rPr>
        <w:fldChar w:fldCharType="begin"/>
      </w:r>
      <w:r w:rsidR="00931F83">
        <w:rPr>
          <w:rFonts w:ascii="Times New Roman" w:eastAsia="宋体" w:hAnsi="Times New Roman" w:cs="Times New Roman"/>
          <w:kern w:val="0"/>
          <w:sz w:val="24"/>
          <w:szCs w:val="20"/>
          <w:lang w:eastAsia="en-US"/>
        </w:rPr>
        <w:instrText xml:space="preserve"> ADDIN EN.CITE &lt;EndNote&gt;&lt;Cite&gt;&lt;Author&gt;wolery&lt;/Author&gt;&lt;Year&gt;1992&lt;/Year&gt;&lt;RecNum&gt;107&lt;/RecNum&gt;&lt;DisplayText&gt;(wolery, 1992)&lt;/DisplayText&gt;&lt;record&gt;&lt;rec-number&gt;107&lt;/rec-number&gt;&lt;foreign-keys&gt;&lt;key app="EN" db-id="s0xvr2sd6dpzt6eed27xat5ad0p0xa99ftpe"&gt;107&lt;/key&gt;&lt;/foreign-keys&gt;&lt;ref-type name="Journal Article"&gt;17&lt;/ref-type&gt;&lt;contributors&gt;&lt;authors&gt;&lt;author&gt;wolery, T.J.&lt;/author&gt;&lt;/authors&gt;&lt;/contributors&gt;&lt;titles&gt;&lt;title&gt;EO3/6:Software package for geochemical modeling of aqueous systems: Package overview and installation guide (version 7.0)&lt;/title&gt;&lt;secondary-title&gt;Lawrence Livermore Natioinal Laboratory Report &lt;/secondary-title&gt;&lt;/titles&gt;&lt;periodical&gt;&lt;full-title&gt;Lawrence Livermore Natioinal Laboratory Report&lt;/full-title&gt;&lt;/periodical&gt;&lt;volume&gt;UCRL-MA-210662 PT I&lt;/volume&gt;&lt;dates&gt;&lt;year&gt;1992&lt;/year&gt;&lt;/dates&gt;&lt;urls&gt;&lt;/urls&gt;&lt;/record&gt;&lt;/Cite&gt;&lt;/EndNote&gt;</w:instrText>
      </w:r>
      <w:r w:rsidR="00931F83">
        <w:rPr>
          <w:rFonts w:ascii="Times New Roman" w:eastAsia="宋体" w:hAnsi="Times New Roman" w:cs="Times New Roman"/>
          <w:kern w:val="0"/>
          <w:sz w:val="24"/>
          <w:szCs w:val="20"/>
          <w:lang w:eastAsia="en-US"/>
        </w:rPr>
        <w:fldChar w:fldCharType="separate"/>
      </w:r>
      <w:r w:rsidR="00931F83">
        <w:rPr>
          <w:rFonts w:ascii="Times New Roman" w:eastAsia="宋体" w:hAnsi="Times New Roman" w:cs="Times New Roman"/>
          <w:noProof/>
          <w:kern w:val="0"/>
          <w:sz w:val="24"/>
          <w:szCs w:val="20"/>
          <w:lang w:eastAsia="en-US"/>
        </w:rPr>
        <w:t>(</w:t>
      </w:r>
      <w:hyperlink w:anchor="_ENREF_40" w:tooltip="wolery, 1992 #107" w:history="1">
        <w:r w:rsidR="00331F9E">
          <w:rPr>
            <w:rFonts w:ascii="Times New Roman" w:eastAsia="宋体" w:hAnsi="Times New Roman" w:cs="Times New Roman"/>
            <w:noProof/>
            <w:kern w:val="0"/>
            <w:sz w:val="24"/>
            <w:szCs w:val="20"/>
            <w:lang w:eastAsia="en-US"/>
          </w:rPr>
          <w:t>wolery, 1992</w:t>
        </w:r>
      </w:hyperlink>
      <w:r w:rsidR="00931F83">
        <w:rPr>
          <w:rFonts w:ascii="Times New Roman" w:eastAsia="宋体" w:hAnsi="Times New Roman" w:cs="Times New Roman"/>
          <w:noProof/>
          <w:kern w:val="0"/>
          <w:sz w:val="24"/>
          <w:szCs w:val="20"/>
          <w:lang w:eastAsia="en-US"/>
        </w:rPr>
        <w:t>)</w:t>
      </w:r>
      <w:r w:rsidR="00931F83">
        <w:rPr>
          <w:rFonts w:ascii="Times New Roman" w:eastAsia="宋体" w:hAnsi="Times New Roman" w:cs="Times New Roman"/>
          <w:kern w:val="0"/>
          <w:sz w:val="24"/>
          <w:szCs w:val="20"/>
          <w:lang w:eastAsia="en-US"/>
        </w:rPr>
        <w:fldChar w:fldCharType="end"/>
      </w:r>
      <w:r w:rsidRPr="004E3B9E">
        <w:rPr>
          <w:rFonts w:ascii="Times New Roman" w:eastAsia="宋体" w:hAnsi="Times New Roman" w:cs="Times New Roman"/>
          <w:kern w:val="0"/>
          <w:sz w:val="24"/>
          <w:szCs w:val="20"/>
          <w:lang w:eastAsia="en-US"/>
        </w:rPr>
        <w:t>.</w:t>
      </w:r>
      <w:del w:id="350" w:author="Shuo Zhang" w:date="2013-02-23T21:03:00Z">
        <w:r w:rsidRPr="004E3B9E" w:rsidDel="000B334B">
          <w:rPr>
            <w:rFonts w:ascii="Times New Roman" w:eastAsia="宋体" w:hAnsi="Times New Roman" w:cs="Times New Roman"/>
            <w:kern w:val="0"/>
            <w:sz w:val="24"/>
            <w:szCs w:val="20"/>
            <w:lang w:eastAsia="en-US"/>
          </w:rPr>
          <w:delText xml:space="preserve"> </w:delText>
        </w:r>
        <w:r w:rsidRPr="004E3B9E" w:rsidDel="000B334B">
          <w:rPr>
            <w:rFonts w:ascii="Times New Roman" w:eastAsia="宋体" w:hAnsi="Times New Roman" w:cs="Times New Roman"/>
            <w:kern w:val="0"/>
            <w:sz w:val="24"/>
            <w:szCs w:val="20"/>
          </w:rPr>
          <w:delText>The equilibrium constant values used in this simulation are listed in Table 8.</w:delText>
        </w:r>
      </w:del>
      <w:r w:rsidRPr="004E3B9E">
        <w:rPr>
          <w:rFonts w:ascii="Times New Roman" w:eastAsia="宋体" w:hAnsi="Times New Roman" w:cs="Times New Roman"/>
          <w:kern w:val="0"/>
          <w:sz w:val="24"/>
          <w:szCs w:val="20"/>
        </w:rPr>
        <w:t xml:space="preserve"> The parameters </w:t>
      </w:r>
      <w:r w:rsidRPr="004E3B9E">
        <w:rPr>
          <w:rFonts w:ascii="Symbol" w:eastAsia="宋体" w:hAnsi="Symbol" w:cs="Times New Roman"/>
          <w:i/>
          <w:kern w:val="0"/>
          <w:sz w:val="24"/>
          <w:szCs w:val="20"/>
        </w:rPr>
        <w:t></w:t>
      </w:r>
      <w:r w:rsidRPr="004E3B9E">
        <w:rPr>
          <w:rFonts w:ascii="Times New Roman" w:eastAsia="宋体" w:hAnsi="Times New Roman" w:cs="Times New Roman"/>
          <w:kern w:val="0"/>
          <w:sz w:val="24"/>
          <w:szCs w:val="20"/>
        </w:rPr>
        <w:t xml:space="preserve"> and </w:t>
      </w:r>
      <w:r w:rsidRPr="004E3B9E">
        <w:rPr>
          <w:rFonts w:ascii="Symbol" w:eastAsia="宋体" w:hAnsi="Symbol" w:cs="Times New Roman"/>
          <w:i/>
          <w:kern w:val="0"/>
          <w:sz w:val="24"/>
          <w:szCs w:val="20"/>
        </w:rPr>
        <w:t></w:t>
      </w:r>
      <w:r w:rsidRPr="004E3B9E">
        <w:rPr>
          <w:rFonts w:ascii="Times New Roman" w:eastAsia="宋体" w:hAnsi="Times New Roman" w:cs="Times New Roman"/>
          <w:kern w:val="0"/>
          <w:sz w:val="24"/>
          <w:szCs w:val="20"/>
        </w:rPr>
        <w:t xml:space="preserve"> must be determined by experiment, but are commonly set to unity when experimental quantification is </w:t>
      </w:r>
      <w:r w:rsidRPr="004E3B9E">
        <w:rPr>
          <w:rFonts w:ascii="Times New Roman" w:eastAsia="宋体" w:hAnsi="Times New Roman" w:cs="Times New Roman" w:hint="eastAsia"/>
          <w:kern w:val="0"/>
          <w:sz w:val="24"/>
          <w:szCs w:val="20"/>
        </w:rPr>
        <w:t xml:space="preserve">not </w:t>
      </w:r>
      <w:r w:rsidRPr="004E3B9E">
        <w:rPr>
          <w:rFonts w:ascii="Times New Roman" w:eastAsia="宋体" w:hAnsi="Times New Roman" w:cs="Times New Roman"/>
          <w:kern w:val="0"/>
          <w:sz w:val="24"/>
          <w:szCs w:val="20"/>
        </w:rPr>
        <w:t xml:space="preserve">available. </w:t>
      </w:r>
      <w:r w:rsidRPr="004E3B9E">
        <w:rPr>
          <w:rFonts w:ascii="Times New Roman" w:eastAsia="宋体" w:hAnsi="Times New Roman" w:cs="Times New Roman" w:hint="eastAsia"/>
          <w:kern w:val="0"/>
          <w:sz w:val="24"/>
          <w:szCs w:val="20"/>
        </w:rPr>
        <w:t>P</w:t>
      </w:r>
      <w:r w:rsidRPr="004E3B9E">
        <w:rPr>
          <w:rFonts w:ascii="Times New Roman" w:eastAsia="宋体" w:hAnsi="Times New Roman" w:cs="Times New Roman"/>
          <w:kern w:val="0"/>
          <w:sz w:val="24"/>
          <w:szCs w:val="20"/>
        </w:rPr>
        <w:t>recipitation of secondary minerals is represented using the same kinetic expression, although as noted below this is a simplification for which there is little justification other than lack of more detailed information.</w:t>
      </w:r>
    </w:p>
    <w:p w14:paraId="5B3C3CB0" w14:textId="77777777" w:rsidR="004E3B9E" w:rsidRPr="004E3B9E" w:rsidRDefault="004E3B9E" w:rsidP="004E3B9E">
      <w:pPr>
        <w:widowControl/>
        <w:rPr>
          <w:rFonts w:ascii="Times New Roman" w:eastAsia="宋体" w:hAnsi="Times New Roman" w:cs="Times New Roman"/>
          <w:kern w:val="0"/>
          <w:sz w:val="24"/>
          <w:szCs w:val="20"/>
        </w:rPr>
      </w:pPr>
    </w:p>
    <w:p w14:paraId="30F11A02" w14:textId="4402A42A" w:rsidR="004E3B9E" w:rsidRPr="004E3B9E" w:rsidRDefault="004E3B9E" w:rsidP="004E3B9E">
      <w:pPr>
        <w:widowControl/>
        <w:rPr>
          <w:rFonts w:ascii="Times New Roman" w:eastAsia="宋体" w:hAnsi="Times New Roman" w:cs="Times New Roman"/>
          <w:kern w:val="0"/>
          <w:sz w:val="24"/>
          <w:szCs w:val="20"/>
          <w:lang w:eastAsia="en-US"/>
        </w:rPr>
      </w:pPr>
      <w:bookmarkStart w:id="351" w:name="OLE_LINK2"/>
      <w:r w:rsidRPr="004E3B9E">
        <w:rPr>
          <w:rFonts w:ascii="Times New Roman" w:eastAsia="宋体" w:hAnsi="Times New Roman" w:cs="Times New Roman" w:hint="eastAsia"/>
          <w:kern w:val="0"/>
          <w:sz w:val="24"/>
          <w:szCs w:val="20"/>
          <w:lang w:eastAsia="en-US"/>
        </w:rPr>
        <w:t>T</w:t>
      </w:r>
      <w:r w:rsidRPr="004E3B9E">
        <w:rPr>
          <w:rFonts w:ascii="Times New Roman" w:eastAsia="宋体" w:hAnsi="Times New Roman" w:cs="Times New Roman"/>
          <w:kern w:val="0"/>
          <w:sz w:val="24"/>
          <w:szCs w:val="20"/>
          <w:lang w:eastAsia="en-US"/>
        </w:rPr>
        <w:t xml:space="preserve">he kinetic rate constant </w:t>
      </w:r>
      <w:proofErr w:type="spellStart"/>
      <w:r w:rsidRPr="004E3B9E">
        <w:rPr>
          <w:rFonts w:ascii="Times New Roman" w:eastAsia="宋体" w:hAnsi="Times New Roman" w:cs="Times New Roman"/>
          <w:i/>
          <w:kern w:val="0"/>
          <w:sz w:val="24"/>
          <w:szCs w:val="20"/>
          <w:lang w:eastAsia="en-US"/>
        </w:rPr>
        <w:t>k</w:t>
      </w:r>
      <w:r w:rsidRPr="004E3B9E">
        <w:rPr>
          <w:rFonts w:ascii="Times New Roman" w:eastAsia="宋体" w:hAnsi="Times New Roman" w:cs="Times New Roman"/>
          <w:i/>
          <w:kern w:val="0"/>
          <w:sz w:val="24"/>
          <w:szCs w:val="20"/>
          <w:vertAlign w:val="superscript"/>
          <w:lang w:eastAsia="en-US"/>
        </w:rPr>
        <w:t>T</w:t>
      </w:r>
      <w:proofErr w:type="spellEnd"/>
      <w:r w:rsidRPr="004E3B9E">
        <w:rPr>
          <w:rFonts w:ascii="Times New Roman" w:eastAsia="宋体" w:hAnsi="Times New Roman" w:cs="Times New Roman"/>
          <w:kern w:val="0"/>
          <w:sz w:val="24"/>
          <w:szCs w:val="20"/>
          <w:lang w:eastAsia="en-US"/>
        </w:rPr>
        <w:t xml:space="preserve"> (where </w:t>
      </w:r>
      <w:r w:rsidRPr="004E3B9E">
        <w:rPr>
          <w:rFonts w:ascii="Times New Roman" w:eastAsia="宋体" w:hAnsi="Times New Roman" w:cs="Times New Roman"/>
          <w:i/>
          <w:kern w:val="0"/>
          <w:sz w:val="24"/>
          <w:szCs w:val="20"/>
          <w:lang w:eastAsia="en-US"/>
        </w:rPr>
        <w:t>T</w:t>
      </w:r>
      <w:r w:rsidRPr="004E3B9E">
        <w:rPr>
          <w:rFonts w:ascii="Times New Roman" w:eastAsia="宋体" w:hAnsi="Times New Roman" w:cs="Times New Roman"/>
          <w:kern w:val="0"/>
          <w:sz w:val="24"/>
          <w:szCs w:val="20"/>
          <w:lang w:eastAsia="en-US"/>
        </w:rPr>
        <w:t xml:space="preserve"> is the temperature in Celsius) can be summed from three mechanisms </w:t>
      </w:r>
      <w:r w:rsidR="00931F83">
        <w:rPr>
          <w:rFonts w:ascii="Times New Roman" w:eastAsia="宋体" w:hAnsi="Times New Roman" w:cs="Times New Roman"/>
          <w:kern w:val="0"/>
          <w:sz w:val="24"/>
          <w:szCs w:val="20"/>
          <w:lang w:eastAsia="en-US"/>
        </w:rPr>
        <w:fldChar w:fldCharType="begin"/>
      </w:r>
      <w:r w:rsidR="00931F83">
        <w:rPr>
          <w:rFonts w:ascii="Times New Roman" w:eastAsia="宋体" w:hAnsi="Times New Roman" w:cs="Times New Roman"/>
          <w:kern w:val="0"/>
          <w:sz w:val="24"/>
          <w:szCs w:val="20"/>
          <w:lang w:eastAsia="en-US"/>
        </w:rPr>
        <w:instrText xml:space="preserve"> ADDIN EN.CITE &lt;EndNote&gt;&lt;Cite&gt;&lt;Author&gt;Palandri&lt;/Author&gt;&lt;Year&gt;2004&lt;/Year&gt;&lt;RecNum&gt;109&lt;/RecNum&gt;&lt;DisplayText&gt;(Palandri, 2004)&lt;/DisplayText&gt;&lt;record&gt;&lt;rec-number&gt;109&lt;/rec-number&gt;&lt;foreign-keys&gt;&lt;key app="EN" db-id="s0xvr2sd6dpzt6eed27xat5ad0p0xa99ftpe"&gt;109&lt;/key&gt;&lt;/foreign-keys&gt;&lt;ref-type name="Journal Article"&gt;17&lt;/ref-type&gt;&lt;contributors&gt;&lt;authors&gt;&lt;author&gt;Palandri, J. Kharaka, Y.K.&lt;/author&gt;&lt;/authors&gt;&lt;/contributors&gt;&lt;titles&gt;&lt;title&gt;A compilation of rate parameters of water-mineral interaction kinetics for application to geochemical modeling&lt;/title&gt;&lt;secondary-title&gt;US Geol. Surv. Open File Report2004-1068, 64pp.&lt;/secondary-title&gt;&lt;/titles&gt;&lt;periodical&gt;&lt;full-title&gt;US Geol. Surv. Open File Report2004-1068, 64pp.&lt;/full-title&gt;&lt;/periodical&gt;&lt;dates&gt;&lt;year&gt;2004&lt;/year&gt;&lt;/dates&gt;&lt;urls&gt;&lt;/urls&gt;&lt;/record&gt;&lt;/Cite&gt;&lt;/EndNote&gt;</w:instrText>
      </w:r>
      <w:r w:rsidR="00931F83">
        <w:rPr>
          <w:rFonts w:ascii="Times New Roman" w:eastAsia="宋体" w:hAnsi="Times New Roman" w:cs="Times New Roman"/>
          <w:kern w:val="0"/>
          <w:sz w:val="24"/>
          <w:szCs w:val="20"/>
          <w:lang w:eastAsia="en-US"/>
        </w:rPr>
        <w:fldChar w:fldCharType="separate"/>
      </w:r>
      <w:r w:rsidR="00931F83">
        <w:rPr>
          <w:rFonts w:ascii="Times New Roman" w:eastAsia="宋体" w:hAnsi="Times New Roman" w:cs="Times New Roman"/>
          <w:noProof/>
          <w:kern w:val="0"/>
          <w:sz w:val="24"/>
          <w:szCs w:val="20"/>
          <w:lang w:eastAsia="en-US"/>
        </w:rPr>
        <w:t>(</w:t>
      </w:r>
      <w:hyperlink w:anchor="_ENREF_25" w:tooltip="Palandri, 2004 #109" w:history="1">
        <w:r w:rsidR="00331F9E">
          <w:rPr>
            <w:rFonts w:ascii="Times New Roman" w:eastAsia="宋体" w:hAnsi="Times New Roman" w:cs="Times New Roman"/>
            <w:noProof/>
            <w:kern w:val="0"/>
            <w:sz w:val="24"/>
            <w:szCs w:val="20"/>
            <w:lang w:eastAsia="en-US"/>
          </w:rPr>
          <w:t>Palandri, 2004</w:t>
        </w:r>
      </w:hyperlink>
      <w:r w:rsidR="00931F83">
        <w:rPr>
          <w:rFonts w:ascii="Times New Roman" w:eastAsia="宋体" w:hAnsi="Times New Roman" w:cs="Times New Roman"/>
          <w:noProof/>
          <w:kern w:val="0"/>
          <w:sz w:val="24"/>
          <w:szCs w:val="20"/>
          <w:lang w:eastAsia="en-US"/>
        </w:rPr>
        <w:t>)</w:t>
      </w:r>
      <w:r w:rsidR="00931F83">
        <w:rPr>
          <w:rFonts w:ascii="Times New Roman" w:eastAsia="宋体" w:hAnsi="Times New Roman" w:cs="Times New Roman"/>
          <w:kern w:val="0"/>
          <w:sz w:val="24"/>
          <w:szCs w:val="20"/>
          <w:lang w:eastAsia="en-US"/>
        </w:rPr>
        <w:fldChar w:fldCharType="end"/>
      </w:r>
      <w:r w:rsidRPr="004E3B9E">
        <w:rPr>
          <w:rFonts w:ascii="Times New Roman" w:eastAsia="宋体" w:hAnsi="Times New Roman" w:cs="Times New Roman"/>
          <w:kern w:val="0"/>
          <w:sz w:val="24"/>
          <w:szCs w:val="20"/>
          <w:lang w:eastAsia="en-US"/>
        </w:rPr>
        <w:t>:</w:t>
      </w:r>
    </w:p>
    <w:p w14:paraId="2C7F920C" w14:textId="6057681D" w:rsidR="004E3B9E" w:rsidRPr="00D40D5D" w:rsidRDefault="00800756" w:rsidP="00D40D5D">
      <w:r>
        <w:rPr>
          <w:position w:val="-100"/>
        </w:rPr>
        <w:lastRenderedPageBreak/>
        <w:pict w14:anchorId="7ED35F71">
          <v:shape id="_x0000_i1026" type="#_x0000_t75" style="width:174.5pt;height:107.5pt" fillcolor="window">
            <v:imagedata r:id="rId12" o:title=""/>
          </v:shape>
        </w:pict>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hint="eastAsia"/>
          <w:kern w:val="0"/>
          <w:position w:val="-12"/>
          <w:sz w:val="24"/>
          <w:szCs w:val="20"/>
        </w:rPr>
        <w:tab/>
      </w:r>
      <w:r w:rsidR="004E3B9E" w:rsidRPr="004E3B9E">
        <w:rPr>
          <w:rFonts w:ascii="Times New Roman" w:eastAsia="宋体" w:hAnsi="Times New Roman" w:cs="Times New Roman"/>
          <w:kern w:val="0"/>
          <w:sz w:val="24"/>
          <w:szCs w:val="20"/>
          <w:lang w:eastAsia="en-US"/>
        </w:rPr>
        <w:t>(</w:t>
      </w:r>
      <w:r w:rsidR="004E3B9E" w:rsidRPr="004E3B9E">
        <w:rPr>
          <w:rFonts w:ascii="Times New Roman" w:eastAsia="宋体" w:hAnsi="Times New Roman" w:cs="Times New Roman" w:hint="eastAsia"/>
          <w:kern w:val="0"/>
          <w:sz w:val="24"/>
          <w:szCs w:val="20"/>
        </w:rPr>
        <w:t>7</w:t>
      </w:r>
      <w:r w:rsidR="004E3B9E" w:rsidRPr="004E3B9E">
        <w:rPr>
          <w:rFonts w:ascii="Times New Roman" w:eastAsia="宋体" w:hAnsi="Times New Roman" w:cs="Times New Roman"/>
          <w:kern w:val="0"/>
          <w:sz w:val="24"/>
          <w:szCs w:val="20"/>
          <w:lang w:eastAsia="en-US"/>
        </w:rPr>
        <w:t>)</w:t>
      </w:r>
    </w:p>
    <w:p w14:paraId="3512AF9A" w14:textId="77777777" w:rsidR="004E3B9E" w:rsidRPr="004E3B9E" w:rsidRDefault="004E3B9E" w:rsidP="004E3B9E">
      <w:pPr>
        <w:widowControl/>
        <w:rPr>
          <w:rFonts w:ascii="Times New Roman" w:eastAsia="宋体" w:hAnsi="Times New Roman" w:cs="Times New Roman"/>
          <w:kern w:val="0"/>
          <w:sz w:val="24"/>
          <w:szCs w:val="20"/>
          <w:lang w:eastAsia="en-US"/>
        </w:rPr>
      </w:pPr>
      <w:r w:rsidRPr="004E3B9E">
        <w:rPr>
          <w:rFonts w:ascii="Times New Roman" w:eastAsia="宋体" w:hAnsi="Times New Roman" w:cs="Times New Roman"/>
          <w:kern w:val="0"/>
          <w:sz w:val="24"/>
          <w:szCs w:val="20"/>
          <w:lang w:eastAsia="en-US"/>
        </w:rPr>
        <w:t xml:space="preserve">where subscripts </w:t>
      </w:r>
      <w:r w:rsidRPr="004E3B9E">
        <w:rPr>
          <w:rFonts w:ascii="Times New Roman" w:eastAsia="宋体" w:hAnsi="Times New Roman" w:cs="Times New Roman"/>
          <w:i/>
          <w:kern w:val="0"/>
          <w:sz w:val="24"/>
          <w:szCs w:val="20"/>
          <w:lang w:eastAsia="en-US"/>
        </w:rPr>
        <w:t>nu</w:t>
      </w:r>
      <w:r w:rsidRPr="004E3B9E">
        <w:rPr>
          <w:rFonts w:ascii="Times New Roman" w:eastAsia="宋体" w:hAnsi="Times New Roman" w:cs="Times New Roman"/>
          <w:kern w:val="0"/>
          <w:sz w:val="24"/>
          <w:szCs w:val="20"/>
          <w:lang w:eastAsia="en-US"/>
        </w:rPr>
        <w:t xml:space="preserve">, </w:t>
      </w:r>
      <w:r w:rsidRPr="004E3B9E">
        <w:rPr>
          <w:rFonts w:ascii="Times New Roman" w:eastAsia="宋体" w:hAnsi="Times New Roman" w:cs="Times New Roman"/>
          <w:i/>
          <w:kern w:val="0"/>
          <w:sz w:val="24"/>
          <w:szCs w:val="20"/>
          <w:lang w:eastAsia="en-US"/>
        </w:rPr>
        <w:t>H</w:t>
      </w:r>
      <w:r w:rsidRPr="004E3B9E">
        <w:rPr>
          <w:rFonts w:ascii="Times New Roman" w:eastAsia="宋体" w:hAnsi="Times New Roman" w:cs="Times New Roman"/>
          <w:kern w:val="0"/>
          <w:sz w:val="24"/>
          <w:szCs w:val="20"/>
          <w:lang w:eastAsia="en-US"/>
        </w:rPr>
        <w:t xml:space="preserve">, and </w:t>
      </w:r>
      <w:r w:rsidRPr="004E3B9E">
        <w:rPr>
          <w:rFonts w:ascii="Times New Roman" w:eastAsia="宋体" w:hAnsi="Times New Roman" w:cs="Times New Roman"/>
          <w:i/>
          <w:kern w:val="0"/>
          <w:sz w:val="24"/>
          <w:szCs w:val="20"/>
          <w:lang w:eastAsia="en-US"/>
        </w:rPr>
        <w:t>OH</w:t>
      </w:r>
      <w:r w:rsidRPr="004E3B9E">
        <w:rPr>
          <w:rFonts w:ascii="Times New Roman" w:eastAsia="宋体" w:hAnsi="Times New Roman" w:cs="Times New Roman"/>
          <w:kern w:val="0"/>
          <w:sz w:val="24"/>
          <w:szCs w:val="20"/>
          <w:lang w:eastAsia="en-US"/>
        </w:rPr>
        <w:t xml:space="preserve"> indicate neutral, acid, and base mechanisms</w:t>
      </w:r>
      <w:r w:rsidRPr="004E3B9E">
        <w:rPr>
          <w:rFonts w:ascii="Times New Roman" w:eastAsia="宋体" w:hAnsi="Times New Roman" w:cs="Times New Roman" w:hint="eastAsia"/>
          <w:kern w:val="0"/>
          <w:sz w:val="24"/>
          <w:szCs w:val="20"/>
          <w:lang w:eastAsia="en-US"/>
        </w:rPr>
        <w:t xml:space="preserve"> </w:t>
      </w:r>
      <w:r w:rsidRPr="004E3B9E">
        <w:rPr>
          <w:rFonts w:ascii="Times New Roman" w:eastAsia="宋体" w:hAnsi="Times New Roman" w:cs="Times New Roman"/>
          <w:kern w:val="0"/>
          <w:sz w:val="24"/>
          <w:szCs w:val="20"/>
          <w:lang w:eastAsia="en-US"/>
        </w:rPr>
        <w:t xml:space="preserve">respectively, </w:t>
      </w:r>
      <w:r w:rsidRPr="004E3B9E">
        <w:rPr>
          <w:rFonts w:ascii="Times New Roman" w:eastAsia="宋体" w:hAnsi="Times New Roman" w:cs="Times New Roman"/>
          <w:i/>
          <w:kern w:val="0"/>
          <w:sz w:val="24"/>
          <w:szCs w:val="20"/>
          <w:lang w:eastAsia="en-US"/>
        </w:rPr>
        <w:t>E</w:t>
      </w:r>
      <w:r w:rsidRPr="004E3B9E">
        <w:rPr>
          <w:rFonts w:ascii="Times New Roman" w:eastAsia="宋体" w:hAnsi="Times New Roman" w:cs="Times New Roman"/>
          <w:kern w:val="0"/>
          <w:sz w:val="24"/>
          <w:szCs w:val="20"/>
          <w:lang w:eastAsia="en-US"/>
        </w:rPr>
        <w:t xml:space="preserve"> is the activation energy, </w:t>
      </w:r>
      <w:r w:rsidRPr="004E3B9E">
        <w:rPr>
          <w:rFonts w:ascii="Times New Roman" w:eastAsia="宋体" w:hAnsi="Times New Roman" w:cs="Times New Roman"/>
          <w:i/>
          <w:kern w:val="0"/>
          <w:sz w:val="24"/>
          <w:szCs w:val="20"/>
          <w:lang w:eastAsia="en-US"/>
        </w:rPr>
        <w:t>k</w:t>
      </w:r>
      <w:r w:rsidRPr="004E3B9E">
        <w:rPr>
          <w:rFonts w:ascii="Times New Roman" w:eastAsia="宋体" w:hAnsi="Times New Roman" w:cs="Times New Roman"/>
          <w:kern w:val="0"/>
          <w:sz w:val="24"/>
          <w:szCs w:val="20"/>
          <w:vertAlign w:val="superscript"/>
          <w:lang w:eastAsia="en-US"/>
        </w:rPr>
        <w:t>25</w:t>
      </w:r>
      <w:r w:rsidRPr="004E3B9E">
        <w:rPr>
          <w:rFonts w:ascii="Times New Roman" w:eastAsia="宋体" w:hAnsi="Times New Roman" w:cs="Times New Roman"/>
          <w:kern w:val="0"/>
          <w:sz w:val="24"/>
          <w:szCs w:val="20"/>
          <w:lang w:eastAsia="en-US"/>
        </w:rPr>
        <w:t xml:space="preserve"> is the rate constant at 25°C, </w:t>
      </w:r>
      <w:r w:rsidRPr="004E3B9E">
        <w:rPr>
          <w:rFonts w:ascii="Times New Roman" w:eastAsia="宋体" w:hAnsi="Times New Roman" w:cs="Times New Roman"/>
          <w:i/>
          <w:kern w:val="0"/>
          <w:sz w:val="24"/>
          <w:szCs w:val="20"/>
          <w:lang w:eastAsia="en-US"/>
        </w:rPr>
        <w:t>R</w:t>
      </w:r>
      <w:r w:rsidRPr="004E3B9E">
        <w:rPr>
          <w:rFonts w:ascii="Times New Roman" w:eastAsia="宋体" w:hAnsi="Times New Roman" w:cs="Times New Roman"/>
          <w:kern w:val="0"/>
          <w:sz w:val="24"/>
          <w:szCs w:val="20"/>
          <w:lang w:eastAsia="en-US"/>
        </w:rPr>
        <w:t xml:space="preserve"> is gas constant, </w:t>
      </w:r>
      <w:r w:rsidRPr="004E3B9E">
        <w:rPr>
          <w:rFonts w:ascii="Times New Roman" w:eastAsia="宋体" w:hAnsi="Times New Roman" w:cs="Times New Roman"/>
          <w:i/>
          <w:kern w:val="0"/>
          <w:sz w:val="24"/>
          <w:szCs w:val="20"/>
          <w:lang w:eastAsia="en-US"/>
        </w:rPr>
        <w:t>T</w:t>
      </w:r>
      <w:r w:rsidRPr="004E3B9E">
        <w:rPr>
          <w:rFonts w:ascii="Times New Roman" w:eastAsia="宋体" w:hAnsi="Times New Roman" w:cs="Times New Roman"/>
          <w:kern w:val="0"/>
          <w:sz w:val="24"/>
          <w:szCs w:val="20"/>
          <w:lang w:eastAsia="en-US"/>
        </w:rPr>
        <w:t xml:space="preserve"> is absolute temperature, </w:t>
      </w:r>
      <w:r w:rsidRPr="004E3B9E">
        <w:rPr>
          <w:rFonts w:ascii="Times New Roman" w:eastAsia="宋体" w:hAnsi="Times New Roman" w:cs="Times New Roman"/>
          <w:i/>
          <w:kern w:val="0"/>
          <w:sz w:val="24"/>
          <w:szCs w:val="20"/>
          <w:lang w:eastAsia="en-US"/>
        </w:rPr>
        <w:t>a</w:t>
      </w:r>
      <w:r w:rsidRPr="004E3B9E">
        <w:rPr>
          <w:rFonts w:ascii="Times New Roman" w:eastAsia="宋体" w:hAnsi="Times New Roman" w:cs="Times New Roman"/>
          <w:kern w:val="0"/>
          <w:sz w:val="24"/>
          <w:szCs w:val="20"/>
          <w:lang w:eastAsia="en-US"/>
        </w:rPr>
        <w:t xml:space="preserve"> is</w:t>
      </w:r>
      <w:r w:rsidRPr="004E3B9E">
        <w:rPr>
          <w:rFonts w:ascii="Times New Roman" w:eastAsia="宋体" w:hAnsi="Times New Roman" w:cs="Times New Roman" w:hint="eastAsia"/>
          <w:kern w:val="0"/>
          <w:sz w:val="24"/>
          <w:szCs w:val="20"/>
          <w:lang w:eastAsia="en-US"/>
        </w:rPr>
        <w:t xml:space="preserve"> </w:t>
      </w:r>
      <w:r w:rsidRPr="004E3B9E">
        <w:rPr>
          <w:rFonts w:ascii="Times New Roman" w:eastAsia="宋体" w:hAnsi="Times New Roman" w:cs="Times New Roman"/>
          <w:kern w:val="0"/>
          <w:sz w:val="24"/>
          <w:szCs w:val="20"/>
          <w:lang w:eastAsia="en-US"/>
        </w:rPr>
        <w:t>the activity of species</w:t>
      </w:r>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lang w:eastAsia="en-US"/>
        </w:rPr>
        <w:t xml:space="preserve"> and n is a</w:t>
      </w:r>
      <w:r w:rsidRPr="004E3B9E">
        <w:rPr>
          <w:rFonts w:ascii="Times New Roman" w:eastAsia="宋体" w:hAnsi="Times New Roman" w:cs="Times New Roman" w:hint="eastAsia"/>
          <w:kern w:val="0"/>
          <w:sz w:val="24"/>
          <w:szCs w:val="20"/>
        </w:rPr>
        <w:t xml:space="preserve"> constant</w:t>
      </w:r>
      <w:r w:rsidRPr="004E3B9E">
        <w:rPr>
          <w:rFonts w:ascii="Times New Roman" w:eastAsia="宋体" w:hAnsi="Times New Roman" w:cs="Times New Roman"/>
          <w:kern w:val="0"/>
          <w:sz w:val="24"/>
          <w:szCs w:val="20"/>
          <w:lang w:eastAsia="en-US"/>
        </w:rPr>
        <w:t xml:space="preserve"> power term.</w:t>
      </w:r>
    </w:p>
    <w:bookmarkEnd w:id="351"/>
    <w:p w14:paraId="28E7673C" w14:textId="77777777" w:rsidR="004E3B9E" w:rsidRPr="004E3B9E" w:rsidRDefault="004E3B9E" w:rsidP="004E3B9E">
      <w:pPr>
        <w:widowControl/>
        <w:rPr>
          <w:rFonts w:ascii="Times New Roman" w:eastAsia="宋体" w:hAnsi="Times New Roman" w:cs="Times New Roman"/>
          <w:kern w:val="0"/>
          <w:sz w:val="24"/>
          <w:szCs w:val="20"/>
        </w:rPr>
      </w:pPr>
    </w:p>
    <w:p w14:paraId="50703CCA" w14:textId="3EBF3588" w:rsidR="004E3B9E" w:rsidRPr="004E3B9E" w:rsidRDefault="004E3B9E" w:rsidP="004E3B9E">
      <w:pPr>
        <w:widowControl/>
        <w:rPr>
          <w:rFonts w:ascii="Times New Roman" w:eastAsia="宋体" w:hAnsi="Times New Roman" w:cs="Times New Roman"/>
          <w:kern w:val="0"/>
          <w:sz w:val="24"/>
          <w:szCs w:val="20"/>
        </w:rPr>
      </w:pPr>
      <w:bookmarkStart w:id="352" w:name="OLE_LINK3"/>
      <w:r w:rsidRPr="004E3B9E">
        <w:rPr>
          <w:rFonts w:ascii="Times New Roman" w:eastAsia="宋体" w:hAnsi="Times New Roman" w:cs="Times New Roman"/>
          <w:kern w:val="0"/>
          <w:sz w:val="24"/>
          <w:szCs w:val="20"/>
          <w:lang w:eastAsia="en-US"/>
        </w:rPr>
        <w:t xml:space="preserve">Mineral dissolution and precipitation rates </w:t>
      </w:r>
      <w:proofErr w:type="gramStart"/>
      <w:r w:rsidRPr="004E3B9E">
        <w:rPr>
          <w:rFonts w:ascii="Times New Roman" w:eastAsia="宋体" w:hAnsi="Times New Roman" w:cs="Times New Roman"/>
          <w:kern w:val="0"/>
          <w:sz w:val="24"/>
          <w:szCs w:val="20"/>
          <w:lang w:eastAsia="en-US"/>
        </w:rPr>
        <w:t>are</w:t>
      </w:r>
      <w:proofErr w:type="gramEnd"/>
      <w:r w:rsidRPr="004E3B9E">
        <w:rPr>
          <w:rFonts w:ascii="Times New Roman" w:eastAsia="宋体" w:hAnsi="Times New Roman" w:cs="Times New Roman"/>
          <w:kern w:val="0"/>
          <w:sz w:val="24"/>
          <w:szCs w:val="20"/>
          <w:lang w:eastAsia="en-US"/>
        </w:rPr>
        <w:t xml:space="preserve"> a product o</w:t>
      </w:r>
      <w:r w:rsidRPr="004E3B9E">
        <w:rPr>
          <w:rFonts w:ascii="Times New Roman" w:eastAsia="宋体" w:hAnsi="Times New Roman" w:cs="Times New Roman" w:hint="eastAsia"/>
          <w:kern w:val="0"/>
          <w:sz w:val="24"/>
          <w:szCs w:val="20"/>
        </w:rPr>
        <w:t>f</w:t>
      </w:r>
      <w:r w:rsidRPr="004E3B9E">
        <w:rPr>
          <w:rFonts w:ascii="Times New Roman" w:eastAsia="宋体" w:hAnsi="Times New Roman" w:cs="Times New Roman"/>
          <w:kern w:val="0"/>
          <w:sz w:val="24"/>
          <w:szCs w:val="20"/>
          <w:lang w:eastAsia="en-US"/>
        </w:rPr>
        <w:t xml:space="preserve"> the kinetic-rate constant</w:t>
      </w:r>
      <w:r w:rsidRPr="004E3B9E">
        <w:rPr>
          <w:rFonts w:ascii="Times New Roman" w:eastAsia="宋体" w:hAnsi="Times New Roman" w:cs="Times New Roman" w:hint="eastAsia"/>
          <w:kern w:val="0"/>
          <w:sz w:val="24"/>
          <w:szCs w:val="20"/>
          <w:lang w:eastAsia="en-US"/>
        </w:rPr>
        <w:t xml:space="preserve">, </w:t>
      </w:r>
      <w:r w:rsidRPr="004E3B9E">
        <w:rPr>
          <w:rFonts w:ascii="Times New Roman" w:eastAsia="宋体" w:hAnsi="Times New Roman" w:cs="Times New Roman"/>
          <w:kern w:val="0"/>
          <w:sz w:val="24"/>
          <w:szCs w:val="20"/>
          <w:lang w:eastAsia="en-US"/>
        </w:rPr>
        <w:t xml:space="preserve">the reactive surface area </w:t>
      </w:r>
      <w:r w:rsidRPr="004E3B9E">
        <w:rPr>
          <w:rFonts w:ascii="Times New Roman" w:eastAsia="宋体" w:hAnsi="Times New Roman" w:cs="Times New Roman" w:hint="eastAsia"/>
          <w:kern w:val="0"/>
          <w:sz w:val="24"/>
          <w:szCs w:val="20"/>
          <w:lang w:eastAsia="en-US"/>
        </w:rPr>
        <w:t>and the affinity term (1-</w:t>
      </w:r>
      <w:r w:rsidRPr="004E3B9E">
        <w:rPr>
          <w:rFonts w:ascii="Times New Roman" w:eastAsia="宋体" w:hAnsi="Times New Roman" w:cs="Times New Roman" w:hint="eastAsia"/>
          <w:i/>
          <w:kern w:val="0"/>
          <w:sz w:val="24"/>
          <w:szCs w:val="20"/>
          <w:lang w:eastAsia="en-US"/>
        </w:rPr>
        <w:t>Q/</w:t>
      </w:r>
      <w:r w:rsidRPr="004E3B9E">
        <w:rPr>
          <w:rFonts w:ascii="Times New Roman" w:eastAsia="宋体" w:hAnsi="Times New Roman" w:cs="Times New Roman"/>
          <w:kern w:val="0"/>
          <w:sz w:val="24"/>
          <w:szCs w:val="20"/>
          <w:lang w:eastAsia="en-US"/>
        </w:rPr>
        <w:t>K</w:t>
      </w:r>
      <w:r w:rsidRPr="004E3B9E">
        <w:rPr>
          <w:rFonts w:ascii="Times New Roman" w:eastAsia="宋体" w:hAnsi="Times New Roman" w:cs="Times New Roman" w:hint="eastAsia"/>
          <w:kern w:val="0"/>
          <w:sz w:val="24"/>
          <w:szCs w:val="20"/>
          <w:lang w:eastAsia="en-US"/>
        </w:rPr>
        <w:t xml:space="preserve">), which describes how far the system is from equilibrium, </w:t>
      </w:r>
      <w:r w:rsidRPr="004E3B9E">
        <w:rPr>
          <w:rFonts w:ascii="Times New Roman" w:eastAsia="宋体" w:hAnsi="Times New Roman" w:cs="Times New Roman"/>
          <w:kern w:val="0"/>
          <w:sz w:val="24"/>
          <w:szCs w:val="20"/>
          <w:lang w:eastAsia="en-US"/>
        </w:rPr>
        <w:t xml:space="preserve">as represented by Eq. </w:t>
      </w:r>
      <w:r w:rsidRPr="004E3B9E">
        <w:rPr>
          <w:rFonts w:ascii="Times New Roman" w:eastAsia="宋体" w:hAnsi="Times New Roman" w:cs="Times New Roman" w:hint="eastAsia"/>
          <w:kern w:val="0"/>
          <w:sz w:val="24"/>
          <w:szCs w:val="20"/>
        </w:rPr>
        <w:t>6</w:t>
      </w:r>
      <w:r w:rsidRPr="004E3B9E">
        <w:rPr>
          <w:rFonts w:ascii="Times New Roman" w:eastAsia="宋体" w:hAnsi="Times New Roman" w:cs="Times New Roman"/>
          <w:kern w:val="0"/>
          <w:sz w:val="24"/>
          <w:szCs w:val="20"/>
          <w:lang w:eastAsia="en-US"/>
        </w:rPr>
        <w:t xml:space="preserve">. The parameters used for the kinetic rate expression are given in Table </w:t>
      </w:r>
      <w:ins w:id="353" w:author="Shuo Zhang" w:date="2013-02-23T21:03:00Z">
        <w:r w:rsidR="000B334B">
          <w:rPr>
            <w:rFonts w:ascii="Times New Roman" w:eastAsia="宋体" w:hAnsi="Times New Roman" w:cs="Times New Roman"/>
            <w:kern w:val="0"/>
            <w:sz w:val="24"/>
            <w:szCs w:val="20"/>
          </w:rPr>
          <w:t>6</w:t>
        </w:r>
      </w:ins>
      <w:del w:id="354" w:author="Shuo Zhang" w:date="2013-02-23T21:03:00Z">
        <w:r w:rsidRPr="004E3B9E" w:rsidDel="000B334B">
          <w:rPr>
            <w:rFonts w:ascii="Times New Roman" w:eastAsia="宋体" w:hAnsi="Times New Roman" w:cs="Times New Roman" w:hint="eastAsia"/>
            <w:kern w:val="0"/>
            <w:sz w:val="24"/>
            <w:szCs w:val="20"/>
          </w:rPr>
          <w:delText>7</w:delText>
        </w:r>
      </w:del>
      <w:r w:rsidRPr="004E3B9E">
        <w:rPr>
          <w:rFonts w:ascii="Times New Roman" w:eastAsia="宋体" w:hAnsi="Times New Roman" w:cs="Times New Roman"/>
          <w:kern w:val="0"/>
          <w:sz w:val="24"/>
          <w:szCs w:val="20"/>
          <w:lang w:eastAsia="en-US"/>
        </w:rPr>
        <w:t xml:space="preserve">. </w:t>
      </w:r>
      <w:r w:rsidRPr="004E3B9E">
        <w:rPr>
          <w:rFonts w:ascii="Times New Roman" w:eastAsia="宋体" w:hAnsi="Times New Roman" w:cs="Times New Roman" w:hint="eastAsia"/>
          <w:kern w:val="0"/>
          <w:sz w:val="24"/>
          <w:szCs w:val="20"/>
          <w:lang w:eastAsia="en-US"/>
        </w:rPr>
        <w:t>We</w:t>
      </w:r>
      <w:r w:rsidRPr="004E3B9E">
        <w:rPr>
          <w:rFonts w:ascii="Times New Roman" w:eastAsia="宋体" w:hAnsi="Times New Roman" w:cs="Times New Roman"/>
          <w:kern w:val="0"/>
          <w:sz w:val="24"/>
          <w:szCs w:val="20"/>
          <w:lang w:eastAsia="en-US"/>
        </w:rPr>
        <w:t xml:space="preserve"> include</w:t>
      </w:r>
      <w:r w:rsidRPr="004E3B9E">
        <w:rPr>
          <w:rFonts w:ascii="Times New Roman" w:eastAsia="宋体" w:hAnsi="Times New Roman" w:cs="Times New Roman" w:hint="eastAsia"/>
          <w:kern w:val="0"/>
          <w:sz w:val="24"/>
          <w:szCs w:val="20"/>
        </w:rPr>
        <w:t>d</w:t>
      </w:r>
      <w:r w:rsidRPr="004E3B9E">
        <w:rPr>
          <w:rFonts w:ascii="Times New Roman" w:eastAsia="宋体" w:hAnsi="Times New Roman" w:cs="Times New Roman"/>
          <w:kern w:val="0"/>
          <w:sz w:val="24"/>
          <w:szCs w:val="20"/>
          <w:lang w:eastAsia="en-US"/>
        </w:rPr>
        <w:t xml:space="preserve"> separate rate constants (</w:t>
      </w:r>
      <w:r w:rsidRPr="004E3B9E">
        <w:rPr>
          <w:rFonts w:ascii="Times New Roman" w:eastAsia="宋体" w:hAnsi="Times New Roman" w:cs="Times New Roman"/>
          <w:i/>
          <w:kern w:val="0"/>
          <w:sz w:val="24"/>
          <w:szCs w:val="20"/>
          <w:lang w:eastAsia="en-US"/>
        </w:rPr>
        <w:t>k</w:t>
      </w:r>
      <w:r w:rsidRPr="004E3B9E">
        <w:rPr>
          <w:rFonts w:ascii="Times New Roman" w:eastAsia="宋体" w:hAnsi="Times New Roman" w:cs="Times New Roman"/>
          <w:i/>
          <w:iCs/>
          <w:kern w:val="0"/>
          <w:sz w:val="24"/>
          <w:szCs w:val="24"/>
          <w:vertAlign w:val="subscript"/>
          <w:lang w:eastAsia="en-US"/>
        </w:rPr>
        <w:t>25</w:t>
      </w:r>
      <w:r w:rsidRPr="004E3B9E">
        <w:rPr>
          <w:rFonts w:ascii="Times New Roman" w:eastAsia="宋体" w:hAnsi="Times New Roman" w:cs="Times New Roman"/>
          <w:kern w:val="0"/>
          <w:sz w:val="24"/>
          <w:szCs w:val="20"/>
          <w:lang w:eastAsia="en-US"/>
        </w:rPr>
        <w:t>), activation energies (</w:t>
      </w:r>
      <w:r w:rsidRPr="004E3B9E">
        <w:rPr>
          <w:rFonts w:ascii="Times New Roman" w:eastAsia="宋体" w:hAnsi="Times New Roman" w:cs="Times New Roman"/>
          <w:i/>
          <w:kern w:val="0"/>
          <w:sz w:val="24"/>
          <w:szCs w:val="20"/>
          <w:lang w:eastAsia="en-US"/>
        </w:rPr>
        <w:t>E</w:t>
      </w:r>
      <w:r w:rsidRPr="004E3B9E">
        <w:rPr>
          <w:rFonts w:ascii="Times New Roman" w:eastAsia="宋体" w:hAnsi="Times New Roman" w:cs="Times New Roman"/>
          <w:kern w:val="0"/>
          <w:sz w:val="24"/>
          <w:szCs w:val="20"/>
          <w:lang w:eastAsia="en-US"/>
        </w:rPr>
        <w:t>), and reaction order</w:t>
      </w:r>
      <w:r w:rsidRPr="004E3B9E">
        <w:rPr>
          <w:rFonts w:ascii="Times New Roman" w:eastAsia="宋体" w:hAnsi="Times New Roman" w:cs="Times New Roman" w:hint="eastAsia"/>
          <w:kern w:val="0"/>
          <w:sz w:val="24"/>
          <w:szCs w:val="20"/>
        </w:rPr>
        <w:t>s</w:t>
      </w:r>
      <w:r w:rsidRPr="004E3B9E">
        <w:rPr>
          <w:rFonts w:ascii="Times New Roman" w:eastAsia="宋体" w:hAnsi="Times New Roman" w:cs="Times New Roman"/>
          <w:kern w:val="0"/>
          <w:sz w:val="24"/>
          <w:szCs w:val="20"/>
          <w:lang w:eastAsia="en-US"/>
        </w:rPr>
        <w:t xml:space="preserve"> (</w:t>
      </w:r>
      <w:r w:rsidRPr="004E3B9E">
        <w:rPr>
          <w:rFonts w:ascii="Times New Roman" w:eastAsia="宋体" w:hAnsi="Times New Roman" w:cs="Times New Roman"/>
          <w:i/>
          <w:kern w:val="0"/>
          <w:sz w:val="24"/>
          <w:szCs w:val="20"/>
          <w:lang w:eastAsia="en-US"/>
        </w:rPr>
        <w:t>n</w:t>
      </w:r>
      <w:r w:rsidRPr="004E3B9E">
        <w:rPr>
          <w:rFonts w:ascii="Times New Roman" w:eastAsia="宋体" w:hAnsi="Times New Roman" w:cs="Times New Roman"/>
          <w:kern w:val="0"/>
          <w:sz w:val="24"/>
          <w:szCs w:val="20"/>
          <w:lang w:eastAsia="en-US"/>
        </w:rPr>
        <w:t>) for processes catalyzed by H</w:t>
      </w:r>
      <w:r w:rsidRPr="004E3B9E">
        <w:rPr>
          <w:rFonts w:ascii="Times New Roman" w:eastAsia="宋体" w:hAnsi="Times New Roman" w:cs="Times New Roman"/>
          <w:kern w:val="0"/>
          <w:sz w:val="24"/>
          <w:szCs w:val="20"/>
          <w:vertAlign w:val="superscript"/>
          <w:lang w:eastAsia="en-US"/>
        </w:rPr>
        <w:t>+</w:t>
      </w:r>
      <w:r w:rsidRPr="004E3B9E">
        <w:rPr>
          <w:rFonts w:ascii="Times New Roman" w:eastAsia="宋体" w:hAnsi="Times New Roman" w:cs="Times New Roman"/>
          <w:kern w:val="0"/>
          <w:sz w:val="24"/>
          <w:szCs w:val="20"/>
          <w:lang w:eastAsia="en-US"/>
        </w:rPr>
        <w:t xml:space="preserve"> </w:t>
      </w:r>
      <w:r w:rsidRPr="004E3B9E">
        <w:rPr>
          <w:rFonts w:ascii="Times New Roman" w:eastAsia="宋体" w:hAnsi="Times New Roman" w:cs="Times New Roman" w:hint="eastAsia"/>
          <w:kern w:val="0"/>
          <w:sz w:val="24"/>
          <w:szCs w:val="20"/>
        </w:rPr>
        <w:t>and</w:t>
      </w:r>
      <w:r w:rsidRPr="004E3B9E">
        <w:rPr>
          <w:rFonts w:ascii="Times New Roman" w:eastAsia="宋体" w:hAnsi="Times New Roman" w:cs="Times New Roman"/>
          <w:kern w:val="0"/>
          <w:sz w:val="24"/>
          <w:szCs w:val="20"/>
          <w:lang w:eastAsia="en-US"/>
        </w:rPr>
        <w:t xml:space="preserve"> OH</w:t>
      </w:r>
      <w:r w:rsidRPr="004E3B9E">
        <w:rPr>
          <w:rFonts w:ascii="Times New Roman" w:eastAsia="宋体" w:hAnsi="Times New Roman" w:cs="Times New Roman"/>
          <w:kern w:val="0"/>
          <w:sz w:val="24"/>
          <w:szCs w:val="20"/>
          <w:vertAlign w:val="superscript"/>
          <w:lang w:eastAsia="en-US"/>
        </w:rPr>
        <w:t>-</w:t>
      </w:r>
      <w:r w:rsidRPr="004E3B9E">
        <w:rPr>
          <w:rFonts w:ascii="Times New Roman" w:eastAsia="宋体" w:hAnsi="Times New Roman" w:cs="Times New Roman"/>
          <w:kern w:val="0"/>
          <w:sz w:val="24"/>
          <w:szCs w:val="20"/>
          <w:lang w:eastAsia="en-US"/>
        </w:rPr>
        <w:t xml:space="preserve">. At any pH, the total rate is the sum of the rates from all mechanisms. </w:t>
      </w:r>
      <w:r w:rsidRPr="004E3B9E">
        <w:rPr>
          <w:rFonts w:ascii="Times New Roman" w:eastAsia="宋体" w:hAnsi="Times New Roman" w:cs="Times New Roman" w:hint="eastAsia"/>
          <w:kern w:val="0"/>
          <w:sz w:val="24"/>
          <w:szCs w:val="20"/>
          <w:lang w:eastAsia="en-US"/>
        </w:rPr>
        <w:t>However, c</w:t>
      </w:r>
      <w:r w:rsidRPr="004E3B9E">
        <w:rPr>
          <w:rFonts w:ascii="Times New Roman" w:eastAsia="宋体" w:hAnsi="Times New Roman" w:cs="Times New Roman"/>
          <w:kern w:val="0"/>
          <w:sz w:val="24"/>
          <w:szCs w:val="20"/>
          <w:lang w:eastAsia="en-US"/>
        </w:rPr>
        <w:t>atalysis by H</w:t>
      </w:r>
      <w:r w:rsidRPr="004E3B9E">
        <w:rPr>
          <w:rFonts w:ascii="Times New Roman" w:eastAsia="宋体" w:hAnsi="Times New Roman" w:cs="Times New Roman"/>
          <w:kern w:val="0"/>
          <w:sz w:val="24"/>
          <w:szCs w:val="20"/>
          <w:vertAlign w:val="superscript"/>
          <w:lang w:eastAsia="en-US"/>
        </w:rPr>
        <w:t>+</w:t>
      </w:r>
      <w:r w:rsidRPr="004E3B9E">
        <w:rPr>
          <w:rFonts w:ascii="Times New Roman" w:eastAsia="宋体" w:hAnsi="Times New Roman" w:cs="Times New Roman"/>
          <w:kern w:val="0"/>
          <w:sz w:val="24"/>
          <w:szCs w:val="20"/>
          <w:lang w:eastAsia="en-US"/>
        </w:rPr>
        <w:t xml:space="preserve"> or OH</w:t>
      </w:r>
      <w:r w:rsidRPr="004E3B9E">
        <w:rPr>
          <w:rFonts w:ascii="Times New Roman" w:eastAsia="宋体" w:hAnsi="Times New Roman" w:cs="Times New Roman"/>
          <w:kern w:val="0"/>
          <w:sz w:val="24"/>
          <w:szCs w:val="20"/>
          <w:vertAlign w:val="superscript"/>
          <w:lang w:eastAsia="en-US"/>
        </w:rPr>
        <w:t>-</w:t>
      </w:r>
      <w:r w:rsidRPr="004E3B9E">
        <w:rPr>
          <w:rFonts w:ascii="Times New Roman" w:eastAsia="宋体" w:hAnsi="Times New Roman" w:cs="Times New Roman"/>
          <w:kern w:val="0"/>
          <w:sz w:val="24"/>
          <w:szCs w:val="20"/>
          <w:lang w:eastAsia="en-US"/>
        </w:rPr>
        <w:t xml:space="preserve"> is </w:t>
      </w:r>
      <w:r w:rsidRPr="004E3B9E">
        <w:rPr>
          <w:rFonts w:ascii="Times New Roman" w:eastAsia="宋体" w:hAnsi="Times New Roman" w:cs="Times New Roman" w:hint="eastAsia"/>
          <w:kern w:val="0"/>
          <w:sz w:val="24"/>
          <w:szCs w:val="20"/>
        </w:rPr>
        <w:t xml:space="preserve">only </w:t>
      </w:r>
      <w:r w:rsidRPr="004E3B9E">
        <w:rPr>
          <w:rFonts w:ascii="Times New Roman" w:eastAsia="宋体" w:hAnsi="Times New Roman" w:cs="Times New Roman"/>
          <w:kern w:val="0"/>
          <w:sz w:val="24"/>
          <w:szCs w:val="20"/>
          <w:lang w:eastAsia="en-US"/>
        </w:rPr>
        <w:t>considered for mineral dissolution</w:t>
      </w:r>
      <w:r w:rsidRPr="004E3B9E">
        <w:rPr>
          <w:rFonts w:ascii="Times New Roman" w:eastAsia="宋体" w:hAnsi="Times New Roman" w:cs="Times New Roman" w:hint="eastAsia"/>
          <w:kern w:val="0"/>
          <w:sz w:val="24"/>
          <w:szCs w:val="20"/>
        </w:rPr>
        <w:t>, not for precipitation</w:t>
      </w:r>
      <w:r w:rsidRPr="004E3B9E">
        <w:rPr>
          <w:rFonts w:ascii="Times New Roman" w:eastAsia="宋体" w:hAnsi="Times New Roman" w:cs="Times New Roman"/>
          <w:kern w:val="0"/>
          <w:sz w:val="24"/>
          <w:szCs w:val="20"/>
          <w:lang w:eastAsia="en-US"/>
        </w:rPr>
        <w:t>. P</w:t>
      </w:r>
      <w:r w:rsidRPr="004E3B9E">
        <w:rPr>
          <w:rFonts w:ascii="Times New Roman" w:eastAsia="宋体" w:hAnsi="Times New Roman" w:cs="Times New Roman"/>
          <w:noProof/>
          <w:color w:val="000000"/>
          <w:kern w:val="0"/>
          <w:sz w:val="24"/>
          <w:szCs w:val="20"/>
          <w:lang w:eastAsia="en-US"/>
        </w:rPr>
        <w:t>arameter</w:t>
      </w:r>
      <w:r w:rsidRPr="004E3B9E">
        <w:rPr>
          <w:rFonts w:ascii="Times New Roman" w:eastAsia="宋体" w:hAnsi="Times New Roman" w:cs="Times New Roman" w:hint="eastAsia"/>
          <w:noProof/>
          <w:color w:val="000000"/>
          <w:kern w:val="0"/>
          <w:sz w:val="24"/>
          <w:szCs w:val="20"/>
          <w:lang w:eastAsia="en-US"/>
        </w:rPr>
        <w:t xml:space="preserve"> values</w:t>
      </w:r>
      <w:r w:rsidRPr="004E3B9E">
        <w:rPr>
          <w:rFonts w:ascii="Times New Roman" w:eastAsia="宋体" w:hAnsi="Times New Roman" w:cs="Times New Roman"/>
          <w:noProof/>
          <w:color w:val="000000"/>
          <w:kern w:val="0"/>
          <w:sz w:val="24"/>
          <w:szCs w:val="20"/>
          <w:lang w:eastAsia="en-US"/>
        </w:rPr>
        <w:t xml:space="preserve"> for the rate law </w:t>
      </w:r>
      <w:r w:rsidRPr="004E3B9E">
        <w:rPr>
          <w:rFonts w:ascii="Times New Roman" w:eastAsia="宋体" w:hAnsi="Times New Roman" w:cs="Times New Roman"/>
          <w:kern w:val="0"/>
          <w:sz w:val="24"/>
          <w:szCs w:val="20"/>
          <w:lang w:eastAsia="en-US"/>
        </w:rPr>
        <w:t>were taken from</w:t>
      </w:r>
      <w:r w:rsidRPr="004E3B9E">
        <w:rPr>
          <w:rFonts w:ascii="Times New Roman" w:eastAsia="宋体" w:hAnsi="Times New Roman" w:cs="Times New Roman" w:hint="eastAsia"/>
          <w:kern w:val="0"/>
          <w:sz w:val="24"/>
          <w:szCs w:val="20"/>
        </w:rPr>
        <w:t xml:space="preserve"> </w:t>
      </w:r>
      <w:proofErr w:type="spellStart"/>
      <w:r w:rsidRPr="004E3B9E">
        <w:rPr>
          <w:rFonts w:ascii="Times New Roman" w:eastAsia="宋体" w:hAnsi="Times New Roman" w:cs="Times New Roman" w:hint="eastAsia"/>
          <w:kern w:val="0"/>
          <w:sz w:val="24"/>
          <w:szCs w:val="20"/>
        </w:rPr>
        <w:t>Palandri</w:t>
      </w:r>
      <w:proofErr w:type="spellEnd"/>
      <w:r w:rsidRPr="004E3B9E">
        <w:rPr>
          <w:rFonts w:ascii="Times New Roman" w:eastAsia="宋体" w:hAnsi="Times New Roman" w:cs="Times New Roman" w:hint="eastAsia"/>
          <w:kern w:val="0"/>
          <w:sz w:val="24"/>
          <w:szCs w:val="20"/>
        </w:rPr>
        <w:t xml:space="preserve">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 ExcludeAuth="1"&gt;&lt;Year&gt;2004&lt;/Year&gt;&lt;RecNum&gt;109&lt;/RecNum&gt;&lt;DisplayText&gt;(2004)&lt;/DisplayText&gt;&lt;record&gt;&lt;rec-number&gt;109&lt;/rec-number&gt;&lt;foreign-keys&gt;&lt;key app="EN" db-id="s0xvr2sd6dpzt6eed27xat5ad0p0xa99ftpe"&gt;109&lt;/key&gt;&lt;/foreign-keys&gt;&lt;ref-type name="Journal Article"&gt;17&lt;/ref-type&gt;&lt;contributors&gt;&lt;authors&gt;&lt;author&gt;Palandri, J. Kharaka, Y.K.&lt;/author&gt;&lt;/authors&gt;&lt;/contributors&gt;&lt;titles&gt;&lt;title&gt;A compilation of rate parameters of water-mineral interaction kinetics for application to geochemical modeling&lt;/title&gt;&lt;secondary-title&gt;US Geol. Surv. Open File Report2004-1068, 64pp.&lt;/secondary-title&gt;&lt;/titles&gt;&lt;periodical&gt;&lt;full-title&gt;US Geol. Surv. Open File Report2004-1068, 64pp.&lt;/full-title&gt;&lt;/periodical&gt;&lt;dates&gt;&lt;year&gt;2004&lt;/year&gt;&lt;/dates&gt;&lt;urls&gt;&lt;/urls&gt;&lt;/record&gt;&lt;/Cite&gt;&lt;/EndNote&gt;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25" w:tooltip="Palandri, 2004 #109" w:history="1">
        <w:r w:rsidR="00331F9E">
          <w:rPr>
            <w:rFonts w:ascii="Times New Roman" w:eastAsia="宋体" w:hAnsi="Times New Roman" w:cs="Times New Roman"/>
            <w:noProof/>
            <w:kern w:val="0"/>
            <w:sz w:val="24"/>
            <w:szCs w:val="20"/>
          </w:rPr>
          <w:t>2004</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lang w:eastAsia="en-US"/>
        </w:rPr>
        <w:t>, who compiled and fitted experimental data reported by many investigators.</w:t>
      </w:r>
      <w:r w:rsidRPr="004E3B9E">
        <w:rPr>
          <w:rFonts w:ascii="Times New Roman" w:eastAsia="宋体" w:hAnsi="Times New Roman" w:cs="Times New Roman" w:hint="eastAsia"/>
          <w:kern w:val="0"/>
          <w:sz w:val="24"/>
          <w:szCs w:val="20"/>
        </w:rPr>
        <w:t xml:space="preserve"> Solid solution effects are not considered in this study. To make up for this deficiency, the kinetic parameters of end members of each solid solution are set equal to the </w:t>
      </w:r>
      <w:r w:rsidRPr="00174FF4">
        <w:rPr>
          <w:rFonts w:ascii="Times New Roman" w:eastAsia="宋体" w:hAnsi="Times New Roman" w:cs="Times New Roman"/>
          <w:i/>
          <w:kern w:val="0"/>
          <w:sz w:val="24"/>
          <w:szCs w:val="20"/>
          <w:rPrChange w:id="355" w:author="Don DePaolo" w:date="2013-04-14T20:46:00Z">
            <w:rPr>
              <w:rFonts w:ascii="Times New Roman" w:eastAsia="宋体" w:hAnsi="Times New Roman" w:cs="Times New Roman"/>
              <w:kern w:val="0"/>
              <w:sz w:val="24"/>
              <w:szCs w:val="20"/>
            </w:rPr>
          </w:rPrChange>
        </w:rPr>
        <w:t>slowest</w:t>
      </w:r>
      <w:r w:rsidRPr="004E3B9E">
        <w:rPr>
          <w:rFonts w:ascii="Times New Roman" w:eastAsia="宋体" w:hAnsi="Times New Roman" w:cs="Times New Roman" w:hint="eastAsia"/>
          <w:kern w:val="0"/>
          <w:sz w:val="24"/>
          <w:szCs w:val="20"/>
        </w:rPr>
        <w:t xml:space="preserve"> one, e.g. </w:t>
      </w:r>
      <w:proofErr w:type="spellStart"/>
      <w:r w:rsidRPr="004E3B9E">
        <w:rPr>
          <w:rFonts w:ascii="Times New Roman" w:eastAsia="宋体" w:hAnsi="Times New Roman" w:cs="Times New Roman" w:hint="eastAsia"/>
          <w:kern w:val="0"/>
          <w:sz w:val="24"/>
          <w:szCs w:val="20"/>
        </w:rPr>
        <w:t>anorthite</w:t>
      </w:r>
      <w:proofErr w:type="spellEnd"/>
      <w:r w:rsidRPr="004E3B9E">
        <w:rPr>
          <w:rFonts w:ascii="Times New Roman" w:eastAsia="宋体" w:hAnsi="Times New Roman" w:cs="Times New Roman" w:hint="eastAsia"/>
          <w:kern w:val="0"/>
          <w:sz w:val="24"/>
          <w:szCs w:val="20"/>
        </w:rPr>
        <w:t xml:space="preserve"> is set to </w:t>
      </w:r>
      <w:proofErr w:type="spellStart"/>
      <w:r w:rsidRPr="004E3B9E">
        <w:rPr>
          <w:rFonts w:ascii="Times New Roman" w:eastAsia="宋体" w:hAnsi="Times New Roman" w:cs="Times New Roman" w:hint="eastAsia"/>
          <w:kern w:val="0"/>
          <w:sz w:val="24"/>
          <w:szCs w:val="20"/>
        </w:rPr>
        <w:t>albite</w:t>
      </w:r>
      <w:proofErr w:type="spellEnd"/>
      <w:r w:rsidRPr="004E3B9E">
        <w:rPr>
          <w:rFonts w:ascii="Times New Roman" w:eastAsia="宋体" w:hAnsi="Times New Roman" w:cs="Times New Roman" w:hint="eastAsia"/>
          <w:kern w:val="0"/>
          <w:sz w:val="24"/>
          <w:szCs w:val="20"/>
        </w:rPr>
        <w:t xml:space="preserve">; </w:t>
      </w:r>
      <w:proofErr w:type="spellStart"/>
      <w:r w:rsidRPr="004E3B9E">
        <w:rPr>
          <w:rFonts w:ascii="Times New Roman" w:eastAsia="宋体" w:hAnsi="Times New Roman" w:cs="Times New Roman" w:hint="eastAsia"/>
          <w:kern w:val="0"/>
          <w:sz w:val="24"/>
          <w:szCs w:val="20"/>
        </w:rPr>
        <w:t>ferrosilite</w:t>
      </w:r>
      <w:proofErr w:type="spellEnd"/>
      <w:r w:rsidRPr="004E3B9E">
        <w:rPr>
          <w:rFonts w:ascii="Times New Roman" w:eastAsia="宋体" w:hAnsi="Times New Roman" w:cs="Times New Roman" w:hint="eastAsia"/>
          <w:kern w:val="0"/>
          <w:sz w:val="24"/>
          <w:szCs w:val="20"/>
        </w:rPr>
        <w:t xml:space="preserve"> is set to </w:t>
      </w:r>
      <w:proofErr w:type="spellStart"/>
      <w:r w:rsidRPr="004E3B9E">
        <w:rPr>
          <w:rFonts w:ascii="Times New Roman" w:eastAsia="宋体" w:hAnsi="Times New Roman" w:cs="Times New Roman" w:hint="eastAsia"/>
          <w:kern w:val="0"/>
          <w:sz w:val="24"/>
          <w:szCs w:val="20"/>
        </w:rPr>
        <w:t>enstatite</w:t>
      </w:r>
      <w:proofErr w:type="spellEnd"/>
      <w:r w:rsidRPr="004E3B9E">
        <w:rPr>
          <w:rFonts w:ascii="Times New Roman" w:eastAsia="宋体" w:hAnsi="Times New Roman" w:cs="Times New Roman" w:hint="eastAsia"/>
          <w:kern w:val="0"/>
          <w:sz w:val="24"/>
          <w:szCs w:val="20"/>
        </w:rPr>
        <w:t xml:space="preserve">; and </w:t>
      </w:r>
      <w:proofErr w:type="spellStart"/>
      <w:r w:rsidRPr="004E3B9E">
        <w:rPr>
          <w:rFonts w:ascii="Times New Roman" w:eastAsia="宋体" w:hAnsi="Times New Roman" w:cs="Times New Roman" w:hint="eastAsia"/>
          <w:kern w:val="0"/>
          <w:sz w:val="24"/>
          <w:szCs w:val="20"/>
        </w:rPr>
        <w:t>smectite</w:t>
      </w:r>
      <w:proofErr w:type="spellEnd"/>
      <w:r w:rsidRPr="004E3B9E">
        <w:rPr>
          <w:rFonts w:ascii="Times New Roman" w:eastAsia="宋体" w:hAnsi="Times New Roman" w:cs="Times New Roman" w:hint="eastAsia"/>
          <w:kern w:val="0"/>
          <w:sz w:val="24"/>
          <w:szCs w:val="20"/>
        </w:rPr>
        <w:t xml:space="preserve">-Na is set to </w:t>
      </w:r>
      <w:proofErr w:type="spellStart"/>
      <w:r w:rsidRPr="004E3B9E">
        <w:rPr>
          <w:rFonts w:ascii="Times New Roman" w:eastAsia="宋体" w:hAnsi="Times New Roman" w:cs="Times New Roman" w:hint="eastAsia"/>
          <w:kern w:val="0"/>
          <w:sz w:val="24"/>
          <w:szCs w:val="20"/>
        </w:rPr>
        <w:t>smectite</w:t>
      </w:r>
      <w:proofErr w:type="spellEnd"/>
      <w:r w:rsidRPr="004E3B9E">
        <w:rPr>
          <w:rFonts w:ascii="Times New Roman" w:eastAsia="宋体" w:hAnsi="Times New Roman" w:cs="Times New Roman" w:hint="eastAsia"/>
          <w:kern w:val="0"/>
          <w:sz w:val="24"/>
          <w:szCs w:val="20"/>
        </w:rPr>
        <w:t>-Ca.</w:t>
      </w:r>
      <w:r w:rsidRPr="004E3B9E">
        <w:rPr>
          <w:rFonts w:ascii="Times New Roman" w:eastAsia="宋体" w:hAnsi="Times New Roman" w:cs="Times New Roman"/>
          <w:kern w:val="0"/>
          <w:sz w:val="24"/>
          <w:szCs w:val="20"/>
        </w:rPr>
        <w:t xml:space="preserve">  These simplifications are conservative but all potentially significant. We have not attempted to evaluate each one independently because that would result in an unwieldy number of simulations and would affect the results in reasonably predictable ways (e.g. faster dissolution kinetics will allow for more dissolution per unit time and hence more mineralization).</w:t>
      </w:r>
    </w:p>
    <w:p w14:paraId="7CD902F9" w14:textId="77777777" w:rsidR="004E3B9E" w:rsidRPr="004E3B9E" w:rsidRDefault="004E3B9E" w:rsidP="004E3B9E">
      <w:pPr>
        <w:widowControl/>
        <w:rPr>
          <w:rFonts w:ascii="Times New Roman" w:eastAsia="宋体" w:hAnsi="Times New Roman" w:cs="Times New Roman"/>
          <w:kern w:val="0"/>
          <w:sz w:val="24"/>
          <w:szCs w:val="20"/>
        </w:rPr>
      </w:pPr>
    </w:p>
    <w:p w14:paraId="2C53F262" w14:textId="65F31D23" w:rsidR="004E3B9E" w:rsidRPr="004E3B9E" w:rsidRDefault="004E3B9E" w:rsidP="004E3B9E">
      <w:pPr>
        <w:widowControl/>
        <w:rPr>
          <w:rFonts w:ascii="Times New Roman" w:eastAsia="宋体" w:hAnsi="Times New Roman" w:cs="Times New Roman"/>
          <w:kern w:val="0"/>
          <w:sz w:val="24"/>
          <w:szCs w:val="20"/>
          <w:lang w:eastAsia="en-US"/>
        </w:rPr>
      </w:pPr>
      <w:r w:rsidRPr="004E3B9E">
        <w:rPr>
          <w:rFonts w:ascii="Times New Roman" w:eastAsia="宋体" w:hAnsi="Times New Roman" w:cs="Times New Roman"/>
          <w:kern w:val="0"/>
          <w:sz w:val="24"/>
          <w:szCs w:val="20"/>
          <w:lang w:eastAsia="en-US"/>
        </w:rPr>
        <w:t xml:space="preserve">If the aqueous phase supersaturates with respect to a potential secondary mineral, a small volume fraction </w:t>
      </w:r>
      <w:r w:rsidRPr="004E3B9E">
        <w:rPr>
          <w:rFonts w:ascii="Times New Roman" w:eastAsia="宋体" w:hAnsi="Times New Roman" w:cs="Times New Roman" w:hint="eastAsia"/>
          <w:kern w:val="0"/>
          <w:sz w:val="24"/>
          <w:szCs w:val="20"/>
        </w:rPr>
        <w:t>of</w:t>
      </w:r>
      <w:r w:rsidRPr="004E3B9E">
        <w:rPr>
          <w:rFonts w:ascii="Times New Roman" w:eastAsia="宋体" w:hAnsi="Times New Roman" w:cs="Times New Roman"/>
          <w:kern w:val="0"/>
          <w:sz w:val="24"/>
          <w:szCs w:val="20"/>
          <w:lang w:eastAsia="en-US"/>
        </w:rPr>
        <w:t xml:space="preserve"> 1</w:t>
      </w:r>
      <w:r w:rsidRPr="004E3B9E">
        <w:rPr>
          <w:rFonts w:ascii="Times New Roman" w:eastAsia="宋体" w:hAnsi="Times New Roman" w:cs="Times New Roman"/>
          <w:kern w:val="0"/>
          <w:sz w:val="24"/>
          <w:szCs w:val="20"/>
          <w:lang w:eastAsia="en-US"/>
        </w:rPr>
        <w:sym w:font="Symbol" w:char="F0B4"/>
      </w:r>
      <w:r w:rsidRPr="004E3B9E">
        <w:rPr>
          <w:rFonts w:ascii="Times New Roman" w:eastAsia="宋体" w:hAnsi="Times New Roman" w:cs="Times New Roman"/>
          <w:kern w:val="0"/>
          <w:sz w:val="24"/>
          <w:szCs w:val="20"/>
          <w:lang w:eastAsia="en-US"/>
        </w:rPr>
        <w:t>10</w:t>
      </w:r>
      <w:r w:rsidRPr="004E3B9E">
        <w:rPr>
          <w:rFonts w:ascii="Times New Roman" w:eastAsia="宋体" w:hAnsi="Times New Roman" w:cs="Times New Roman"/>
          <w:kern w:val="0"/>
          <w:sz w:val="24"/>
          <w:szCs w:val="20"/>
          <w:vertAlign w:val="superscript"/>
          <w:lang w:eastAsia="en-US"/>
        </w:rPr>
        <w:t>-6</w:t>
      </w:r>
      <w:r w:rsidRPr="004E3B9E">
        <w:rPr>
          <w:rFonts w:ascii="Times New Roman" w:eastAsia="宋体" w:hAnsi="Times New Roman" w:cs="Times New Roman"/>
          <w:kern w:val="0"/>
          <w:sz w:val="24"/>
          <w:szCs w:val="20"/>
          <w:lang w:eastAsia="en-US"/>
        </w:rPr>
        <w:t xml:space="preserve"> is used for calculating seed surface area for the new phase to grow.</w:t>
      </w:r>
      <w:r w:rsidRPr="004E3B9E">
        <w:rPr>
          <w:rFonts w:ascii="Times New Roman" w:eastAsia="宋体" w:hAnsi="Times New Roman" w:cs="Times New Roman" w:hint="eastAsia"/>
          <w:kern w:val="0"/>
          <w:sz w:val="24"/>
          <w:szCs w:val="20"/>
        </w:rPr>
        <w:t xml:space="preserve"> </w:t>
      </w:r>
      <w:ins w:id="356" w:author="Shuo Zhang" w:date="2013-02-23T21:17:00Z">
        <w:r w:rsidR="005B4E3D">
          <w:rPr>
            <w:rFonts w:ascii="Times New Roman" w:eastAsia="宋体" w:hAnsi="Times New Roman" w:cs="Times New Roman"/>
            <w:kern w:val="0"/>
            <w:sz w:val="24"/>
            <w:szCs w:val="20"/>
          </w:rPr>
          <w:t xml:space="preserve">Possible secondary minerals that are considered in this model </w:t>
        </w:r>
      </w:ins>
      <w:ins w:id="357" w:author="Shuo Zhang" w:date="2013-02-23T21:18:00Z">
        <w:r w:rsidR="005B4E3D">
          <w:rPr>
            <w:rFonts w:ascii="Times New Roman" w:eastAsia="宋体" w:hAnsi="Times New Roman" w:cs="Times New Roman"/>
            <w:kern w:val="0"/>
            <w:sz w:val="24"/>
            <w:szCs w:val="20"/>
          </w:rPr>
          <w:t xml:space="preserve">are listed in Table 7. </w:t>
        </w:r>
      </w:ins>
      <w:r w:rsidRPr="004E3B9E">
        <w:rPr>
          <w:rFonts w:ascii="Times New Roman" w:eastAsia="宋体" w:hAnsi="Times New Roman" w:cs="Times New Roman" w:hint="eastAsia"/>
          <w:kern w:val="0"/>
          <w:sz w:val="24"/>
          <w:szCs w:val="20"/>
        </w:rPr>
        <w:t>P</w:t>
      </w:r>
      <w:r w:rsidRPr="004E3B9E">
        <w:rPr>
          <w:rFonts w:ascii="Times New Roman" w:eastAsia="宋体" w:hAnsi="Times New Roman" w:cs="Times New Roman"/>
          <w:kern w:val="0"/>
          <w:sz w:val="24"/>
          <w:szCs w:val="20"/>
          <w:lang w:eastAsia="en-US"/>
        </w:rPr>
        <w:t xml:space="preserve">recipitation of secondary minerals is represented using the same kinetic expression as that for dissolution. </w:t>
      </w:r>
      <w:r w:rsidRPr="004E3B9E">
        <w:rPr>
          <w:rFonts w:ascii="Times New Roman" w:eastAsia="宋体" w:hAnsi="Times New Roman" w:cs="Times New Roman" w:hint="eastAsia"/>
          <w:kern w:val="0"/>
          <w:sz w:val="24"/>
          <w:szCs w:val="20"/>
        </w:rPr>
        <w:t xml:space="preserve">However, several aspects </w:t>
      </w:r>
      <w:r w:rsidRPr="004E3B9E">
        <w:rPr>
          <w:rFonts w:ascii="Times New Roman" w:eastAsia="宋体" w:hAnsi="Times New Roman" w:cs="Times New Roman"/>
          <w:kern w:val="0"/>
          <w:sz w:val="24"/>
          <w:szCs w:val="20"/>
        </w:rPr>
        <w:t>of</w:t>
      </w:r>
      <w:r w:rsidRPr="004E3B9E">
        <w:rPr>
          <w:rFonts w:ascii="Times New Roman" w:eastAsia="宋体" w:hAnsi="Times New Roman" w:cs="Times New Roman" w:hint="eastAsia"/>
          <w:kern w:val="0"/>
          <w:sz w:val="24"/>
          <w:szCs w:val="20"/>
        </w:rPr>
        <w:t xml:space="preserve"> precipitation are different from dissolution</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such as nucleation and crystal growth. </w:t>
      </w:r>
      <w:r w:rsidRPr="004E3B9E">
        <w:rPr>
          <w:rFonts w:ascii="Times New Roman" w:eastAsia="宋体" w:hAnsi="Times New Roman" w:cs="Times New Roman"/>
          <w:kern w:val="0"/>
          <w:sz w:val="24"/>
          <w:szCs w:val="20"/>
        </w:rPr>
        <w:t>Some authors have argued that dissolution and precipitation are fundamentally identical but opposite in sign</w:t>
      </w:r>
      <w:r w:rsidRPr="004E3B9E">
        <w:rPr>
          <w:rFonts w:ascii="Times New Roman" w:eastAsia="宋体" w:hAnsi="Times New Roman" w:cs="Times New Roman" w:hint="eastAsia"/>
          <w:kern w:val="0"/>
          <w:sz w:val="24"/>
          <w:szCs w:val="20"/>
        </w:rPr>
        <w:t xml:space="preserve">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&lt;EndNote&gt;&lt;Cite&gt;&lt;Author&gt;Dove&lt;/Author&gt;&lt;Year&gt;2008&lt;/Year&gt;&lt;RecNum&gt;1354&lt;/RecNum&gt;&lt;DisplayText&gt;(Dove et al., 2008)&lt;/DisplayText&gt;&lt;record&gt;&lt;rec-number&gt;1354&lt;/rec-number&gt;&lt;foreign-keys&gt;&lt;key app="EN" db-id="s0xvr2sd6dpzt6eed27xat5ad0p0xa99ftpe"&gt;1354&lt;/key&gt;&lt;/foreign-keys&gt;&lt;ref-type name="Journal Article"&gt;17&lt;/ref-type&gt;&lt;contributors&gt;&lt;authors&gt;&lt;author&gt;Dove, Patricia M.&lt;/author&gt;&lt;author&gt;Han, Nizhou&lt;/author&gt;&lt;author&gt;Wallace, Adam F.&lt;/author&gt;&lt;author&gt;De Yoreo, James J.&lt;/author&gt;&lt;/authors&gt;&lt;/contributors&gt;&lt;titles&gt;&lt;title&gt;Kinetics of amorphous silica dissolution and the paradox of the silica polymorphs&lt;/title&gt;&lt;secondary-title&gt;Proceedings of the National Academy of Sciences&lt;/secondary-title&gt;&lt;/titles&gt;&lt;periodical&gt;&lt;full-title&gt;Proceedings of the National Academy of Sciences&lt;/full-title&gt;&lt;/periodical&gt;&lt;dates&gt;&lt;year&gt;2008&lt;/year&gt;&lt;pub-dates&gt;&lt;date&gt;July 15, 2008&lt;/date&gt;&lt;/pub-dates&gt;&lt;/dates&gt;&lt;urls&gt;&lt;related-urls&gt;&lt;url&gt;http://www.pnas.org/content/early/2008/07/14/0803798105.abstract&lt;/url&gt;&lt;/related-urls&gt;&lt;/urls&gt;&lt;electronic-resource-num&gt;10.1073/pnas.0803798105&lt;/electronic-resource-num&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8" w:tooltip="Dove, 2008 #1354" w:history="1">
        <w:r w:rsidR="00331F9E">
          <w:rPr>
            <w:rFonts w:ascii="Times New Roman" w:eastAsia="宋体" w:hAnsi="Times New Roman" w:cs="Times New Roman"/>
            <w:noProof/>
            <w:kern w:val="0"/>
            <w:sz w:val="24"/>
            <w:szCs w:val="20"/>
          </w:rPr>
          <w:t>Dove et al., 2008</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 whereas other</w:t>
      </w:r>
      <w:r w:rsidRPr="004E3B9E">
        <w:rPr>
          <w:rFonts w:ascii="Times New Roman" w:eastAsia="宋体" w:hAnsi="Times New Roman" w:cs="Times New Roman" w:hint="eastAsia"/>
          <w:kern w:val="0"/>
          <w:sz w:val="24"/>
          <w:szCs w:val="20"/>
        </w:rPr>
        <w:t>s</w:t>
      </w:r>
      <w:r w:rsidRPr="004E3B9E">
        <w:rPr>
          <w:rFonts w:ascii="Times New Roman" w:eastAsia="宋体" w:hAnsi="Times New Roman" w:cs="Times New Roman"/>
          <w:kern w:val="0"/>
          <w:sz w:val="24"/>
          <w:szCs w:val="20"/>
        </w:rPr>
        <w:t xml:space="preserve"> provide evidence that there are pronounced differences. The kinetics of dissolution are more likely to be important for the results presented here, and it is clear that all reactive transport models are simple representations of what are likely to be complex relationships that depend on solution composition in ways that are not reflected by just the degree of saturation of the particular mineral under consideration. </w:t>
      </w:r>
      <w:r w:rsidRPr="004E3B9E">
        <w:rPr>
          <w:rFonts w:ascii="Times New Roman" w:eastAsia="宋体" w:hAnsi="Times New Roman" w:cs="Times New Roman" w:hint="eastAsia"/>
          <w:kern w:val="0"/>
          <w:sz w:val="24"/>
          <w:szCs w:val="20"/>
        </w:rPr>
        <w:t>The</w:t>
      </w:r>
      <w:r w:rsidRPr="004E3B9E">
        <w:rPr>
          <w:rFonts w:ascii="Times New Roman" w:eastAsia="宋体" w:hAnsi="Times New Roman" w:cs="Times New Roman"/>
          <w:kern w:val="0"/>
          <w:sz w:val="24"/>
          <w:szCs w:val="20"/>
        </w:rPr>
        <w:t xml:space="preserve"> complications </w:t>
      </w:r>
      <w:r w:rsidRPr="004E3B9E">
        <w:rPr>
          <w:rFonts w:ascii="Times New Roman" w:eastAsia="宋体" w:hAnsi="Times New Roman" w:cs="Times New Roman"/>
          <w:kern w:val="0"/>
          <w:sz w:val="24"/>
          <w:szCs w:val="20"/>
        </w:rPr>
        <w:lastRenderedPageBreak/>
        <w:t>relating to</w:t>
      </w:r>
      <w:r w:rsidRPr="004E3B9E">
        <w:rPr>
          <w:rFonts w:ascii="Times New Roman" w:eastAsia="宋体" w:hAnsi="Times New Roman" w:cs="Times New Roman" w:hint="eastAsia"/>
          <w:kern w:val="0"/>
          <w:sz w:val="24"/>
          <w:szCs w:val="20"/>
        </w:rPr>
        <w:t xml:space="preserve"> mineral precipitation are not considered in the current model. Since </w:t>
      </w:r>
      <w:r w:rsidRPr="004E3B9E">
        <w:rPr>
          <w:rFonts w:ascii="Times New Roman" w:eastAsia="宋体" w:hAnsi="Times New Roman" w:cs="Times New Roman"/>
          <w:kern w:val="0"/>
          <w:sz w:val="24"/>
          <w:szCs w:val="20"/>
          <w:lang w:eastAsia="en-US"/>
        </w:rPr>
        <w:t xml:space="preserve">precipitation rate data for most minerals are unavailable, </w:t>
      </w:r>
      <w:r w:rsidRPr="004E3B9E">
        <w:rPr>
          <w:rFonts w:ascii="Times New Roman" w:eastAsia="宋体" w:hAnsi="Times New Roman" w:cs="Times New Roman" w:hint="eastAsia"/>
          <w:kern w:val="0"/>
          <w:sz w:val="24"/>
          <w:szCs w:val="20"/>
        </w:rPr>
        <w:t xml:space="preserve">only </w:t>
      </w:r>
      <w:r w:rsidRPr="004E3B9E">
        <w:rPr>
          <w:rFonts w:ascii="Times New Roman" w:eastAsia="宋体" w:hAnsi="Times New Roman" w:cs="Times New Roman"/>
          <w:kern w:val="0"/>
          <w:sz w:val="24"/>
          <w:szCs w:val="20"/>
          <w:lang w:eastAsia="en-US"/>
        </w:rPr>
        <w:t>parameters for neutral pH rates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lang w:eastAsia="en-US"/>
        </w:rPr>
        <w:t xml:space="preserve">were employed to describe precipitation. Multiple kinetic precipitation mechanisms can be specified in an input file of the TOUGHREACT program, should such information become available. </w:t>
      </w:r>
    </w:p>
    <w:p w14:paraId="2B86710B" w14:textId="77777777" w:rsidR="004E3B9E" w:rsidRPr="004E3B9E" w:rsidRDefault="004E3B9E" w:rsidP="004E3B9E">
      <w:pPr>
        <w:widowControl/>
        <w:rPr>
          <w:rFonts w:ascii="Times New Roman" w:eastAsia="宋体" w:hAnsi="Times New Roman" w:cs="Times New Roman"/>
          <w:kern w:val="0"/>
          <w:sz w:val="24"/>
          <w:szCs w:val="20"/>
        </w:rPr>
      </w:pPr>
    </w:p>
    <w:p w14:paraId="5FAB8BDC" w14:textId="43137488"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lang w:eastAsia="en-US"/>
        </w:rPr>
        <w:t>Mineral reactive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lang w:eastAsia="en-US"/>
        </w:rPr>
        <w:t>surface areas</w:t>
      </w:r>
      <w:r w:rsidRPr="004E3B9E">
        <w:rPr>
          <w:rFonts w:ascii="Times New Roman" w:eastAsia="宋体" w:hAnsi="Times New Roman" w:cs="Times New Roman" w:hint="eastAsia"/>
          <w:kern w:val="0"/>
          <w:sz w:val="24"/>
          <w:szCs w:val="20"/>
        </w:rPr>
        <w:t xml:space="preserve"> (RSA)</w:t>
      </w:r>
      <w:r w:rsidRPr="004E3B9E">
        <w:rPr>
          <w:rFonts w:ascii="Times New Roman" w:eastAsia="宋体" w:hAnsi="Times New Roman" w:cs="Times New Roman"/>
          <w:kern w:val="0"/>
          <w:sz w:val="24"/>
          <w:szCs w:val="20"/>
          <w:lang w:eastAsia="en-US"/>
        </w:rPr>
        <w:t xml:space="preserve"> are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lang w:eastAsia="en-US"/>
        </w:rPr>
        <w:t xml:space="preserve">based on the work of </w:t>
      </w:r>
      <w:proofErr w:type="spellStart"/>
      <w:r w:rsidRPr="004E3B9E">
        <w:rPr>
          <w:rFonts w:ascii="Times New Roman" w:eastAsia="宋体" w:hAnsi="Times New Roman" w:cs="Times New Roman" w:hint="eastAsia"/>
          <w:kern w:val="0"/>
          <w:sz w:val="24"/>
          <w:szCs w:val="20"/>
        </w:rPr>
        <w:t>Sonnenthal</w:t>
      </w:r>
      <w:proofErr w:type="spellEnd"/>
      <w:r w:rsidRPr="004E3B9E">
        <w:rPr>
          <w:rFonts w:ascii="Times New Roman" w:eastAsia="宋体" w:hAnsi="Times New Roman" w:cs="Times New Roman" w:hint="eastAsia"/>
          <w:kern w:val="0"/>
          <w:sz w:val="24"/>
          <w:szCs w:val="20"/>
        </w:rPr>
        <w:t xml:space="preserve"> et al. </w:t>
      </w:r>
      <w:r w:rsidR="00931F83">
        <w:rPr>
          <w:rFonts w:ascii="Times New Roman" w:eastAsia="宋体" w:hAnsi="Times New Roman" w:cs="Times New Roman"/>
          <w:kern w:val="0"/>
          <w:sz w:val="24"/>
          <w:szCs w:val="20"/>
          <w:lang w:eastAsia="en-US"/>
        </w:rPr>
        <w:fldChar w:fldCharType="begin">
          <w:fldData xml:space="preserve">PEVuZE5vdGU+PENpdGUgRXhjbHVkZUF1dGg9IjEiPjxZZWFyPjIwMDU8L1llYXI+PFJlY051bT4x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</w:fldData>
        </w:fldChar>
      </w:r>
      <w:r w:rsidR="00931F83">
        <w:rPr>
          <w:rFonts w:ascii="Times New Roman" w:eastAsia="宋体" w:hAnsi="Times New Roman" w:cs="Times New Roman"/>
          <w:kern w:val="0"/>
          <w:sz w:val="24"/>
          <w:szCs w:val="20"/>
          <w:lang w:eastAsia="en-US"/>
        </w:rPr>
        <w:instrText xml:space="preserve"> ADDIN EN.CITE </w:instrText>
      </w:r>
      <w:r w:rsidR="00931F83">
        <w:rPr>
          <w:rFonts w:ascii="Times New Roman" w:eastAsia="宋体" w:hAnsi="Times New Roman" w:cs="Times New Roman"/>
          <w:kern w:val="0"/>
          <w:sz w:val="24"/>
          <w:szCs w:val="20"/>
          <w:lang w:eastAsia="en-US"/>
        </w:rPr>
        <w:fldChar w:fldCharType="begin">
          <w:fldData xml:space="preserve">PEVuZE5vdGU+PENpdGUgRXhjbHVkZUF1dGg9IjEiPjxZZWFyPjIwMDU8L1llYXI+PFJlY051bT4x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</w:fldData>
        </w:fldChar>
      </w:r>
      <w:r w:rsidR="00931F83">
        <w:rPr>
          <w:rFonts w:ascii="Times New Roman" w:eastAsia="宋体" w:hAnsi="Times New Roman" w:cs="Times New Roman"/>
          <w:kern w:val="0"/>
          <w:sz w:val="24"/>
          <w:szCs w:val="20"/>
          <w:lang w:eastAsia="en-US"/>
        </w:rPr>
        <w:instrText xml:space="preserve"> ADDIN EN.CITE.DATA </w:instrText>
      </w:r>
      <w:r w:rsidR="00931F83">
        <w:rPr>
          <w:rFonts w:ascii="Times New Roman" w:eastAsia="宋体" w:hAnsi="Times New Roman" w:cs="Times New Roman"/>
          <w:kern w:val="0"/>
          <w:sz w:val="24"/>
          <w:szCs w:val="20"/>
          <w:lang w:eastAsia="en-US"/>
        </w:rPr>
      </w:r>
      <w:r w:rsidR="00931F83">
        <w:rPr>
          <w:rFonts w:ascii="Times New Roman" w:eastAsia="宋体" w:hAnsi="Times New Roman" w:cs="Times New Roman"/>
          <w:kern w:val="0"/>
          <w:sz w:val="24"/>
          <w:szCs w:val="20"/>
          <w:lang w:eastAsia="en-US"/>
        </w:rPr>
        <w:fldChar w:fldCharType="end"/>
      </w:r>
      <w:r w:rsidR="00931F83">
        <w:rPr>
          <w:rFonts w:ascii="Times New Roman" w:eastAsia="宋体" w:hAnsi="Times New Roman" w:cs="Times New Roman"/>
          <w:kern w:val="0"/>
          <w:sz w:val="24"/>
          <w:szCs w:val="20"/>
          <w:lang w:eastAsia="en-US"/>
        </w:rPr>
      </w:r>
      <w:r w:rsidR="00931F83">
        <w:rPr>
          <w:rFonts w:ascii="Times New Roman" w:eastAsia="宋体" w:hAnsi="Times New Roman" w:cs="Times New Roman"/>
          <w:kern w:val="0"/>
          <w:sz w:val="24"/>
          <w:szCs w:val="20"/>
          <w:lang w:eastAsia="en-US"/>
        </w:rPr>
        <w:fldChar w:fldCharType="separate"/>
      </w:r>
      <w:r w:rsidR="00931F83">
        <w:rPr>
          <w:rFonts w:ascii="Times New Roman" w:eastAsia="宋体" w:hAnsi="Times New Roman" w:cs="Times New Roman"/>
          <w:noProof/>
          <w:kern w:val="0"/>
          <w:sz w:val="24"/>
          <w:szCs w:val="20"/>
          <w:lang w:eastAsia="en-US"/>
        </w:rPr>
        <w:t>(</w:t>
      </w:r>
      <w:hyperlink w:anchor="_ENREF_33" w:tooltip="Sonnenthal, 2005 #102" w:history="1">
        <w:r w:rsidR="00331F9E">
          <w:rPr>
            <w:rFonts w:ascii="Times New Roman" w:eastAsia="宋体" w:hAnsi="Times New Roman" w:cs="Times New Roman"/>
            <w:noProof/>
            <w:kern w:val="0"/>
            <w:sz w:val="24"/>
            <w:szCs w:val="20"/>
            <w:lang w:eastAsia="en-US"/>
          </w:rPr>
          <w:t>2005</w:t>
        </w:r>
      </w:hyperlink>
      <w:r w:rsidR="00931F83">
        <w:rPr>
          <w:rFonts w:ascii="Times New Roman" w:eastAsia="宋体" w:hAnsi="Times New Roman" w:cs="Times New Roman"/>
          <w:noProof/>
          <w:kern w:val="0"/>
          <w:sz w:val="24"/>
          <w:szCs w:val="20"/>
          <w:lang w:eastAsia="en-US"/>
        </w:rPr>
        <w:t>)</w:t>
      </w:r>
      <w:r w:rsidR="00931F83">
        <w:rPr>
          <w:rFonts w:ascii="Times New Roman" w:eastAsia="宋体" w:hAnsi="Times New Roman" w:cs="Times New Roman"/>
          <w:kern w:val="0"/>
          <w:sz w:val="24"/>
          <w:szCs w:val="20"/>
          <w:lang w:eastAsia="en-US"/>
        </w:rPr>
        <w:fldChar w:fldCharType="end"/>
      </w:r>
      <w:r w:rsidRPr="004E3B9E">
        <w:rPr>
          <w:rFonts w:ascii="Times New Roman" w:eastAsia="宋体" w:hAnsi="Times New Roman" w:cs="Times New Roman"/>
          <w:kern w:val="0"/>
          <w:sz w:val="24"/>
          <w:szCs w:val="20"/>
          <w:lang w:eastAsia="en-US"/>
        </w:rPr>
        <w:t xml:space="preserve">, and </w:t>
      </w:r>
      <w:r w:rsidRPr="004E3B9E">
        <w:rPr>
          <w:rFonts w:ascii="Times New Roman" w:eastAsia="宋体" w:hAnsi="Times New Roman" w:cs="Times New Roman" w:hint="eastAsia"/>
          <w:kern w:val="0"/>
          <w:sz w:val="24"/>
          <w:szCs w:val="20"/>
          <w:lang w:eastAsia="en-US"/>
        </w:rPr>
        <w:t>are</w:t>
      </w:r>
      <w:r w:rsidRPr="004E3B9E">
        <w:rPr>
          <w:rFonts w:ascii="Times New Roman" w:eastAsia="宋体" w:hAnsi="Times New Roman" w:cs="Times New Roman"/>
          <w:kern w:val="0"/>
          <w:sz w:val="24"/>
          <w:szCs w:val="20"/>
          <w:lang w:eastAsia="en-US"/>
        </w:rPr>
        <w:t xml:space="preserve"> calculated assuming a cubic array of truncated spheres constituting the rock framework. In conformity </w:t>
      </w:r>
      <w:r w:rsidRPr="004E3B9E">
        <w:rPr>
          <w:rFonts w:ascii="Times New Roman" w:eastAsia="宋体" w:hAnsi="Times New Roman" w:cs="Times New Roman" w:hint="eastAsia"/>
          <w:kern w:val="0"/>
          <w:sz w:val="24"/>
          <w:szCs w:val="20"/>
        </w:rPr>
        <w:t>to</w:t>
      </w:r>
      <w:r w:rsidRPr="004E3B9E">
        <w:rPr>
          <w:rFonts w:ascii="Times New Roman" w:eastAsia="宋体" w:hAnsi="Times New Roman" w:cs="Times New Roman"/>
          <w:kern w:val="0"/>
          <w:sz w:val="24"/>
          <w:szCs w:val="20"/>
          <w:lang w:eastAsia="en-US"/>
        </w:rPr>
        <w:t xml:space="preserve"> </w:t>
      </w:r>
      <w:r w:rsidRPr="004E3B9E">
        <w:rPr>
          <w:rFonts w:ascii="Times New Roman" w:eastAsia="宋体" w:hAnsi="Times New Roman" w:cs="Times New Roman" w:hint="eastAsia"/>
          <w:kern w:val="0"/>
          <w:sz w:val="24"/>
          <w:szCs w:val="20"/>
        </w:rPr>
        <w:t xml:space="preserve">White </w:t>
      </w:r>
      <w:del w:id="358" w:author="Shuo Zhang" w:date="2013-02-23T20:30:00Z">
        <w:r w:rsidRPr="004E3B9E" w:rsidDel="00E25C11">
          <w:rPr>
            <w:rFonts w:ascii="Times New Roman" w:eastAsia="宋体" w:hAnsi="Times New Roman" w:cs="Times New Roman" w:hint="eastAsia"/>
            <w:kern w:val="0"/>
            <w:sz w:val="24"/>
            <w:szCs w:val="20"/>
          </w:rPr>
          <w:delText>et al</w:delText>
        </w:r>
      </w:del>
      <w:ins w:id="359" w:author="Shuo Zhang" w:date="2013-02-23T20:30:00Z">
        <w:r w:rsidR="00E25C11">
          <w:rPr>
            <w:rFonts w:ascii="Times New Roman" w:eastAsia="宋体" w:hAnsi="Times New Roman" w:cs="Times New Roman"/>
            <w:kern w:val="0"/>
            <w:sz w:val="24"/>
            <w:szCs w:val="20"/>
          </w:rPr>
          <w:t>and Peterson</w:t>
        </w:r>
      </w:ins>
      <w:r w:rsidRPr="004E3B9E">
        <w:rPr>
          <w:rFonts w:ascii="Times New Roman" w:eastAsia="宋体" w:hAnsi="Times New Roman" w:cs="Times New Roman" w:hint="eastAsia"/>
          <w:kern w:val="0"/>
          <w:sz w:val="24"/>
          <w:szCs w:val="20"/>
        </w:rPr>
        <w:t xml:space="preserve"> </w:t>
      </w:r>
      <w:r w:rsidR="00E25C11">
        <w:rPr>
          <w:rFonts w:ascii="Times New Roman" w:eastAsia="宋体" w:hAnsi="Times New Roman" w:cs="Times New Roman"/>
          <w:kern w:val="0"/>
          <w:sz w:val="24"/>
          <w:szCs w:val="20"/>
        </w:rPr>
        <w:fldChar w:fldCharType="begin"/>
      </w:r>
      <w:r w:rsidR="00E25C11">
        <w:rPr>
          <w:rFonts w:ascii="Times New Roman" w:eastAsia="宋体" w:hAnsi="Times New Roman" w:cs="Times New Roman"/>
          <w:kern w:val="0"/>
          <w:sz w:val="24"/>
          <w:szCs w:val="20"/>
        </w:rPr>
        <w:instrText xml:space="preserve"> ADDIN EN.CITE &lt;EndNote&gt;&lt;Cite ExcludeAuth="1"&gt;&lt;Author&gt;White Art&lt;/Author&gt;&lt;Year&gt;1990&lt;/Year&gt;&lt;RecNum&gt;568&lt;/RecNum&gt;&lt;DisplayText&gt;(1990)&lt;/DisplayText&gt;&lt;record&gt;&lt;rec-number&gt;568&lt;/rec-number&gt;&lt;foreign-keys&gt;&lt;key app="EN" db-id="s0xvr2sd6dpzt6eed27xat5ad0p0xa99ftpe"&gt;568&lt;/key&gt;&lt;/foreign-keys&gt;&lt;ref-type name="Book Section"&gt;5&lt;/ref-type&gt;&lt;contributors&gt;&lt;authors&gt;&lt;author&gt;White Art, F.&lt;/author&gt;&lt;author&gt;Peterson Maria, L.&lt;/author&gt;&lt;/authors&gt;&lt;/contributors&gt;&lt;titles&gt;&lt;title&gt;Role of Reactive-Surface-Area Characterization in Geochemical Kinetic Models&lt;/title&gt;&lt;secondary-title&gt;Chemical Modeling of Aqueous Systems II&lt;/secondary-title&gt;&lt;tertiary-title&gt;ACS Symposium Series&lt;/tertiary-title&gt;&lt;/titles&gt;&lt;pages&gt;461-475&lt;/pages&gt;&lt;volume&gt;416&lt;/volume&gt;&lt;number&gt;416&lt;/number&gt;&lt;section&gt;35&lt;/section&gt;&lt;dates&gt;&lt;year&gt;1990&lt;/year&gt;&lt;/dates&gt;&lt;publisher&gt;American Chemical Society&lt;/publisher&gt;&lt;isbn&gt;0-8412-1729-7&lt;/isbn&gt;&lt;work-type&gt;doi:10.1021/bk-1990-0416.ch035&lt;/work-type&gt;&lt;urls&gt;&lt;related-urls&gt;&lt;url&gt;http://dx.doi.org/10.1021/bk-1990-0416.ch035&lt;/url&gt;&lt;url&gt;http://pubs.acs.org/doi/abs/10.1021/bk-1990-0416.ch035&lt;/url&gt;&lt;url&gt;http://pubs.acs.org/doi/pdfplus/10.1021/bk-1990-0416.ch035&lt;/url&gt;&lt;/related-urls&gt;&lt;/urls&gt;&lt;electronic-resource-num&gt;doi:10.1021/bk-1990-0416.ch035&lt;/electronic-resource-num&gt;&lt;access-date&gt;2011/04/26&lt;/access-date&gt;&lt;/record&gt;&lt;/Cite&gt;&lt;/EndNote&gt;</w:instrText>
      </w:r>
      <w:r w:rsidR="00E25C11">
        <w:rPr>
          <w:rFonts w:ascii="Times New Roman" w:eastAsia="宋体" w:hAnsi="Times New Roman" w:cs="Times New Roman"/>
          <w:kern w:val="0"/>
          <w:sz w:val="24"/>
          <w:szCs w:val="20"/>
        </w:rPr>
        <w:fldChar w:fldCharType="separate"/>
      </w:r>
      <w:r w:rsidR="00E25C11">
        <w:rPr>
          <w:rFonts w:ascii="Times New Roman" w:eastAsia="宋体" w:hAnsi="Times New Roman" w:cs="Times New Roman"/>
          <w:noProof/>
          <w:kern w:val="0"/>
          <w:sz w:val="24"/>
          <w:szCs w:val="20"/>
        </w:rPr>
        <w:t>(</w:t>
      </w:r>
      <w:hyperlink w:anchor="_ENREF_39" w:tooltip="White Art, 1990 #568" w:history="1">
        <w:r w:rsidR="00331F9E">
          <w:rPr>
            <w:rFonts w:ascii="Times New Roman" w:eastAsia="宋体" w:hAnsi="Times New Roman" w:cs="Times New Roman"/>
            <w:noProof/>
            <w:kern w:val="0"/>
            <w:sz w:val="24"/>
            <w:szCs w:val="20"/>
          </w:rPr>
          <w:t>1990</w:t>
        </w:r>
      </w:hyperlink>
      <w:r w:rsidR="00E25C11">
        <w:rPr>
          <w:rFonts w:ascii="Times New Roman" w:eastAsia="宋体" w:hAnsi="Times New Roman" w:cs="Times New Roman"/>
          <w:noProof/>
          <w:kern w:val="0"/>
          <w:sz w:val="24"/>
          <w:szCs w:val="20"/>
        </w:rPr>
        <w:t>)</w:t>
      </w:r>
      <w:r w:rsidR="00E25C11">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lang w:eastAsia="en-US"/>
        </w:rPr>
        <w:t xml:space="preserve"> and </w:t>
      </w:r>
      <w:proofErr w:type="spellStart"/>
      <w:r w:rsidRPr="004E3B9E">
        <w:rPr>
          <w:rFonts w:ascii="Times New Roman" w:eastAsia="宋体" w:hAnsi="Times New Roman" w:cs="Times New Roman" w:hint="eastAsia"/>
          <w:kern w:val="0"/>
          <w:sz w:val="24"/>
          <w:szCs w:val="20"/>
        </w:rPr>
        <w:t>Zerai</w:t>
      </w:r>
      <w:proofErr w:type="spellEnd"/>
      <w:r w:rsidRPr="004E3B9E">
        <w:rPr>
          <w:rFonts w:ascii="Times New Roman" w:eastAsia="宋体" w:hAnsi="Times New Roman" w:cs="Times New Roman" w:hint="eastAsia"/>
          <w:kern w:val="0"/>
          <w:sz w:val="24"/>
          <w:szCs w:val="20"/>
        </w:rPr>
        <w:t xml:space="preserve"> et al. </w:t>
      </w:r>
      <w:r w:rsidR="00931F83">
        <w:rPr>
          <w:rFonts w:ascii="Times New Roman" w:eastAsia="宋体" w:hAnsi="Times New Roman" w:cs="Times New Roman"/>
          <w:kern w:val="0"/>
          <w:sz w:val="24"/>
          <w:szCs w:val="20"/>
          <w:lang w:eastAsia="en-US"/>
        </w:rPr>
        <w:fldChar w:fldCharType="begin"/>
      </w:r>
      <w:r w:rsidR="00931F83">
        <w:rPr>
          <w:rFonts w:ascii="Times New Roman" w:eastAsia="宋体" w:hAnsi="Times New Roman" w:cs="Times New Roman"/>
          <w:kern w:val="0"/>
          <w:sz w:val="24"/>
          <w:szCs w:val="20"/>
          <w:lang w:eastAsia="en-US"/>
        </w:rPr>
        <w:instrText xml:space="preserve"> ADDIN EN.CITE &lt;EndNote&gt;&lt;Cite ExcludeAuth="1"&gt;&lt;Year&gt;2006&lt;/Year&gt;&lt;RecNum&gt;106&lt;/RecNum&gt;&lt;DisplayText&gt;(2006)&lt;/DisplayText&gt;&lt;record&gt;&lt;rec-number&gt;106&lt;/rec-number&gt;&lt;foreign-keys&gt;&lt;key app="EN" db-id="s0xvr2sd6dpzt6eed27xat5ad0p0xa99ftpe"&gt;106&lt;/key&gt;&lt;/foreign-keys&gt;&lt;ref-type name="Journal Article"&gt;17&lt;/ref-type&gt;&lt;contributors&gt;&lt;authors&gt;&lt;author&gt;Zerai, B.&lt;/author&gt;&lt;author&gt;Saylor, B. Z.&lt;/author&gt;&lt;author&gt;Matisoff, G.&lt;/author&gt;&lt;/authors&gt;&lt;/contributors&gt;&lt;auth-address&gt;Zerai, B&amp;#xD;Case Western Reserve Univ, Dept Geol Sci, 10900 Euclid Ave, Cleveland, OH 44106 USA&amp;#xD;Case Western Reserve Univ, Dept Geol Sci, Cleveland, OH 44106 USA&lt;/auth-address&gt;&lt;titles&gt;&lt;title&gt;Computer simulation of CO2 trapped through mineral precipitation in the Rose Run Sandstone, Ohio&lt;/title&gt;&lt;secondary-title&gt;Applied Geochemistry&lt;/secondary-title&gt;&lt;alt-title&gt;Appl Geochem&amp;#xD;Appl Geochem&lt;/alt-title&gt;&lt;/titles&gt;&lt;periodical&gt;&lt;full-title&gt;Applied Geochemistry&lt;/full-title&gt;&lt;abbr-1&gt;Appl Geochem&lt;/abbr-1&gt;&lt;/periodical&gt;&lt;pages&gt;223-240&lt;/pages&gt;&lt;volume&gt;21&lt;/volume&gt;&lt;number&gt;2&lt;/number&gt;&lt;keywords&gt;&lt;keyword&gt;carbon-dioxide&lt;/keyword&gt;&lt;keyword&gt;aquifer disposal&lt;/keyword&gt;&lt;keyword&gt;sequestration&lt;/keyword&gt;&lt;keyword&gt;dissolution&lt;/keyword&gt;&lt;keyword&gt;kinetics&lt;/keyword&gt;&lt;keyword&gt;water&lt;/keyword&gt;&lt;keyword&gt;systems&lt;/keyword&gt;&lt;keyword&gt;surface&lt;/keyword&gt;&lt;keyword&gt;gases&lt;/keyword&gt;&lt;keyword&gt;scale&lt;/keyword&gt;&lt;/keywords&gt;&lt;dates&gt;&lt;year&gt;2006&lt;/year&gt;&lt;pub-dates&gt;&lt;date&gt;Feb&lt;/date&gt;&lt;/pub-dates&gt;&lt;/dates&gt;&lt;isbn&gt;0883-2927&lt;/isbn&gt;&lt;accession-num&gt;ISI:000235966200002&lt;/accession-num&gt;&lt;urls&gt;&lt;related-urls&gt;&lt;url&gt;&amp;lt;Go to ISI&amp;gt;://000235966200002&lt;/url&gt;&lt;url&gt;http://www.sciencedirect.com/science?_ob=MImg&amp;amp;_imagekey=B6VDG-4J6WP42-1-44&amp;amp;_cdi=5982&amp;amp;_user=4420&amp;amp;_pii=S0883292706000114&amp;amp;_origin=search&amp;amp;_coverDate=02%2F28%2F2006&amp;amp;_sk=999789997&amp;amp;view=c&amp;amp;wchp=dGLbVzb-zSkWA&amp;amp;md5=28eaeea62200a0cbd2464b7ecd9cd2cf&amp;amp;ie=/sdarticle.pdf&lt;/url&gt;&lt;/related-urls&gt;&lt;/urls&gt;&lt;language&gt;English&lt;/language&gt;&lt;/record&gt;&lt;/Cite&gt;&lt;/EndNote&gt;</w:instrText>
      </w:r>
      <w:r w:rsidR="00931F83">
        <w:rPr>
          <w:rFonts w:ascii="Times New Roman" w:eastAsia="宋体" w:hAnsi="Times New Roman" w:cs="Times New Roman"/>
          <w:kern w:val="0"/>
          <w:sz w:val="24"/>
          <w:szCs w:val="20"/>
          <w:lang w:eastAsia="en-US"/>
        </w:rPr>
        <w:fldChar w:fldCharType="separate"/>
      </w:r>
      <w:r w:rsidR="00931F83">
        <w:rPr>
          <w:rFonts w:ascii="Times New Roman" w:eastAsia="宋体" w:hAnsi="Times New Roman" w:cs="Times New Roman"/>
          <w:noProof/>
          <w:kern w:val="0"/>
          <w:sz w:val="24"/>
          <w:szCs w:val="20"/>
          <w:lang w:eastAsia="en-US"/>
        </w:rPr>
        <w:t>(</w:t>
      </w:r>
      <w:hyperlink w:anchor="_ENREF_43" w:tooltip="Zerai, 2006 #106" w:history="1">
        <w:r w:rsidR="00331F9E">
          <w:rPr>
            <w:rFonts w:ascii="Times New Roman" w:eastAsia="宋体" w:hAnsi="Times New Roman" w:cs="Times New Roman"/>
            <w:noProof/>
            <w:kern w:val="0"/>
            <w:sz w:val="24"/>
            <w:szCs w:val="20"/>
            <w:lang w:eastAsia="en-US"/>
          </w:rPr>
          <w:t>2006</w:t>
        </w:r>
      </w:hyperlink>
      <w:r w:rsidR="00931F83">
        <w:rPr>
          <w:rFonts w:ascii="Times New Roman" w:eastAsia="宋体" w:hAnsi="Times New Roman" w:cs="Times New Roman"/>
          <w:noProof/>
          <w:kern w:val="0"/>
          <w:sz w:val="24"/>
          <w:szCs w:val="20"/>
          <w:lang w:eastAsia="en-US"/>
        </w:rPr>
        <w:t>)</w:t>
      </w:r>
      <w:r w:rsidR="00931F83">
        <w:rPr>
          <w:rFonts w:ascii="Times New Roman" w:eastAsia="宋体" w:hAnsi="Times New Roman" w:cs="Times New Roman"/>
          <w:kern w:val="0"/>
          <w:sz w:val="24"/>
          <w:szCs w:val="20"/>
          <w:lang w:eastAsia="en-US"/>
        </w:rPr>
        <w:fldChar w:fldCharType="end"/>
      </w:r>
      <w:r w:rsidRPr="004E3B9E">
        <w:rPr>
          <w:rFonts w:ascii="Times New Roman" w:eastAsia="宋体" w:hAnsi="Times New Roman" w:cs="Times New Roman"/>
          <w:kern w:val="0"/>
          <w:sz w:val="24"/>
          <w:szCs w:val="20"/>
          <w:lang w:eastAsia="en-US"/>
        </w:rPr>
        <w:t>, a surface roughness factor of 10 is incorporated and defined as the ratio of true</w:t>
      </w:r>
      <w:r w:rsidRPr="004E3B9E">
        <w:rPr>
          <w:rFonts w:ascii="Times New Roman" w:eastAsia="宋体" w:hAnsi="Times New Roman" w:cs="Times New Roman" w:hint="eastAsia"/>
          <w:kern w:val="0"/>
          <w:sz w:val="24"/>
          <w:szCs w:val="20"/>
          <w:lang w:eastAsia="en-US"/>
        </w:rPr>
        <w:t xml:space="preserve"> </w:t>
      </w:r>
      <w:r w:rsidRPr="004E3B9E">
        <w:rPr>
          <w:rFonts w:ascii="Times New Roman" w:eastAsia="宋体" w:hAnsi="Times New Roman" w:cs="Times New Roman"/>
          <w:kern w:val="0"/>
          <w:sz w:val="24"/>
          <w:szCs w:val="20"/>
          <w:lang w:eastAsia="en-US"/>
        </w:rPr>
        <w:t xml:space="preserve">surface area to equivalent geometric surface area. Interaction with minerals is generally expected to occur only at selected sites of the mineral surface, and the actual </w:t>
      </w:r>
      <w:r w:rsidRPr="004E3B9E">
        <w:rPr>
          <w:rFonts w:ascii="Times New Roman" w:eastAsia="宋体" w:hAnsi="Times New Roman" w:cs="Times New Roman" w:hint="eastAsia"/>
          <w:kern w:val="0"/>
          <w:sz w:val="24"/>
          <w:szCs w:val="20"/>
        </w:rPr>
        <w:t>RSA</w:t>
      </w:r>
      <w:r w:rsidRPr="004E3B9E">
        <w:rPr>
          <w:rFonts w:ascii="Times New Roman" w:eastAsia="宋体" w:hAnsi="Times New Roman" w:cs="Times New Roman"/>
          <w:kern w:val="0"/>
          <w:sz w:val="24"/>
          <w:szCs w:val="20"/>
          <w:lang w:eastAsia="en-US"/>
        </w:rPr>
        <w:t xml:space="preserve"> could be one </w:t>
      </w:r>
      <w:r w:rsidRPr="004E3B9E">
        <w:rPr>
          <w:rFonts w:ascii="Times New Roman" w:eastAsia="宋体" w:hAnsi="Times New Roman" w:cs="Times New Roman" w:hint="eastAsia"/>
          <w:kern w:val="0"/>
          <w:sz w:val="24"/>
          <w:szCs w:val="20"/>
        </w:rPr>
        <w:t>to th</w:t>
      </w:r>
      <w:r w:rsidRPr="004E3B9E">
        <w:rPr>
          <w:rFonts w:ascii="Times New Roman" w:eastAsia="宋体" w:hAnsi="Times New Roman" w:cs="Times New Roman"/>
          <w:kern w:val="0"/>
          <w:sz w:val="24"/>
          <w:szCs w:val="20"/>
          <w:lang w:eastAsia="en-US"/>
        </w:rPr>
        <w:t xml:space="preserve">ree orders of magnitude less than the surface roughness-based surface area due to coating or armoring </w:t>
      </w:r>
      <w:r w:rsidR="00CF47E8">
        <w:rPr>
          <w:rFonts w:ascii="Times New Roman" w:eastAsia="宋体" w:hAnsi="Times New Roman" w:cs="Times New Roman"/>
          <w:kern w:val="0"/>
          <w:sz w:val="24"/>
          <w:szCs w:val="20"/>
          <w:lang w:eastAsia="en-US"/>
        </w:rPr>
        <w:fldChar w:fldCharType="begin"/>
      </w:r>
      <w:r w:rsidR="00CF47E8">
        <w:rPr>
          <w:rFonts w:ascii="Times New Roman" w:eastAsia="宋体" w:hAnsi="Times New Roman" w:cs="Times New Roman"/>
          <w:kern w:val="0"/>
          <w:sz w:val="24"/>
          <w:szCs w:val="20"/>
          <w:lang w:eastAsia="en-US"/>
        </w:rPr>
        <w:instrText xml:space="preserve"> ADDIN EN.CITE &lt;EndNote&gt;&lt;Cite&gt;&lt;Author&gt;Zerai&lt;/Author&gt;&lt;Year&gt;2006&lt;/Year&gt;&lt;RecNum&gt;106&lt;/RecNum&gt;&lt;DisplayText&gt;(Zerai et al., 2006)&lt;/DisplayText&gt;&lt;record&gt;&lt;rec-number&gt;106&lt;/rec-number&gt;&lt;foreign-keys&gt;&lt;key app="EN" db-id="s0xvr2sd6dpzt6eed27xat5ad0p0xa99ftpe"&gt;106&lt;/key&gt;&lt;/foreign-keys&gt;&lt;ref-type name="Journal Article"&gt;17&lt;/ref-type&gt;&lt;contributors&gt;&lt;authors&gt;&lt;author&gt;Zerai, B.&lt;/author&gt;&lt;author&gt;Saylor, B. Z.&lt;/author&gt;&lt;author&gt;Matisoff, G.&lt;/author&gt;&lt;/authors&gt;&lt;/contributors&gt;&lt;auth-address&gt;Zerai, B&amp;#xD;Case Western Reserve Univ, Dept Geol Sci, 10900 Euclid Ave, Cleveland, OH 44106 USA&amp;#xD;Case Western Reserve Univ, Dept Geol Sci, Cleveland, OH 44106 USA&lt;/auth-address&gt;&lt;titles&gt;&lt;title&gt;Computer simulation of CO2 trapped through mineral precipitation in the Rose Run Sandstone, Ohio&lt;/title&gt;&lt;secondary-title&gt;Applied Geochemistry&lt;/secondary-title&gt;&lt;alt-title&gt;Appl Geochem&amp;#xD;Appl Geochem&lt;/alt-title&gt;&lt;/titles&gt;&lt;periodical&gt;&lt;full-title&gt;Applied Geochemistry&lt;/full-title&gt;&lt;abbr-1&gt;Appl Geochem&lt;/abbr-1&gt;&lt;/periodical&gt;&lt;pages&gt;223-240&lt;/pages&gt;&lt;volume&gt;21&lt;/volume&gt;&lt;number&gt;2&lt;/number&gt;&lt;keywords&gt;&lt;keyword&gt;carbon-dioxide&lt;/keyword&gt;&lt;keyword&gt;aquifer disposal&lt;/keyword&gt;&lt;keyword&gt;sequestration&lt;/keyword&gt;&lt;keyword&gt;dissolution&lt;/keyword&gt;&lt;keyword&gt;kinetics&lt;/keyword&gt;&lt;keyword&gt;water&lt;/keyword&gt;&lt;keyword&gt;systems&lt;/keyword&gt;&lt;keyword&gt;surface&lt;/keyword&gt;&lt;keyword&gt;gases&lt;/keyword&gt;&lt;keyword&gt;scale&lt;/keyword&gt;&lt;/keywords&gt;&lt;dates&gt;&lt;year&gt;2006&lt;/year&gt;&lt;pub-dates&gt;&lt;date&gt;Feb&lt;/date&gt;&lt;/pub-dates&gt;&lt;/dates&gt;&lt;isbn&gt;0883-2927&lt;/isbn&gt;&lt;accession-num&gt;ISI:000235966200002&lt;/accession-num&gt;&lt;urls&gt;&lt;related-urls&gt;&lt;url&gt;&amp;lt;Go to ISI&amp;gt;://000235966200002&lt;/url&gt;&lt;url&gt;http://www.sciencedirect.com/science?_ob=MImg&amp;amp;_imagekey=B6VDG-4J6WP42-1-44&amp;amp;_cdi=5982&amp;amp;_user=4420&amp;amp;_pii=S0883292706000114&amp;amp;_origin=search&amp;amp;_coverDate=02%2F28%2F2006&amp;amp;_sk=999789997&amp;amp;view=c&amp;amp;wchp=dGLbVzb-zSkWA&amp;amp;md5=28eaeea62200a0cbd2464b7ecd9cd2cf&amp;amp;ie=/sdarticle.pdf&lt;/url&gt;&lt;/related-urls&gt;&lt;/urls&gt;&lt;language&gt;English&lt;/language&gt;&lt;/record&gt;&lt;/Cite&gt;&lt;/EndNote&gt;</w:instrText>
      </w:r>
      <w:r w:rsidR="00CF47E8">
        <w:rPr>
          <w:rFonts w:ascii="Times New Roman" w:eastAsia="宋体" w:hAnsi="Times New Roman" w:cs="Times New Roman"/>
          <w:kern w:val="0"/>
          <w:sz w:val="24"/>
          <w:szCs w:val="20"/>
          <w:lang w:eastAsia="en-US"/>
        </w:rPr>
        <w:fldChar w:fldCharType="separate"/>
      </w:r>
      <w:r w:rsidR="00CF47E8">
        <w:rPr>
          <w:rFonts w:ascii="Times New Roman" w:eastAsia="宋体" w:hAnsi="Times New Roman" w:cs="Times New Roman"/>
          <w:noProof/>
          <w:kern w:val="0"/>
          <w:sz w:val="24"/>
          <w:szCs w:val="20"/>
          <w:lang w:eastAsia="en-US"/>
        </w:rPr>
        <w:t>(</w:t>
      </w:r>
      <w:hyperlink w:anchor="_ENREF_43" w:tooltip="Zerai, 2006 #106" w:history="1">
        <w:r w:rsidR="00331F9E">
          <w:rPr>
            <w:rFonts w:ascii="Times New Roman" w:eastAsia="宋体" w:hAnsi="Times New Roman" w:cs="Times New Roman"/>
            <w:noProof/>
            <w:kern w:val="0"/>
            <w:sz w:val="24"/>
            <w:szCs w:val="20"/>
            <w:lang w:eastAsia="en-US"/>
          </w:rPr>
          <w:t>Zerai et al., 2006</w:t>
        </w:r>
      </w:hyperlink>
      <w:r w:rsidR="00CF47E8">
        <w:rPr>
          <w:rFonts w:ascii="Times New Roman" w:eastAsia="宋体" w:hAnsi="Times New Roman" w:cs="Times New Roman"/>
          <w:noProof/>
          <w:kern w:val="0"/>
          <w:sz w:val="24"/>
          <w:szCs w:val="20"/>
          <w:lang w:eastAsia="en-US"/>
        </w:rPr>
        <w:t>)</w:t>
      </w:r>
      <w:r w:rsidR="00CF47E8">
        <w:rPr>
          <w:rFonts w:ascii="Times New Roman" w:eastAsia="宋体" w:hAnsi="Times New Roman" w:cs="Times New Roman"/>
          <w:kern w:val="0"/>
          <w:sz w:val="24"/>
          <w:szCs w:val="20"/>
          <w:lang w:eastAsia="en-US"/>
        </w:rPr>
        <w:fldChar w:fldCharType="end"/>
      </w:r>
      <w:r w:rsidRPr="004E3B9E">
        <w:rPr>
          <w:rFonts w:ascii="Times New Roman" w:eastAsia="宋体" w:hAnsi="Times New Roman" w:cs="Times New Roman"/>
          <w:kern w:val="0"/>
          <w:sz w:val="24"/>
          <w:szCs w:val="20"/>
          <w:lang w:eastAsia="en-US"/>
        </w:rPr>
        <w:t xml:space="preserve">. To account for </w:t>
      </w:r>
      <w:r w:rsidRPr="004E3B9E">
        <w:rPr>
          <w:rFonts w:ascii="Times New Roman" w:eastAsia="宋体" w:hAnsi="Times New Roman" w:cs="Times New Roman" w:hint="eastAsia"/>
          <w:kern w:val="0"/>
          <w:sz w:val="24"/>
          <w:szCs w:val="20"/>
        </w:rPr>
        <w:t>th</w:t>
      </w:r>
      <w:r w:rsidRPr="004E3B9E">
        <w:rPr>
          <w:rFonts w:ascii="Times New Roman" w:eastAsia="宋体" w:hAnsi="Times New Roman" w:cs="Times New Roman"/>
          <w:kern w:val="0"/>
          <w:sz w:val="24"/>
          <w:szCs w:val="20"/>
        </w:rPr>
        <w:t>ese</w:t>
      </w:r>
      <w:r w:rsidRPr="004E3B9E">
        <w:rPr>
          <w:rFonts w:ascii="Times New Roman" w:eastAsia="宋体" w:hAnsi="Times New Roman" w:cs="Times New Roman" w:hint="eastAsia"/>
          <w:kern w:val="0"/>
          <w:sz w:val="24"/>
          <w:szCs w:val="20"/>
        </w:rPr>
        <w:t xml:space="preserve"> effect</w:t>
      </w:r>
      <w:r w:rsidRPr="004E3B9E">
        <w:rPr>
          <w:rFonts w:ascii="Times New Roman" w:eastAsia="宋体" w:hAnsi="Times New Roman" w:cs="Times New Roman"/>
          <w:kern w:val="0"/>
          <w:sz w:val="24"/>
          <w:szCs w:val="20"/>
        </w:rPr>
        <w:t>s</w:t>
      </w:r>
      <w:r w:rsidRPr="004E3B9E">
        <w:rPr>
          <w:rFonts w:ascii="Times New Roman" w:eastAsia="宋体" w:hAnsi="Times New Roman" w:cs="Times New Roman"/>
          <w:kern w:val="0"/>
          <w:sz w:val="24"/>
          <w:szCs w:val="20"/>
          <w:lang w:eastAsia="en-US"/>
        </w:rPr>
        <w:t xml:space="preserve">, the actual </w:t>
      </w:r>
      <w:r w:rsidRPr="004E3B9E">
        <w:rPr>
          <w:rFonts w:ascii="Times New Roman" w:eastAsia="宋体" w:hAnsi="Times New Roman" w:cs="Times New Roman" w:hint="eastAsia"/>
          <w:kern w:val="0"/>
          <w:sz w:val="24"/>
          <w:szCs w:val="20"/>
        </w:rPr>
        <w:t>RSA</w:t>
      </w:r>
      <w:r w:rsidRPr="004E3B9E">
        <w:rPr>
          <w:rFonts w:ascii="Times New Roman" w:eastAsia="宋体" w:hAnsi="Times New Roman" w:cs="Times New Roman"/>
          <w:kern w:val="0"/>
          <w:sz w:val="24"/>
          <w:szCs w:val="20"/>
          <w:lang w:eastAsia="en-US"/>
        </w:rPr>
        <w:t xml:space="preserve"> are decreased by 100 times from the surface roughness-based surface areas. The </w:t>
      </w:r>
      <w:r w:rsidRPr="004E3B9E">
        <w:rPr>
          <w:rFonts w:ascii="Times New Roman" w:eastAsia="宋体" w:hAnsi="Times New Roman" w:cs="Times New Roman" w:hint="eastAsia"/>
          <w:kern w:val="0"/>
          <w:sz w:val="24"/>
          <w:szCs w:val="20"/>
        </w:rPr>
        <w:t xml:space="preserve">RSA </w:t>
      </w:r>
      <w:r w:rsidRPr="004E3B9E">
        <w:rPr>
          <w:rFonts w:ascii="Times New Roman" w:eastAsia="宋体" w:hAnsi="Times New Roman" w:cs="Times New Roman"/>
          <w:kern w:val="0"/>
          <w:sz w:val="24"/>
          <w:szCs w:val="20"/>
          <w:lang w:eastAsia="en-US"/>
        </w:rPr>
        <w:t xml:space="preserve">used here </w:t>
      </w:r>
      <w:proofErr w:type="gramStart"/>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rPr>
        <w:t>9.8</w:t>
      </w:r>
      <w:r w:rsidRPr="004E3B9E">
        <w:rPr>
          <w:rFonts w:ascii="Times New Roman" w:eastAsia="宋体" w:hAnsi="Times New Roman" w:cs="Times New Roman" w:hint="eastAsia"/>
          <w:kern w:val="0"/>
          <w:sz w:val="24"/>
          <w:szCs w:val="20"/>
        </w:rPr>
        <w:t xml:space="preserve"> cm</w:t>
      </w:r>
      <w:r w:rsidRPr="004E3B9E">
        <w:rPr>
          <w:rFonts w:ascii="Times New Roman" w:eastAsia="宋体" w:hAnsi="Times New Roman" w:cs="Times New Roman" w:hint="eastAsia"/>
          <w:kern w:val="0"/>
          <w:sz w:val="24"/>
          <w:szCs w:val="20"/>
          <w:vertAlign w:val="superscript"/>
        </w:rPr>
        <w:t>2</w:t>
      </w:r>
      <w:r w:rsidRPr="004E3B9E">
        <w:rPr>
          <w:rFonts w:ascii="Times New Roman" w:eastAsia="宋体" w:hAnsi="Times New Roman" w:cs="Times New Roman" w:hint="eastAsia"/>
          <w:kern w:val="0"/>
          <w:sz w:val="24"/>
          <w:szCs w:val="20"/>
        </w:rPr>
        <w:t>/g)</w:t>
      </w:r>
      <w:proofErr w:type="gramEnd"/>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lang w:eastAsia="en-US"/>
        </w:rPr>
        <w:t xml:space="preserve">for most minerals are similar to those used </w:t>
      </w:r>
      <w:r w:rsidRPr="004E3B9E">
        <w:rPr>
          <w:rFonts w:ascii="Times New Roman" w:eastAsia="宋体" w:hAnsi="Times New Roman" w:cs="Times New Roman"/>
          <w:kern w:val="0"/>
          <w:sz w:val="24"/>
          <w:szCs w:val="20"/>
        </w:rPr>
        <w:t>by</w:t>
      </w:r>
      <w:r w:rsidRPr="004E3B9E">
        <w:rPr>
          <w:rFonts w:ascii="Times New Roman" w:eastAsia="宋体" w:hAnsi="Times New Roman" w:cs="Times New Roman"/>
          <w:kern w:val="0"/>
          <w:sz w:val="24"/>
          <w:szCs w:val="20"/>
          <w:lang w:eastAsia="en-US"/>
        </w:rPr>
        <w:t xml:space="preserve"> </w:t>
      </w:r>
      <w:proofErr w:type="spellStart"/>
      <w:r w:rsidRPr="004E3B9E">
        <w:rPr>
          <w:rFonts w:ascii="Times New Roman" w:eastAsia="宋体" w:hAnsi="Times New Roman" w:cs="Times New Roman" w:hint="eastAsia"/>
          <w:kern w:val="0"/>
          <w:sz w:val="24"/>
          <w:szCs w:val="20"/>
        </w:rPr>
        <w:t>Zerai</w:t>
      </w:r>
      <w:proofErr w:type="spellEnd"/>
      <w:r w:rsidRPr="004E3B9E">
        <w:rPr>
          <w:rFonts w:ascii="Times New Roman" w:eastAsia="宋体" w:hAnsi="Times New Roman" w:cs="Times New Roman" w:hint="eastAsia"/>
          <w:kern w:val="0"/>
          <w:sz w:val="24"/>
          <w:szCs w:val="20"/>
        </w:rPr>
        <w:t xml:space="preserve"> et al.</w:t>
      </w:r>
      <w:r w:rsidRPr="004E3B9E">
        <w:rPr>
          <w:rFonts w:ascii="Times New Roman" w:eastAsia="宋体" w:hAnsi="Times New Roman" w:cs="Times New Roman"/>
          <w:kern w:val="0"/>
          <w:sz w:val="24"/>
          <w:szCs w:val="20"/>
          <w:lang w:eastAsia="en-US"/>
        </w:rPr>
        <w:t xml:space="preserve"> (2006). </w:t>
      </w:r>
      <w:r w:rsidRPr="004E3B9E">
        <w:rPr>
          <w:rFonts w:ascii="Times New Roman" w:eastAsia="宋体" w:hAnsi="Times New Roman" w:cs="Times New Roman" w:hint="eastAsia"/>
          <w:kern w:val="0"/>
          <w:sz w:val="24"/>
          <w:szCs w:val="20"/>
        </w:rPr>
        <w:t xml:space="preserve">Clay minerals are assigned </w:t>
      </w:r>
      <w:r w:rsidRPr="004E3B9E">
        <w:rPr>
          <w:rFonts w:ascii="Times New Roman" w:eastAsia="宋体" w:hAnsi="Times New Roman" w:cs="Times New Roman"/>
          <w:kern w:val="0"/>
          <w:sz w:val="24"/>
          <w:szCs w:val="20"/>
        </w:rPr>
        <w:t xml:space="preserve">much </w:t>
      </w:r>
      <w:r w:rsidRPr="004E3B9E">
        <w:rPr>
          <w:rFonts w:ascii="Times New Roman" w:eastAsia="宋体" w:hAnsi="Times New Roman" w:cs="Times New Roman" w:hint="eastAsia"/>
          <w:kern w:val="0"/>
          <w:sz w:val="24"/>
          <w:szCs w:val="20"/>
        </w:rPr>
        <w:t>larger RSAs (</w:t>
      </w:r>
      <w:r w:rsidRPr="004E3B9E">
        <w:rPr>
          <w:rFonts w:ascii="Times New Roman" w:eastAsia="宋体" w:hAnsi="Times New Roman" w:cs="Times New Roman"/>
          <w:kern w:val="0"/>
          <w:sz w:val="24"/>
          <w:szCs w:val="20"/>
        </w:rPr>
        <w:t>151.6</w:t>
      </w:r>
      <w:r w:rsidRPr="004E3B9E">
        <w:rPr>
          <w:rFonts w:ascii="Times New Roman" w:eastAsia="宋体" w:hAnsi="Times New Roman" w:cs="Times New Roman" w:hint="eastAsia"/>
          <w:kern w:val="0"/>
          <w:sz w:val="24"/>
          <w:szCs w:val="20"/>
        </w:rPr>
        <w:t xml:space="preserve"> cm</w:t>
      </w:r>
      <w:r w:rsidRPr="004E3B9E">
        <w:rPr>
          <w:rFonts w:ascii="Times New Roman" w:eastAsia="宋体" w:hAnsi="Times New Roman" w:cs="Times New Roman" w:hint="eastAsia"/>
          <w:kern w:val="0"/>
          <w:sz w:val="24"/>
          <w:szCs w:val="20"/>
          <w:vertAlign w:val="superscript"/>
        </w:rPr>
        <w:t>2</w:t>
      </w:r>
      <w:r w:rsidRPr="004E3B9E">
        <w:rPr>
          <w:rFonts w:ascii="Times New Roman" w:eastAsia="宋体" w:hAnsi="Times New Roman" w:cs="Times New Roman" w:hint="eastAsia"/>
          <w:kern w:val="0"/>
          <w:sz w:val="24"/>
          <w:szCs w:val="20"/>
        </w:rPr>
        <w:t>/g) due to small particle size.</w:t>
      </w:r>
    </w:p>
    <w:p w14:paraId="53216118" w14:textId="77777777" w:rsidR="004E3B9E" w:rsidRPr="004E3B9E" w:rsidRDefault="004E3B9E" w:rsidP="004E3B9E">
      <w:pPr>
        <w:widowControl/>
        <w:rPr>
          <w:rFonts w:ascii="Times New Roman" w:eastAsia="宋体" w:hAnsi="Times New Roman" w:cs="Times New Roman"/>
          <w:kern w:val="0"/>
          <w:sz w:val="24"/>
          <w:szCs w:val="20"/>
        </w:rPr>
      </w:pPr>
    </w:p>
    <w:p w14:paraId="4296BE52" w14:textId="02A79867"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hint="eastAsia"/>
          <w:kern w:val="0"/>
          <w:sz w:val="24"/>
          <w:szCs w:val="20"/>
        </w:rPr>
        <w:t xml:space="preserve">To provide the </w:t>
      </w:r>
      <w:ins w:id="360" w:author="Shuo Zhang" w:date="2013-02-23T21:04:00Z">
        <w:r w:rsidR="000B334B">
          <w:rPr>
            <w:rFonts w:ascii="Times New Roman" w:eastAsia="宋体" w:hAnsi="Times New Roman" w:cs="Times New Roman"/>
            <w:kern w:val="0"/>
            <w:sz w:val="24"/>
            <w:szCs w:val="20"/>
          </w:rPr>
          <w:t xml:space="preserve">reactive surface area </w:t>
        </w:r>
      </w:ins>
      <w:r w:rsidRPr="004E3B9E">
        <w:rPr>
          <w:rFonts w:ascii="Times New Roman" w:eastAsia="宋体" w:hAnsi="Times New Roman" w:cs="Times New Roman" w:hint="eastAsia"/>
          <w:kern w:val="0"/>
          <w:sz w:val="24"/>
          <w:szCs w:val="20"/>
        </w:rPr>
        <w:t>in the unsaturated system</w:t>
      </w:r>
      <w:ins w:id="361" w:author="Shuo Zhang" w:date="2013-02-23T21:05:00Z">
        <w:r w:rsidR="000B334B">
          <w:rPr>
            <w:rFonts w:ascii="Times New Roman" w:eastAsia="宋体" w:hAnsi="Times New Roman" w:cs="Times New Roman"/>
            <w:kern w:val="0"/>
            <w:sz w:val="24"/>
            <w:szCs w:val="20"/>
          </w:rPr>
          <w:t xml:space="preserve"> </w:t>
        </w:r>
        <w:r w:rsidR="000B334B" w:rsidRPr="004E3B9E">
          <w:rPr>
            <w:rFonts w:ascii="Times New Roman" w:eastAsia="宋体" w:hAnsi="Times New Roman" w:cs="Times New Roman" w:hint="eastAsia"/>
            <w:kern w:val="0"/>
            <w:sz w:val="24"/>
            <w:szCs w:val="20"/>
          </w:rPr>
          <w:t>correct</w:t>
        </w:r>
        <w:r w:rsidR="000B334B">
          <w:rPr>
            <w:rFonts w:ascii="Times New Roman" w:eastAsia="宋体" w:hAnsi="Times New Roman" w:cs="Times New Roman"/>
            <w:kern w:val="0"/>
            <w:sz w:val="24"/>
            <w:szCs w:val="20"/>
          </w:rPr>
          <w:t>ed by</w:t>
        </w:r>
        <w:r w:rsidR="000B334B" w:rsidRPr="004E3B9E">
          <w:rPr>
            <w:rFonts w:ascii="Times New Roman" w:eastAsia="宋体" w:hAnsi="Times New Roman" w:cs="Times New Roman" w:hint="eastAsia"/>
            <w:kern w:val="0"/>
            <w:sz w:val="24"/>
            <w:szCs w:val="20"/>
          </w:rPr>
          <w:t xml:space="preserve"> rock/water ratio</w:t>
        </w:r>
      </w:ins>
      <w:r w:rsidRPr="004E3B9E">
        <w:rPr>
          <w:rFonts w:ascii="Times New Roman" w:eastAsia="宋体" w:hAnsi="Times New Roman" w:cs="Times New Roman" w:hint="eastAsia"/>
          <w:kern w:val="0"/>
          <w:sz w:val="24"/>
          <w:szCs w:val="20"/>
        </w:rPr>
        <w:t>, the surface area of each mineral (in units of m</w:t>
      </w:r>
      <w:r w:rsidRPr="004E3B9E">
        <w:rPr>
          <w:rFonts w:ascii="Times New Roman" w:eastAsia="宋体" w:hAnsi="Times New Roman" w:cs="Times New Roman" w:hint="eastAsia"/>
          <w:kern w:val="0"/>
          <w:sz w:val="24"/>
          <w:szCs w:val="20"/>
          <w:vertAlign w:val="superscript"/>
        </w:rPr>
        <w:t>2</w:t>
      </w:r>
      <w:r w:rsidRPr="004E3B9E">
        <w:rPr>
          <w:rFonts w:ascii="Times New Roman" w:eastAsia="宋体" w:hAnsi="Times New Roman" w:cs="Times New Roman" w:hint="eastAsia"/>
          <w:kern w:val="0"/>
          <w:sz w:val="24"/>
          <w:szCs w:val="20"/>
          <w:vertAlign w:val="subscript"/>
        </w:rPr>
        <w:t>mineral</w:t>
      </w:r>
      <w:r w:rsidRPr="004E3B9E">
        <w:rPr>
          <w:rFonts w:ascii="Times New Roman" w:eastAsia="宋体" w:hAnsi="Times New Roman" w:cs="Times New Roman" w:hint="eastAsia"/>
          <w:kern w:val="0"/>
          <w:sz w:val="24"/>
          <w:szCs w:val="20"/>
        </w:rPr>
        <w:t>/</w:t>
      </w:r>
      <w:proofErr w:type="spellStart"/>
      <w:r w:rsidRPr="004E3B9E">
        <w:rPr>
          <w:rFonts w:ascii="Times New Roman" w:eastAsia="宋体" w:hAnsi="Times New Roman" w:cs="Times New Roman" w:hint="eastAsia"/>
          <w:kern w:val="0"/>
          <w:sz w:val="24"/>
          <w:szCs w:val="20"/>
        </w:rPr>
        <w:t>kg</w:t>
      </w:r>
      <w:r w:rsidRPr="004E3B9E">
        <w:rPr>
          <w:rFonts w:ascii="Times New Roman" w:eastAsia="宋体" w:hAnsi="Times New Roman" w:cs="Times New Roman" w:hint="eastAsia"/>
          <w:kern w:val="0"/>
          <w:sz w:val="24"/>
          <w:szCs w:val="20"/>
          <w:vertAlign w:val="subscript"/>
        </w:rPr>
        <w:t>water</w:t>
      </w:r>
      <w:proofErr w:type="spellEnd"/>
      <w:r w:rsidRPr="004E3B9E">
        <w:rPr>
          <w:rFonts w:ascii="Times New Roman" w:eastAsia="宋体" w:hAnsi="Times New Roman" w:cs="Times New Roman" w:hint="eastAsia"/>
          <w:kern w:val="0"/>
          <w:sz w:val="24"/>
          <w:szCs w:val="20"/>
        </w:rPr>
        <w:t>)</w:t>
      </w:r>
      <w:ins w:id="362" w:author="Shuo Zhang" w:date="2013-02-20T14:26:00Z">
        <w:r w:rsidR="000C7257">
          <w:rPr>
            <w:rFonts w:ascii="Times New Roman" w:eastAsia="宋体" w:hAnsi="Times New Roman" w:cs="Times New Roman"/>
            <w:kern w:val="0"/>
            <w:sz w:val="24"/>
            <w:szCs w:val="20"/>
          </w:rPr>
          <w:t>,</w:t>
        </w:r>
      </w:ins>
      <w:ins w:id="363" w:author="Don DePaolo" w:date="2013-04-14T20:48:00Z">
        <w:r w:rsidR="00174FF4">
          <w:rPr>
            <w:rFonts w:ascii="Times New Roman" w:eastAsia="宋体" w:hAnsi="Times New Roman" w:cs="Times New Roman"/>
            <w:kern w:val="0"/>
            <w:sz w:val="24"/>
            <w:szCs w:val="20"/>
          </w:rPr>
          <w:t xml:space="preserve"> </w:t>
        </w:r>
      </w:ins>
      <w:r w:rsidRPr="004E3B9E">
        <w:rPr>
          <w:rFonts w:ascii="Times New Roman" w:eastAsia="宋体" w:hAnsi="Times New Roman" w:cs="Times New Roman" w:hint="eastAsia"/>
          <w:kern w:val="0"/>
          <w:sz w:val="24"/>
          <w:szCs w:val="20"/>
        </w:rPr>
        <w:t xml:space="preserve">which is </w:t>
      </w:r>
      <w:r w:rsidRPr="004E3B9E">
        <w:rPr>
          <w:rFonts w:ascii="Times New Roman" w:eastAsia="宋体" w:hAnsi="Times New Roman" w:cs="Times New Roman"/>
          <w:kern w:val="0"/>
          <w:sz w:val="24"/>
          <w:szCs w:val="20"/>
        </w:rPr>
        <w:t>internally</w:t>
      </w:r>
      <w:r w:rsidRPr="004E3B9E">
        <w:rPr>
          <w:rFonts w:ascii="Times New Roman" w:eastAsia="宋体" w:hAnsi="Times New Roman" w:cs="Times New Roman" w:hint="eastAsia"/>
          <w:kern w:val="0"/>
          <w:sz w:val="24"/>
          <w:szCs w:val="20"/>
        </w:rPr>
        <w:t xml:space="preserve"> calculated</w:t>
      </w:r>
      <w:ins w:id="364" w:author="Shuo Zhang" w:date="2013-02-20T14:26:00Z">
        <w:r w:rsidR="000C7257">
          <w:rPr>
            <w:rFonts w:ascii="Times New Roman" w:eastAsia="宋体" w:hAnsi="Times New Roman" w:cs="Times New Roman"/>
            <w:kern w:val="0"/>
            <w:sz w:val="24"/>
            <w:szCs w:val="20"/>
          </w:rPr>
          <w:t>,</w:t>
        </w:r>
      </w:ins>
      <w:r w:rsidRPr="004E3B9E">
        <w:rPr>
          <w:rFonts w:ascii="Times New Roman" w:eastAsia="宋体" w:hAnsi="Times New Roman" w:cs="Times New Roman" w:hint="eastAsia"/>
          <w:kern w:val="0"/>
          <w:sz w:val="24"/>
          <w:szCs w:val="20"/>
        </w:rPr>
        <w:t xml:space="preserve"> is given by:</w:t>
      </w:r>
    </w:p>
    <w:p w14:paraId="2C101925" w14:textId="77777777" w:rsidR="004E3B9E" w:rsidRPr="004E3B9E" w:rsidRDefault="00800756" w:rsidP="004E3B9E">
      <w:pPr>
        <w:widowControl/>
        <w:ind w:firstLine="420"/>
        <w:rPr>
          <w:rFonts w:ascii="Times New Roman" w:eastAsia="宋体" w:hAnsi="Times New Roman" w:cs="Times New Roman"/>
          <w:kern w:val="0"/>
          <w:sz w:val="24"/>
          <w:szCs w:val="20"/>
          <w:lang w:eastAsia="en-US"/>
        </w:rPr>
      </w:pPr>
      <w:r>
        <w:rPr>
          <w:rFonts w:ascii="Times New Roman" w:eastAsia="宋体" w:hAnsi="Times New Roman" w:cs="Times New Roman"/>
          <w:kern w:val="0"/>
          <w:position w:val="-32"/>
          <w:sz w:val="24"/>
          <w:szCs w:val="20"/>
        </w:rPr>
        <w:pict w14:anchorId="7DE87B88">
          <v:shape id="_x0000_i1027" type="#_x0000_t75" style="width:163.5pt;height:35.5pt">
            <v:imagedata r:id="rId13" o:title=""/>
          </v:shape>
        </w:pict>
      </w:r>
    </w:p>
    <w:p w14:paraId="00A1739E" w14:textId="7542C16B" w:rsidR="004E3B9E" w:rsidRPr="00F46B6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W</w:t>
      </w:r>
      <w:r w:rsidRPr="004E3B9E">
        <w:rPr>
          <w:rFonts w:ascii="Times New Roman" w:eastAsia="宋体" w:hAnsi="Times New Roman" w:cs="Times New Roman" w:hint="eastAsia"/>
          <w:kern w:val="0"/>
          <w:sz w:val="24"/>
          <w:szCs w:val="20"/>
        </w:rPr>
        <w:t xml:space="preserve">here </w:t>
      </w:r>
      <w:proofErr w:type="spellStart"/>
      <w:r w:rsidRPr="004E3B9E">
        <w:rPr>
          <w:rFonts w:ascii="Times New Roman" w:eastAsia="宋体" w:hAnsi="Times New Roman" w:cs="Times New Roman" w:hint="eastAsia"/>
          <w:kern w:val="0"/>
          <w:sz w:val="24"/>
          <w:szCs w:val="20"/>
        </w:rPr>
        <w:t>A</w:t>
      </w:r>
      <w:r w:rsidRPr="004E3B9E">
        <w:rPr>
          <w:rFonts w:ascii="Times New Roman" w:eastAsia="宋体" w:hAnsi="Times New Roman" w:cs="Times New Roman" w:hint="eastAsia"/>
          <w:kern w:val="0"/>
          <w:sz w:val="24"/>
          <w:szCs w:val="20"/>
          <w:vertAlign w:val="subscript"/>
        </w:rPr>
        <w:t>r</w:t>
      </w:r>
      <w:proofErr w:type="spellEnd"/>
      <w:r w:rsidRPr="004E3B9E">
        <w:rPr>
          <w:rFonts w:ascii="Times New Roman" w:eastAsia="宋体" w:hAnsi="Times New Roman" w:cs="Times New Roman" w:hint="eastAsia"/>
          <w:kern w:val="0"/>
          <w:sz w:val="24"/>
          <w:szCs w:val="20"/>
        </w:rPr>
        <w:t xml:space="preserve"> is the reactive surface area in units of m</w:t>
      </w:r>
      <w:r w:rsidRPr="004E3B9E">
        <w:rPr>
          <w:rFonts w:ascii="Times New Roman" w:eastAsia="宋体" w:hAnsi="Times New Roman" w:cs="Times New Roman" w:hint="eastAsia"/>
          <w:kern w:val="0"/>
          <w:sz w:val="24"/>
          <w:szCs w:val="20"/>
          <w:vertAlign w:val="superscript"/>
        </w:rPr>
        <w:t>2</w:t>
      </w:r>
      <w:r w:rsidRPr="004E3B9E">
        <w:rPr>
          <w:rFonts w:ascii="Times New Roman" w:eastAsia="宋体" w:hAnsi="Times New Roman" w:cs="Times New Roman" w:hint="eastAsia"/>
          <w:kern w:val="0"/>
          <w:sz w:val="24"/>
          <w:szCs w:val="20"/>
        </w:rPr>
        <w:t>/m</w:t>
      </w:r>
      <w:r w:rsidRPr="004E3B9E">
        <w:rPr>
          <w:rFonts w:ascii="Times New Roman" w:eastAsia="宋体" w:hAnsi="Times New Roman" w:cs="Times New Roman" w:hint="eastAsia"/>
          <w:kern w:val="0"/>
          <w:sz w:val="24"/>
          <w:szCs w:val="20"/>
          <w:vertAlign w:val="superscript"/>
        </w:rPr>
        <w:t>3</w:t>
      </w:r>
      <w:r w:rsidRPr="004E3B9E">
        <w:rPr>
          <w:rFonts w:ascii="Times New Roman" w:eastAsia="宋体" w:hAnsi="Times New Roman" w:cs="Times New Roman" w:hint="eastAsia"/>
          <w:kern w:val="0"/>
          <w:sz w:val="24"/>
          <w:szCs w:val="20"/>
          <w:vertAlign w:val="subscript"/>
        </w:rPr>
        <w:t>fracture medium</w:t>
      </w:r>
      <w:r w:rsidRPr="004E3B9E">
        <w:rPr>
          <w:rFonts w:ascii="Times New Roman" w:eastAsia="宋体" w:hAnsi="Times New Roman" w:cs="Times New Roman" w:hint="eastAsia"/>
          <w:kern w:val="0"/>
          <w:sz w:val="24"/>
          <w:szCs w:val="20"/>
        </w:rPr>
        <w:t xml:space="preserve">, </w:t>
      </w:r>
      <w:proofErr w:type="spellStart"/>
      <w:r w:rsidRPr="004E3B9E">
        <w:rPr>
          <w:rFonts w:ascii="Times New Roman" w:eastAsia="宋体" w:hAnsi="Times New Roman" w:cs="Times New Roman" w:hint="eastAsia"/>
          <w:kern w:val="0"/>
          <w:sz w:val="24"/>
          <w:szCs w:val="20"/>
        </w:rPr>
        <w:t>f</w:t>
      </w:r>
      <w:r w:rsidRPr="004E3B9E">
        <w:rPr>
          <w:rFonts w:ascii="Times New Roman" w:eastAsia="宋体" w:hAnsi="Times New Roman" w:cs="Times New Roman" w:hint="eastAsia"/>
          <w:kern w:val="0"/>
          <w:sz w:val="24"/>
          <w:szCs w:val="20"/>
          <w:vertAlign w:val="subscript"/>
        </w:rPr>
        <w:t>m</w:t>
      </w:r>
      <w:proofErr w:type="spellEnd"/>
      <w:r w:rsidRPr="004E3B9E">
        <w:rPr>
          <w:rFonts w:ascii="Times New Roman" w:eastAsia="宋体" w:hAnsi="Times New Roman" w:cs="Times New Roman" w:hint="eastAsia"/>
          <w:kern w:val="0"/>
          <w:sz w:val="24"/>
          <w:szCs w:val="20"/>
        </w:rPr>
        <w:t xml:space="preserve"> is volume fraction of the mineral, </w:t>
      </w:r>
      <w:r w:rsidRPr="004E3B9E">
        <w:rPr>
          <w:rFonts w:ascii="Symbol" w:eastAsia="宋体" w:hAnsi="Symbol" w:cs="Times New Roman"/>
          <w:kern w:val="0"/>
          <w:sz w:val="24"/>
          <w:szCs w:val="20"/>
        </w:rPr>
        <w:t></w:t>
      </w:r>
      <w:r w:rsidRPr="004E3B9E">
        <w:rPr>
          <w:rFonts w:ascii="Times New Roman" w:eastAsia="宋体" w:hAnsi="Times New Roman" w:cs="Times New Roman" w:hint="eastAsia"/>
          <w:kern w:val="0"/>
          <w:sz w:val="24"/>
          <w:szCs w:val="20"/>
          <w:vertAlign w:val="subscript"/>
        </w:rPr>
        <w:t>w</w:t>
      </w:r>
      <w:r w:rsidRPr="004E3B9E">
        <w:rPr>
          <w:rFonts w:ascii="Times New Roman" w:eastAsia="宋体" w:hAnsi="Times New Roman" w:cs="Times New Roman" w:hint="eastAsia"/>
          <w:kern w:val="0"/>
          <w:sz w:val="24"/>
          <w:szCs w:val="20"/>
        </w:rPr>
        <w:t xml:space="preserve"> is the density of water (in kg/m</w:t>
      </w:r>
      <w:r w:rsidRPr="004E3B9E">
        <w:rPr>
          <w:rFonts w:ascii="Times New Roman" w:eastAsia="宋体" w:hAnsi="Times New Roman" w:cs="Times New Roman" w:hint="eastAsia"/>
          <w:kern w:val="0"/>
          <w:sz w:val="24"/>
          <w:szCs w:val="20"/>
          <w:vertAlign w:val="superscript"/>
        </w:rPr>
        <w:t>3</w:t>
      </w:r>
      <w:r w:rsidRPr="004E3B9E">
        <w:rPr>
          <w:rFonts w:ascii="Times New Roman" w:eastAsia="宋体" w:hAnsi="Times New Roman" w:cs="Times New Roman" w:hint="eastAsia"/>
          <w:kern w:val="0"/>
          <w:sz w:val="24"/>
          <w:szCs w:val="20"/>
        </w:rPr>
        <w:t xml:space="preserve">), </w:t>
      </w:r>
      <w:r w:rsidRPr="004E3B9E">
        <w:rPr>
          <w:rFonts w:ascii="Symbol" w:eastAsia="宋体" w:hAnsi="Symbol" w:cs="Times New Roman"/>
          <w:kern w:val="0"/>
          <w:sz w:val="24"/>
          <w:szCs w:val="20"/>
        </w:rPr>
        <w:t></w:t>
      </w:r>
      <w:r w:rsidRPr="004E3B9E">
        <w:rPr>
          <w:rFonts w:ascii="Times New Roman" w:eastAsia="宋体" w:hAnsi="Times New Roman" w:cs="Times New Roman" w:hint="eastAsia"/>
          <w:kern w:val="0"/>
          <w:sz w:val="24"/>
          <w:szCs w:val="20"/>
          <w:vertAlign w:val="subscript"/>
        </w:rPr>
        <w:t>f</w:t>
      </w:r>
      <w:r w:rsidRPr="004E3B9E">
        <w:rPr>
          <w:rFonts w:ascii="Times New Roman" w:eastAsia="宋体" w:hAnsi="Times New Roman" w:cs="Times New Roman" w:hint="eastAsia"/>
          <w:kern w:val="0"/>
          <w:sz w:val="24"/>
          <w:szCs w:val="20"/>
        </w:rPr>
        <w:t xml:space="preserve"> is porosity of the medium, </w:t>
      </w:r>
      <w:proofErr w:type="spellStart"/>
      <w:r w:rsidRPr="004E3B9E">
        <w:rPr>
          <w:rFonts w:ascii="Times New Roman" w:eastAsia="宋体" w:hAnsi="Times New Roman" w:cs="Times New Roman" w:hint="eastAsia"/>
          <w:kern w:val="0"/>
          <w:sz w:val="24"/>
          <w:szCs w:val="20"/>
        </w:rPr>
        <w:t>S</w:t>
      </w:r>
      <w:r w:rsidRPr="004E3B9E">
        <w:rPr>
          <w:rFonts w:ascii="Times New Roman" w:eastAsia="宋体" w:hAnsi="Times New Roman" w:cs="Times New Roman" w:hint="eastAsia"/>
          <w:kern w:val="0"/>
          <w:sz w:val="24"/>
          <w:szCs w:val="20"/>
          <w:vertAlign w:val="subscript"/>
        </w:rPr>
        <w:t>w</w:t>
      </w:r>
      <w:r w:rsidRPr="004E3B9E">
        <w:rPr>
          <w:rFonts w:ascii="Times New Roman" w:eastAsia="宋体" w:hAnsi="Times New Roman" w:cs="Times New Roman" w:hint="eastAsia"/>
          <w:kern w:val="0"/>
          <w:sz w:val="24"/>
          <w:szCs w:val="20"/>
          <w:vertAlign w:val="subscript"/>
        </w:rPr>
        <w:softHyphen/>
      </w:r>
      <w:proofErr w:type="spellEnd"/>
      <w:r w:rsidRPr="004E3B9E">
        <w:rPr>
          <w:rFonts w:ascii="Times New Roman" w:eastAsia="宋体" w:hAnsi="Times New Roman" w:cs="Times New Roman" w:hint="eastAsia"/>
          <w:kern w:val="0"/>
          <w:sz w:val="24"/>
          <w:szCs w:val="20"/>
        </w:rPr>
        <w:t xml:space="preserve"> is water saturation, </w:t>
      </w:r>
      <w:proofErr w:type="spellStart"/>
      <w:r w:rsidRPr="004E3B9E">
        <w:rPr>
          <w:rFonts w:ascii="Times New Roman" w:eastAsia="宋体" w:hAnsi="Times New Roman" w:cs="Times New Roman" w:hint="eastAsia"/>
          <w:kern w:val="0"/>
          <w:sz w:val="24"/>
          <w:szCs w:val="20"/>
        </w:rPr>
        <w:t>S</w:t>
      </w:r>
      <w:r w:rsidRPr="004E3B9E">
        <w:rPr>
          <w:rFonts w:ascii="Times New Roman" w:eastAsia="宋体" w:hAnsi="Times New Roman" w:cs="Times New Roman" w:hint="eastAsia"/>
          <w:kern w:val="0"/>
          <w:sz w:val="24"/>
          <w:szCs w:val="20"/>
          <w:vertAlign w:val="subscript"/>
        </w:rPr>
        <w:t>m</w:t>
      </w:r>
      <w:r w:rsidRPr="004E3B9E">
        <w:rPr>
          <w:rFonts w:ascii="Times New Roman" w:eastAsia="宋体" w:hAnsi="Times New Roman" w:cs="Times New Roman" w:hint="eastAsia"/>
          <w:kern w:val="0"/>
          <w:sz w:val="24"/>
          <w:szCs w:val="20"/>
          <w:vertAlign w:val="subscript"/>
        </w:rPr>
        <w:softHyphen/>
      </w:r>
      <w:proofErr w:type="spellEnd"/>
      <w:r w:rsidRPr="004E3B9E">
        <w:rPr>
          <w:rFonts w:ascii="Times New Roman" w:eastAsia="宋体" w:hAnsi="Times New Roman" w:cs="Times New Roman" w:hint="eastAsia"/>
          <w:kern w:val="0"/>
          <w:sz w:val="24"/>
          <w:szCs w:val="20"/>
        </w:rPr>
        <w:t xml:space="preserve"> is the minimum liquid saturation for which water-rock reactions are considered.</w:t>
      </w:r>
      <w:ins w:id="365" w:author="Shuo Zhang" w:date="2013-02-20T14:41:00Z">
        <w:r w:rsidR="00AC1095">
          <w:rPr>
            <w:rFonts w:ascii="Times New Roman" w:eastAsia="宋体" w:hAnsi="Times New Roman" w:cs="Times New Roman"/>
            <w:kern w:val="0"/>
            <w:sz w:val="24"/>
            <w:szCs w:val="20"/>
          </w:rPr>
          <w:t xml:space="preserve"> </w:t>
        </w:r>
        <w:proofErr w:type="spellStart"/>
        <w:r w:rsidR="00F46B6E">
          <w:rPr>
            <w:rFonts w:ascii="Times New Roman" w:eastAsia="宋体" w:hAnsi="Times New Roman" w:cs="Times New Roman"/>
            <w:kern w:val="0"/>
            <w:sz w:val="24"/>
            <w:szCs w:val="20"/>
          </w:rPr>
          <w:t>S</w:t>
        </w:r>
        <w:r w:rsidR="00F46B6E">
          <w:rPr>
            <w:rFonts w:ascii="Times New Roman" w:eastAsia="宋体" w:hAnsi="Times New Roman" w:cs="Times New Roman"/>
            <w:kern w:val="0"/>
            <w:sz w:val="24"/>
            <w:szCs w:val="20"/>
            <w:vertAlign w:val="subscript"/>
          </w:rPr>
          <w:t>m</w:t>
        </w:r>
        <w:proofErr w:type="spellEnd"/>
        <w:r w:rsidR="00F46B6E">
          <w:rPr>
            <w:rFonts w:ascii="Times New Roman" w:eastAsia="宋体" w:hAnsi="Times New Roman" w:cs="Times New Roman"/>
            <w:kern w:val="0"/>
            <w:sz w:val="24"/>
            <w:szCs w:val="20"/>
          </w:rPr>
          <w:t xml:space="preserve"> was set to a small saturation (e.g. 1x10</w:t>
        </w:r>
        <w:r w:rsidR="00F46B6E">
          <w:rPr>
            <w:rFonts w:ascii="Times New Roman" w:eastAsia="宋体" w:hAnsi="Times New Roman" w:cs="Times New Roman"/>
            <w:kern w:val="0"/>
            <w:sz w:val="24"/>
            <w:szCs w:val="20"/>
            <w:vertAlign w:val="superscript"/>
          </w:rPr>
          <w:t>-4</w:t>
        </w:r>
        <w:r w:rsidR="00F46B6E">
          <w:rPr>
            <w:rFonts w:ascii="Times New Roman" w:eastAsia="宋体" w:hAnsi="Times New Roman" w:cs="Times New Roman"/>
            <w:kern w:val="0"/>
            <w:sz w:val="24"/>
            <w:szCs w:val="20"/>
          </w:rPr>
          <w:t>) in our model, to ensure that reactions take place until virtually no water is left since water is the wetting phase during CO</w:t>
        </w:r>
      </w:ins>
      <w:ins w:id="366" w:author="Shuo Zhang" w:date="2013-02-20T14:42:00Z">
        <w:r w:rsidR="00F46B6E">
          <w:rPr>
            <w:rFonts w:ascii="Times New Roman" w:eastAsia="宋体" w:hAnsi="Times New Roman" w:cs="Times New Roman"/>
            <w:kern w:val="0"/>
            <w:sz w:val="24"/>
            <w:szCs w:val="20"/>
            <w:vertAlign w:val="subscript"/>
          </w:rPr>
          <w:t>2</w:t>
        </w:r>
        <w:r w:rsidR="00F46B6E">
          <w:rPr>
            <w:rFonts w:ascii="Times New Roman" w:eastAsia="宋体" w:hAnsi="Times New Roman" w:cs="Times New Roman"/>
            <w:kern w:val="0"/>
            <w:sz w:val="24"/>
            <w:szCs w:val="20"/>
          </w:rPr>
          <w:t xml:space="preserve"> sequestration.</w:t>
        </w:r>
      </w:ins>
    </w:p>
    <w:p w14:paraId="4CDD1956" w14:textId="77777777" w:rsidR="004E3B9E" w:rsidRPr="004E3B9E" w:rsidRDefault="004E3B9E" w:rsidP="004E3B9E">
      <w:pPr>
        <w:widowControl/>
        <w:rPr>
          <w:rFonts w:ascii="Times New Roman" w:eastAsia="宋体" w:hAnsi="Times New Roman" w:cs="Times New Roman"/>
          <w:kern w:val="0"/>
          <w:sz w:val="24"/>
          <w:szCs w:val="20"/>
        </w:rPr>
      </w:pPr>
    </w:p>
    <w:bookmarkEnd w:id="352"/>
    <w:p w14:paraId="5921E723" w14:textId="0F8EFB91" w:rsidR="004E3B9E" w:rsidRPr="004E3B9E" w:rsidRDefault="0041764A" w:rsidP="004E3B9E">
      <w:pPr>
        <w:widowControl/>
        <w:rPr>
          <w:rFonts w:ascii="Times New Roman" w:eastAsia="宋体" w:hAnsi="Times New Roman" w:cs="Times New Roman"/>
          <w:kern w:val="0"/>
          <w:sz w:val="24"/>
          <w:szCs w:val="20"/>
        </w:rPr>
      </w:pPr>
      <w:ins w:id="367" w:author="Shuo Zhang" w:date="2013-02-20T13:51:00Z">
        <w:r>
          <w:rPr>
            <w:rFonts w:ascii="Times New Roman" w:eastAsia="宋体" w:hAnsi="Times New Roman" w:cs="Times New Roman"/>
            <w:kern w:val="0"/>
            <w:sz w:val="24"/>
            <w:szCs w:val="20"/>
          </w:rPr>
          <w:t xml:space="preserve">Typically in reactive transport modeling </w:t>
        </w:r>
      </w:ins>
      <w:ins w:id="368" w:author="Shuo Zhang" w:date="2013-02-20T13:54:00Z">
        <w:r>
          <w:rPr>
            <w:rFonts w:ascii="Times New Roman" w:eastAsia="宋体" w:hAnsi="Times New Roman" w:cs="Times New Roman"/>
            <w:kern w:val="0"/>
            <w:sz w:val="24"/>
            <w:szCs w:val="20"/>
          </w:rPr>
          <w:t xml:space="preserve">a representative element volume </w:t>
        </w:r>
      </w:ins>
      <w:ins w:id="369" w:author="Shuo Zhang" w:date="2013-02-20T13:51:00Z">
        <w:r>
          <w:rPr>
            <w:rFonts w:ascii="Times New Roman" w:eastAsia="宋体" w:hAnsi="Times New Roman" w:cs="Times New Roman"/>
            <w:kern w:val="0"/>
            <w:sz w:val="24"/>
            <w:szCs w:val="20"/>
          </w:rPr>
          <w:t>is a well-mixed homogenous block.</w:t>
        </w:r>
      </w:ins>
      <w:ins w:id="370" w:author="Shuo Zhang" w:date="2013-02-20T13:54:00Z">
        <w:r>
          <w:rPr>
            <w:rFonts w:ascii="Times New Roman" w:eastAsia="宋体" w:hAnsi="Times New Roman" w:cs="Times New Roman"/>
            <w:kern w:val="0"/>
            <w:sz w:val="24"/>
            <w:szCs w:val="20"/>
          </w:rPr>
          <w:t xml:space="preserve"> So here we don</w:t>
        </w:r>
      </w:ins>
      <w:ins w:id="371" w:author="Shuo Zhang" w:date="2013-02-20T13:55:00Z">
        <w:r>
          <w:rPr>
            <w:rFonts w:ascii="Times New Roman" w:eastAsia="宋体" w:hAnsi="Times New Roman" w:cs="Times New Roman"/>
            <w:kern w:val="0"/>
            <w:sz w:val="24"/>
            <w:szCs w:val="20"/>
          </w:rPr>
          <w:t xml:space="preserve">’t </w:t>
        </w:r>
      </w:ins>
      <w:ins w:id="372" w:author="Shuo Zhang" w:date="2013-02-20T13:57:00Z">
        <w:r>
          <w:rPr>
            <w:rFonts w:ascii="Times New Roman" w:eastAsia="宋体" w:hAnsi="Times New Roman" w:cs="Times New Roman"/>
            <w:kern w:val="0"/>
            <w:sz w:val="24"/>
            <w:szCs w:val="20"/>
          </w:rPr>
          <w:t xml:space="preserve">treat </w:t>
        </w:r>
      </w:ins>
      <w:ins w:id="373" w:author="Shuo Zhang" w:date="2013-02-20T13:55:00Z">
        <w:r>
          <w:rPr>
            <w:rFonts w:ascii="Times New Roman" w:eastAsia="宋体" w:hAnsi="Times New Roman" w:cs="Times New Roman"/>
            <w:kern w:val="0"/>
            <w:sz w:val="24"/>
            <w:szCs w:val="20"/>
          </w:rPr>
          <w:t>the</w:t>
        </w:r>
      </w:ins>
      <w:ins w:id="374" w:author="Shuo Zhang" w:date="2013-02-20T13:58:00Z">
        <w:r>
          <w:rPr>
            <w:rFonts w:ascii="Times New Roman" w:eastAsia="宋体" w:hAnsi="Times New Roman" w:cs="Times New Roman"/>
            <w:kern w:val="0"/>
            <w:sz w:val="24"/>
            <w:szCs w:val="20"/>
          </w:rPr>
          <w:t xml:space="preserve"> volcanic</w:t>
        </w:r>
      </w:ins>
      <w:ins w:id="375" w:author="Shuo Zhang" w:date="2013-02-20T13:55:00Z">
        <w:r>
          <w:rPr>
            <w:rFonts w:ascii="Times New Roman" w:eastAsia="宋体" w:hAnsi="Times New Roman" w:cs="Times New Roman"/>
            <w:kern w:val="0"/>
            <w:sz w:val="24"/>
            <w:szCs w:val="20"/>
          </w:rPr>
          <w:t xml:space="preserve"> rock fragments and the </w:t>
        </w:r>
      </w:ins>
      <w:ins w:id="376" w:author="Shuo Zhang" w:date="2013-02-20T14:03:00Z">
        <w:r w:rsidR="004C45C3">
          <w:rPr>
            <w:rFonts w:ascii="Times New Roman" w:eastAsia="宋体" w:hAnsi="Times New Roman" w:cs="Times New Roman"/>
            <w:kern w:val="0"/>
            <w:sz w:val="24"/>
            <w:szCs w:val="20"/>
          </w:rPr>
          <w:t>rest</w:t>
        </w:r>
      </w:ins>
      <w:ins w:id="377" w:author="Shuo Zhang" w:date="2013-02-20T13:55:00Z">
        <w:r>
          <w:rPr>
            <w:rFonts w:ascii="Times New Roman" w:eastAsia="宋体" w:hAnsi="Times New Roman" w:cs="Times New Roman"/>
            <w:kern w:val="0"/>
            <w:sz w:val="24"/>
            <w:szCs w:val="20"/>
          </w:rPr>
          <w:t xml:space="preserve"> of the sandstone as two</w:t>
        </w:r>
      </w:ins>
      <w:ins w:id="378" w:author="Shuo Zhang" w:date="2013-02-24T14:09:00Z">
        <w:r w:rsidR="00695F6B">
          <w:rPr>
            <w:rFonts w:ascii="Times New Roman" w:eastAsia="宋体" w:hAnsi="Times New Roman" w:cs="Times New Roman"/>
            <w:kern w:val="0"/>
            <w:sz w:val="24"/>
            <w:szCs w:val="20"/>
          </w:rPr>
          <w:t xml:space="preserve"> spatially</w:t>
        </w:r>
      </w:ins>
      <w:ins w:id="379" w:author="Shuo Zhang" w:date="2013-02-20T13:55:00Z">
        <w:r>
          <w:rPr>
            <w:rFonts w:ascii="Times New Roman" w:eastAsia="宋体" w:hAnsi="Times New Roman" w:cs="Times New Roman"/>
            <w:kern w:val="0"/>
            <w:sz w:val="24"/>
            <w:szCs w:val="20"/>
          </w:rPr>
          <w:t xml:space="preserve"> </w:t>
        </w:r>
      </w:ins>
      <w:ins w:id="380" w:author="Shuo Zhang" w:date="2013-02-20T13:56:00Z">
        <w:r>
          <w:rPr>
            <w:rFonts w:ascii="Times New Roman" w:eastAsia="宋体" w:hAnsi="Times New Roman" w:cs="Times New Roman"/>
            <w:kern w:val="0"/>
            <w:sz w:val="24"/>
            <w:szCs w:val="20"/>
          </w:rPr>
          <w:t>separate</w:t>
        </w:r>
      </w:ins>
      <w:ins w:id="381" w:author="Shuo Zhang" w:date="2013-02-20T13:55:00Z">
        <w:r>
          <w:rPr>
            <w:rFonts w:ascii="Times New Roman" w:eastAsia="宋体" w:hAnsi="Times New Roman" w:cs="Times New Roman"/>
            <w:kern w:val="0"/>
            <w:sz w:val="24"/>
            <w:szCs w:val="20"/>
          </w:rPr>
          <w:t xml:space="preserve"> </w:t>
        </w:r>
      </w:ins>
      <w:ins w:id="382" w:author="Shuo Zhang" w:date="2013-02-20T13:56:00Z">
        <w:r>
          <w:rPr>
            <w:rFonts w:ascii="Times New Roman" w:eastAsia="宋体" w:hAnsi="Times New Roman" w:cs="Times New Roman"/>
            <w:kern w:val="0"/>
            <w:sz w:val="24"/>
            <w:szCs w:val="20"/>
          </w:rPr>
          <w:t>material</w:t>
        </w:r>
      </w:ins>
      <w:ins w:id="383" w:author="Shuo Zhang" w:date="2013-02-20T13:57:00Z">
        <w:r>
          <w:rPr>
            <w:rFonts w:ascii="Times New Roman" w:eastAsia="宋体" w:hAnsi="Times New Roman" w:cs="Times New Roman"/>
            <w:kern w:val="0"/>
            <w:sz w:val="24"/>
            <w:szCs w:val="20"/>
          </w:rPr>
          <w:t>s</w:t>
        </w:r>
      </w:ins>
      <w:ins w:id="384" w:author="Shuo Zhang" w:date="2013-02-20T13:56:00Z">
        <w:r>
          <w:rPr>
            <w:rFonts w:ascii="Times New Roman" w:eastAsia="宋体" w:hAnsi="Times New Roman" w:cs="Times New Roman"/>
            <w:kern w:val="0"/>
            <w:sz w:val="24"/>
            <w:szCs w:val="20"/>
          </w:rPr>
          <w:t xml:space="preserve"> in on</w:t>
        </w:r>
      </w:ins>
      <w:ins w:id="385" w:author="Don DePaolo" w:date="2013-04-14T20:50:00Z">
        <w:r w:rsidR="00174FF4">
          <w:rPr>
            <w:rFonts w:ascii="Times New Roman" w:eastAsia="宋体" w:hAnsi="Times New Roman" w:cs="Times New Roman"/>
            <w:kern w:val="0"/>
            <w:sz w:val="24"/>
            <w:szCs w:val="20"/>
          </w:rPr>
          <w:t>e</w:t>
        </w:r>
      </w:ins>
      <w:ins w:id="386" w:author="Shuo Zhang" w:date="2013-02-20T13:56:00Z">
        <w:r>
          <w:rPr>
            <w:rFonts w:ascii="Times New Roman" w:eastAsia="宋体" w:hAnsi="Times New Roman" w:cs="Times New Roman"/>
            <w:kern w:val="0"/>
            <w:sz w:val="24"/>
            <w:szCs w:val="20"/>
          </w:rPr>
          <w:t xml:space="preserve"> grid block.</w:t>
        </w:r>
      </w:ins>
      <w:ins w:id="387" w:author="Shuo Zhang" w:date="2013-02-20T13:51:00Z">
        <w:r>
          <w:rPr>
            <w:rFonts w:ascii="Times New Roman" w:eastAsia="宋体" w:hAnsi="Times New Roman" w:cs="Times New Roman"/>
            <w:kern w:val="0"/>
            <w:sz w:val="24"/>
            <w:szCs w:val="20"/>
          </w:rPr>
          <w:t xml:space="preserve"> </w:t>
        </w:r>
      </w:ins>
      <w:ins w:id="388" w:author="Shuo Zhang" w:date="2013-02-20T13:57:00Z">
        <w:r>
          <w:rPr>
            <w:rFonts w:ascii="Times New Roman" w:eastAsia="宋体" w:hAnsi="Times New Roman" w:cs="Times New Roman"/>
            <w:kern w:val="0"/>
            <w:sz w:val="24"/>
            <w:szCs w:val="20"/>
          </w:rPr>
          <w:t xml:space="preserve">Instead the effects of </w:t>
        </w:r>
      </w:ins>
      <w:ins w:id="389" w:author="Shuo Zhang" w:date="2013-02-20T13:58:00Z">
        <w:r>
          <w:rPr>
            <w:rFonts w:ascii="Times New Roman" w:eastAsia="宋体" w:hAnsi="Times New Roman" w:cs="Times New Roman"/>
            <w:kern w:val="0"/>
            <w:sz w:val="24"/>
            <w:szCs w:val="20"/>
          </w:rPr>
          <w:t xml:space="preserve">volcanic fragments on the properties of the grid blocks are </w:t>
        </w:r>
      </w:ins>
      <w:ins w:id="390" w:author="Shuo Zhang" w:date="2013-02-21T22:17:00Z">
        <w:r w:rsidR="00162B96">
          <w:rPr>
            <w:rFonts w:ascii="Times New Roman" w:eastAsia="宋体" w:hAnsi="Times New Roman" w:cs="Times New Roman"/>
            <w:kern w:val="0"/>
            <w:sz w:val="24"/>
            <w:szCs w:val="20"/>
          </w:rPr>
          <w:t>taken into account</w:t>
        </w:r>
      </w:ins>
      <w:ins w:id="391" w:author="Shuo Zhang" w:date="2013-02-20T13:58:00Z">
        <w:r>
          <w:rPr>
            <w:rFonts w:ascii="Times New Roman" w:eastAsia="宋体" w:hAnsi="Times New Roman" w:cs="Times New Roman"/>
            <w:kern w:val="0"/>
            <w:sz w:val="24"/>
            <w:szCs w:val="20"/>
          </w:rPr>
          <w:t xml:space="preserve"> in two ways. </w:t>
        </w:r>
      </w:ins>
      <w:ins w:id="392" w:author="Shuo Zhang" w:date="2013-02-20T14:00:00Z">
        <w:r>
          <w:rPr>
            <w:rFonts w:ascii="Times New Roman" w:eastAsia="宋体" w:hAnsi="Times New Roman" w:cs="Times New Roman"/>
            <w:kern w:val="0"/>
            <w:sz w:val="24"/>
            <w:szCs w:val="20"/>
          </w:rPr>
          <w:t xml:space="preserve">First, </w:t>
        </w:r>
      </w:ins>
      <w:ins w:id="393" w:author="Shuo Zhang" w:date="2013-02-20T14:01:00Z">
        <w:r w:rsidR="004C45C3">
          <w:rPr>
            <w:rFonts w:ascii="Times New Roman" w:eastAsia="宋体" w:hAnsi="Times New Roman" w:cs="Times New Roman"/>
            <w:kern w:val="0"/>
            <w:sz w:val="24"/>
            <w:szCs w:val="20"/>
          </w:rPr>
          <w:t>the percentage</w:t>
        </w:r>
      </w:ins>
      <w:ins w:id="394" w:author="Shuo Zhang" w:date="2013-02-20T14:02:00Z">
        <w:r w:rsidR="004C45C3">
          <w:rPr>
            <w:rFonts w:ascii="Times New Roman" w:eastAsia="宋体" w:hAnsi="Times New Roman" w:cs="Times New Roman"/>
            <w:kern w:val="0"/>
            <w:sz w:val="24"/>
            <w:szCs w:val="20"/>
          </w:rPr>
          <w:t>s</w:t>
        </w:r>
      </w:ins>
      <w:ins w:id="395" w:author="Shuo Zhang" w:date="2013-02-20T14:01:00Z">
        <w:r w:rsidR="004C45C3">
          <w:rPr>
            <w:rFonts w:ascii="Times New Roman" w:eastAsia="宋体" w:hAnsi="Times New Roman" w:cs="Times New Roman"/>
            <w:kern w:val="0"/>
            <w:sz w:val="24"/>
            <w:szCs w:val="20"/>
          </w:rPr>
          <w:t xml:space="preserve"> of volcanic rock fragments are used to calculate</w:t>
        </w:r>
        <w:del w:id="396" w:author="Don DePaolo" w:date="2013-04-14T20:50:00Z">
          <w:r w:rsidR="004C45C3" w:rsidDel="00174FF4">
            <w:rPr>
              <w:rFonts w:ascii="Times New Roman" w:eastAsia="宋体" w:hAnsi="Times New Roman" w:cs="Times New Roman"/>
              <w:kern w:val="0"/>
              <w:sz w:val="24"/>
              <w:szCs w:val="20"/>
            </w:rPr>
            <w:delText>d</w:delText>
          </w:r>
        </w:del>
        <w:r w:rsidR="004C45C3">
          <w:rPr>
            <w:rFonts w:ascii="Times New Roman" w:eastAsia="宋体" w:hAnsi="Times New Roman" w:cs="Times New Roman"/>
            <w:kern w:val="0"/>
            <w:sz w:val="24"/>
            <w:szCs w:val="20"/>
          </w:rPr>
          <w:t xml:space="preserve"> porosity and permeability of the whole sandstone. Second, </w:t>
        </w:r>
      </w:ins>
      <w:del w:id="397" w:author="Shuo Zhang" w:date="2013-02-20T14:00:00Z">
        <w:r w:rsidR="00787F5B" w:rsidDel="0041764A">
          <w:rPr>
            <w:rFonts w:ascii="Times New Roman" w:eastAsia="宋体" w:hAnsi="Times New Roman" w:cs="Times New Roman"/>
            <w:kern w:val="0"/>
            <w:sz w:val="24"/>
            <w:szCs w:val="20"/>
          </w:rPr>
          <w:delText xml:space="preserve">The </w:delText>
        </w:r>
        <w:r w:rsidR="004E3B9E" w:rsidRPr="004E3B9E" w:rsidDel="0041764A">
          <w:rPr>
            <w:rFonts w:ascii="Times New Roman" w:eastAsia="宋体" w:hAnsi="Times New Roman" w:cs="Times New Roman"/>
            <w:kern w:val="0"/>
            <w:sz w:val="24"/>
            <w:szCs w:val="20"/>
          </w:rPr>
          <w:delText xml:space="preserve">rock fragments in the model are treated as if they had the same porosity and permeability as the rest of the rock.  </w:delText>
        </w:r>
      </w:del>
      <w:del w:id="398" w:author="Shuo Zhang" w:date="2013-02-20T14:01:00Z">
        <w:r w:rsidR="004E3B9E" w:rsidRPr="004E3B9E" w:rsidDel="004C45C3">
          <w:rPr>
            <w:rFonts w:ascii="Times New Roman" w:eastAsia="宋体" w:hAnsi="Times New Roman" w:cs="Times New Roman"/>
            <w:kern w:val="0"/>
            <w:sz w:val="24"/>
            <w:szCs w:val="20"/>
          </w:rPr>
          <w:delText>T</w:delText>
        </w:r>
      </w:del>
      <w:ins w:id="399" w:author="Shuo Zhang" w:date="2013-02-20T14:01:00Z">
        <w:r w:rsidR="004C45C3">
          <w:rPr>
            <w:rFonts w:ascii="Times New Roman" w:eastAsia="宋体" w:hAnsi="Times New Roman" w:cs="Times New Roman"/>
            <w:kern w:val="0"/>
            <w:sz w:val="24"/>
            <w:szCs w:val="20"/>
          </w:rPr>
          <w:t>t</w:t>
        </w:r>
      </w:ins>
      <w:r w:rsidR="004E3B9E" w:rsidRPr="004E3B9E">
        <w:rPr>
          <w:rFonts w:ascii="Times New Roman" w:eastAsia="宋体" w:hAnsi="Times New Roman" w:cs="Times New Roman"/>
          <w:kern w:val="0"/>
          <w:sz w:val="24"/>
          <w:szCs w:val="20"/>
        </w:rPr>
        <w:t xml:space="preserve">he rock fragment percentages are </w:t>
      </w:r>
      <w:del w:id="400" w:author="Shuo Zhang" w:date="2013-02-20T14:02:00Z">
        <w:r w:rsidR="004E3B9E" w:rsidRPr="004E3B9E" w:rsidDel="004C45C3">
          <w:rPr>
            <w:rFonts w:ascii="Times New Roman" w:eastAsia="宋体" w:hAnsi="Times New Roman" w:cs="Times New Roman"/>
            <w:kern w:val="0"/>
            <w:sz w:val="24"/>
            <w:szCs w:val="20"/>
          </w:rPr>
          <w:delText xml:space="preserve">only </w:delText>
        </w:r>
      </w:del>
      <w:r w:rsidR="004E3B9E" w:rsidRPr="004E3B9E">
        <w:rPr>
          <w:rFonts w:ascii="Times New Roman" w:eastAsia="宋体" w:hAnsi="Times New Roman" w:cs="Times New Roman"/>
          <w:kern w:val="0"/>
          <w:sz w:val="24"/>
          <w:szCs w:val="20"/>
        </w:rPr>
        <w:t>used to calculate the percentage</w:t>
      </w:r>
      <w:ins w:id="401" w:author="Shuo Zhang" w:date="2013-02-20T14:02:00Z">
        <w:r w:rsidR="004C45C3">
          <w:rPr>
            <w:rFonts w:ascii="Times New Roman" w:eastAsia="宋体" w:hAnsi="Times New Roman" w:cs="Times New Roman"/>
            <w:kern w:val="0"/>
            <w:sz w:val="24"/>
            <w:szCs w:val="20"/>
          </w:rPr>
          <w:t>s</w:t>
        </w:r>
      </w:ins>
      <w:r w:rsidR="004E3B9E" w:rsidRPr="004E3B9E">
        <w:rPr>
          <w:rFonts w:ascii="Times New Roman" w:eastAsia="宋体" w:hAnsi="Times New Roman" w:cs="Times New Roman"/>
          <w:kern w:val="0"/>
          <w:sz w:val="24"/>
          <w:szCs w:val="20"/>
        </w:rPr>
        <w:t xml:space="preserve"> of reactive minerals; the</w:t>
      </w:r>
      <w:ins w:id="402" w:author="Shuo Zhang" w:date="2013-02-20T14:12:00Z">
        <w:r w:rsidR="003B52F7">
          <w:rPr>
            <w:rFonts w:ascii="Times New Roman" w:eastAsia="宋体" w:hAnsi="Times New Roman" w:cs="Times New Roman"/>
            <w:kern w:val="0"/>
            <w:sz w:val="24"/>
            <w:szCs w:val="20"/>
          </w:rPr>
          <w:t>se</w:t>
        </w:r>
      </w:ins>
      <w:r w:rsidR="004E3B9E" w:rsidRPr="004E3B9E">
        <w:rPr>
          <w:rFonts w:ascii="Times New Roman" w:eastAsia="宋体" w:hAnsi="Times New Roman" w:cs="Times New Roman"/>
          <w:kern w:val="0"/>
          <w:sz w:val="24"/>
          <w:szCs w:val="20"/>
        </w:rPr>
        <w:t xml:space="preserve"> reactive minerals are then embedded</w:t>
      </w:r>
      <w:r w:rsidR="004E3B9E" w:rsidRPr="004E3B9E">
        <w:rPr>
          <w:rFonts w:ascii="Times New Roman" w:eastAsia="宋体" w:hAnsi="Times New Roman" w:cs="Times New Roman" w:hint="eastAsia"/>
          <w:kern w:val="0"/>
          <w:sz w:val="24"/>
          <w:szCs w:val="20"/>
        </w:rPr>
        <w:t xml:space="preserve"> in the rock homogenously with RSA=9.8 cm</w:t>
      </w:r>
      <w:r w:rsidR="004E3B9E" w:rsidRPr="004E3B9E">
        <w:rPr>
          <w:rFonts w:ascii="Times New Roman" w:eastAsia="宋体" w:hAnsi="Times New Roman" w:cs="Times New Roman"/>
          <w:kern w:val="0"/>
          <w:sz w:val="24"/>
          <w:szCs w:val="20"/>
          <w:vertAlign w:val="superscript"/>
        </w:rPr>
        <w:t>2</w:t>
      </w:r>
      <w:r w:rsidR="00787F5B">
        <w:rPr>
          <w:rFonts w:ascii="Times New Roman" w:eastAsia="宋体" w:hAnsi="Times New Roman" w:cs="Times New Roman" w:hint="eastAsia"/>
          <w:kern w:val="0"/>
          <w:sz w:val="24"/>
          <w:szCs w:val="20"/>
        </w:rPr>
        <w:t>/g</w:t>
      </w:r>
      <w:ins w:id="403" w:author="Shuo Zhang" w:date="2013-02-20T14:12:00Z">
        <w:r w:rsidR="003B52F7">
          <w:rPr>
            <w:rFonts w:ascii="Times New Roman" w:eastAsia="宋体" w:hAnsi="Times New Roman" w:cs="Times New Roman"/>
            <w:kern w:val="0"/>
            <w:sz w:val="24"/>
            <w:szCs w:val="20"/>
          </w:rPr>
          <w:t xml:space="preserve"> which is the same as the other minerals in the sandstone</w:t>
        </w:r>
      </w:ins>
      <w:r w:rsidR="004E3B9E" w:rsidRPr="004E3B9E">
        <w:rPr>
          <w:rFonts w:ascii="Times New Roman" w:eastAsia="宋体" w:hAnsi="Times New Roman" w:cs="Times New Roman"/>
          <w:kern w:val="0"/>
          <w:sz w:val="24"/>
          <w:szCs w:val="20"/>
        </w:rPr>
        <w:t>.</w:t>
      </w:r>
      <w:r w:rsidR="00787F5B">
        <w:rPr>
          <w:rFonts w:ascii="Times New Roman" w:eastAsia="宋体" w:hAnsi="Times New Roman" w:cs="Times New Roman" w:hint="eastAsia"/>
          <w:kern w:val="0"/>
          <w:sz w:val="24"/>
          <w:szCs w:val="20"/>
        </w:rPr>
        <w:t xml:space="preserve"> </w:t>
      </w:r>
      <w:ins w:id="404" w:author="Shuo Zhang" w:date="2013-02-20T14:12:00Z">
        <w:r w:rsidR="003B52F7">
          <w:rPr>
            <w:rFonts w:ascii="Times New Roman" w:eastAsia="宋体" w:hAnsi="Times New Roman" w:cs="Times New Roman"/>
            <w:kern w:val="0"/>
            <w:sz w:val="24"/>
            <w:szCs w:val="20"/>
          </w:rPr>
          <w:t xml:space="preserve">In </w:t>
        </w:r>
        <w:del w:id="405" w:author="Don DePaolo" w:date="2013-04-14T20:50:00Z">
          <w:r w:rsidR="003B52F7" w:rsidDel="00174FF4">
            <w:rPr>
              <w:rFonts w:ascii="Times New Roman" w:eastAsia="宋体" w:hAnsi="Times New Roman" w:cs="Times New Roman"/>
              <w:kern w:val="0"/>
              <w:sz w:val="24"/>
              <w:szCs w:val="20"/>
            </w:rPr>
            <w:delText xml:space="preserve">doing </w:delText>
          </w:r>
          <w:r w:rsidR="003B52F7" w:rsidDel="00174FF4">
            <w:rPr>
              <w:rFonts w:ascii="Times New Roman" w:eastAsia="宋体" w:hAnsi="Times New Roman" w:cs="Times New Roman"/>
              <w:kern w:val="0"/>
              <w:sz w:val="24"/>
              <w:szCs w:val="20"/>
            </w:rPr>
            <w:lastRenderedPageBreak/>
            <w:delText>t</w:delText>
          </w:r>
          <w:r w:rsidR="00162B96" w:rsidDel="00174FF4">
            <w:rPr>
              <w:rFonts w:ascii="Times New Roman" w:eastAsia="宋体" w:hAnsi="Times New Roman" w:cs="Times New Roman"/>
              <w:kern w:val="0"/>
              <w:sz w:val="24"/>
              <w:szCs w:val="20"/>
            </w:rPr>
            <w:delText>hese</w:delText>
          </w:r>
        </w:del>
      </w:ins>
      <w:ins w:id="406" w:author="Don DePaolo" w:date="2013-04-14T20:50:00Z">
        <w:r w:rsidR="00174FF4">
          <w:rPr>
            <w:rFonts w:ascii="Times New Roman" w:eastAsia="宋体" w:hAnsi="Times New Roman" w:cs="Times New Roman"/>
            <w:kern w:val="0"/>
            <w:sz w:val="24"/>
            <w:szCs w:val="20"/>
          </w:rPr>
          <w:t>this approach</w:t>
        </w:r>
      </w:ins>
      <w:ins w:id="407" w:author="Shuo Zhang" w:date="2013-02-20T14:12:00Z">
        <w:r w:rsidR="00162B96">
          <w:rPr>
            <w:rFonts w:ascii="Times New Roman" w:eastAsia="宋体" w:hAnsi="Times New Roman" w:cs="Times New Roman"/>
            <w:kern w:val="0"/>
            <w:sz w:val="24"/>
            <w:szCs w:val="20"/>
          </w:rPr>
          <w:t xml:space="preserve">, we are assuming that the </w:t>
        </w:r>
        <w:r w:rsidR="003B52F7">
          <w:rPr>
            <w:rFonts w:ascii="Times New Roman" w:eastAsia="宋体" w:hAnsi="Times New Roman" w:cs="Times New Roman"/>
            <w:kern w:val="0"/>
            <w:sz w:val="24"/>
            <w:szCs w:val="20"/>
          </w:rPr>
          <w:t xml:space="preserve">rock fragments have the same porosity, permeability </w:t>
        </w:r>
      </w:ins>
      <w:ins w:id="408" w:author="Shuo Zhang" w:date="2013-02-20T14:13:00Z">
        <w:r w:rsidR="003B52F7">
          <w:rPr>
            <w:rFonts w:ascii="Times New Roman" w:eastAsia="宋体" w:hAnsi="Times New Roman" w:cs="Times New Roman"/>
            <w:kern w:val="0"/>
            <w:sz w:val="24"/>
            <w:szCs w:val="20"/>
          </w:rPr>
          <w:t xml:space="preserve">and RSA as the rest of the rock. </w:t>
        </w:r>
      </w:ins>
      <w:r w:rsidR="00787F5B">
        <w:rPr>
          <w:rFonts w:ascii="Times New Roman" w:eastAsia="宋体" w:hAnsi="Times New Roman" w:cs="Times New Roman" w:hint="eastAsia"/>
          <w:kern w:val="0"/>
          <w:sz w:val="24"/>
          <w:szCs w:val="20"/>
        </w:rPr>
        <w:t xml:space="preserve">These assumptions </w:t>
      </w:r>
      <w:ins w:id="409" w:author="Don DePaolo" w:date="2013-04-14T20:51:00Z">
        <w:r w:rsidR="00174FF4">
          <w:rPr>
            <w:rFonts w:ascii="Times New Roman" w:eastAsia="宋体" w:hAnsi="Times New Roman" w:cs="Times New Roman"/>
            <w:kern w:val="0"/>
            <w:sz w:val="24"/>
            <w:szCs w:val="20"/>
          </w:rPr>
          <w:t>represent</w:t>
        </w:r>
      </w:ins>
      <w:del w:id="410" w:author="Don DePaolo" w:date="2013-04-14T20:51:00Z">
        <w:r w:rsidR="00787F5B" w:rsidDel="00174FF4">
          <w:rPr>
            <w:rFonts w:ascii="Times New Roman" w:eastAsia="宋体" w:hAnsi="Times New Roman" w:cs="Times New Roman" w:hint="eastAsia"/>
            <w:kern w:val="0"/>
            <w:sz w:val="24"/>
            <w:szCs w:val="20"/>
          </w:rPr>
          <w:delText>are</w:delText>
        </w:r>
      </w:del>
      <w:ins w:id="411" w:author="Don DePaolo" w:date="2013-04-14T20:51:00Z">
        <w:r w:rsidR="00174FF4">
          <w:rPr>
            <w:rFonts w:ascii="Times New Roman" w:eastAsia="宋体" w:hAnsi="Times New Roman" w:cs="Times New Roman"/>
            <w:kern w:val="0"/>
            <w:sz w:val="24"/>
            <w:szCs w:val="20"/>
          </w:rPr>
          <w:t xml:space="preserve"> the simplest</w:t>
        </w:r>
      </w:ins>
      <w:r w:rsidR="00787F5B">
        <w:rPr>
          <w:rFonts w:ascii="Times New Roman" w:eastAsia="宋体" w:hAnsi="Times New Roman" w:cs="Times New Roman" w:hint="eastAsia"/>
          <w:kern w:val="0"/>
          <w:sz w:val="24"/>
          <w:szCs w:val="20"/>
        </w:rPr>
        <w:t xml:space="preserve"> </w:t>
      </w:r>
      <w:ins w:id="412" w:author="Don DePaolo" w:date="2013-04-14T20:51:00Z">
        <w:r w:rsidR="00174FF4">
          <w:rPr>
            <w:rFonts w:ascii="Times New Roman" w:eastAsia="宋体" w:hAnsi="Times New Roman" w:cs="Times New Roman"/>
            <w:kern w:val="0"/>
            <w:sz w:val="24"/>
            <w:szCs w:val="20"/>
          </w:rPr>
          <w:t>possible approach, b</w:t>
        </w:r>
      </w:ins>
      <w:ins w:id="413" w:author="Shuo Zhang" w:date="2013-04-17T20:40:00Z">
        <w:r w:rsidR="00807E7A">
          <w:rPr>
            <w:rFonts w:ascii="Times New Roman" w:eastAsia="宋体" w:hAnsi="Times New Roman" w:cs="Times New Roman"/>
            <w:kern w:val="0"/>
            <w:sz w:val="24"/>
            <w:szCs w:val="20"/>
          </w:rPr>
          <w:t>ut</w:t>
        </w:r>
      </w:ins>
      <w:ins w:id="414" w:author="Don DePaolo" w:date="2013-04-14T20:51:00Z">
        <w:del w:id="415" w:author="Shuo Zhang" w:date="2013-04-17T20:40:00Z">
          <w:r w:rsidR="00174FF4" w:rsidDel="00807E7A">
            <w:rPr>
              <w:rFonts w:ascii="Times New Roman" w:eastAsia="宋体" w:hAnsi="Times New Roman" w:cs="Times New Roman"/>
              <w:kern w:val="0"/>
              <w:sz w:val="24"/>
              <w:szCs w:val="20"/>
            </w:rPr>
            <w:delText>y</w:delText>
          </w:r>
        </w:del>
        <w:r w:rsidR="00174FF4">
          <w:rPr>
            <w:rFonts w:ascii="Times New Roman" w:eastAsia="宋体" w:hAnsi="Times New Roman" w:cs="Times New Roman"/>
            <w:kern w:val="0"/>
            <w:sz w:val="24"/>
            <w:szCs w:val="20"/>
          </w:rPr>
          <w:t xml:space="preserve"> may be </w:t>
        </w:r>
      </w:ins>
      <w:r w:rsidR="00787F5B">
        <w:rPr>
          <w:rFonts w:ascii="Times New Roman" w:eastAsia="宋体" w:hAnsi="Times New Roman" w:cs="Times New Roman" w:hint="eastAsia"/>
          <w:kern w:val="0"/>
          <w:sz w:val="24"/>
          <w:szCs w:val="20"/>
        </w:rPr>
        <w:t xml:space="preserve">justified </w:t>
      </w:r>
      <w:ins w:id="416" w:author="Don DePaolo" w:date="2013-04-14T20:52:00Z">
        <w:r w:rsidR="00174FF4">
          <w:rPr>
            <w:rFonts w:ascii="Times New Roman" w:eastAsia="宋体" w:hAnsi="Times New Roman" w:cs="Times New Roman"/>
            <w:kern w:val="0"/>
            <w:sz w:val="24"/>
            <w:szCs w:val="20"/>
          </w:rPr>
          <w:t>for our purposes</w:t>
        </w:r>
      </w:ins>
      <w:ins w:id="417" w:author="Shuo Zhang" w:date="2013-04-17T20:40:00Z">
        <w:r w:rsidR="00807E7A">
          <w:rPr>
            <w:rFonts w:ascii="Times New Roman" w:eastAsia="宋体" w:hAnsi="Times New Roman" w:cs="Times New Roman"/>
            <w:kern w:val="0"/>
            <w:sz w:val="24"/>
            <w:szCs w:val="20"/>
          </w:rPr>
          <w:t>.</w:t>
        </w:r>
      </w:ins>
      <w:ins w:id="418" w:author="Don DePaolo" w:date="2013-04-14T20:52:00Z">
        <w:del w:id="419" w:author="Shuo Zhang" w:date="2013-04-17T20:40:00Z">
          <w:r w:rsidR="00174FF4" w:rsidDel="00807E7A">
            <w:rPr>
              <w:rFonts w:ascii="Times New Roman" w:eastAsia="宋体" w:hAnsi="Times New Roman" w:cs="Times New Roman"/>
              <w:kern w:val="0"/>
              <w:sz w:val="24"/>
              <w:szCs w:val="20"/>
            </w:rPr>
            <w:delText>,</w:delText>
          </w:r>
        </w:del>
        <w:r w:rsidR="00174FF4">
          <w:rPr>
            <w:rFonts w:ascii="Times New Roman" w:eastAsia="宋体" w:hAnsi="Times New Roman" w:cs="Times New Roman"/>
            <w:kern w:val="0"/>
            <w:sz w:val="24"/>
            <w:szCs w:val="20"/>
          </w:rPr>
          <w:t xml:space="preserve"> </w:t>
        </w:r>
      </w:ins>
      <w:del w:id="420" w:author="Don DePaolo" w:date="2013-04-14T20:52:00Z">
        <w:r w:rsidR="00787F5B" w:rsidDel="00174FF4">
          <w:rPr>
            <w:rFonts w:ascii="Times New Roman" w:eastAsia="宋体" w:hAnsi="Times New Roman" w:cs="Times New Roman" w:hint="eastAsia"/>
            <w:kern w:val="0"/>
            <w:sz w:val="24"/>
            <w:szCs w:val="20"/>
          </w:rPr>
          <w:delText>by looking at</w:delText>
        </w:r>
      </w:del>
      <w:ins w:id="421" w:author="Shuo Zhang" w:date="2013-02-19T22:08:00Z">
        <w:del w:id="422" w:author="Don DePaolo" w:date="2013-04-14T20:52:00Z">
          <w:r w:rsidR="00FE49CF" w:rsidDel="00174FF4">
            <w:rPr>
              <w:rFonts w:ascii="Times New Roman" w:eastAsia="宋体" w:hAnsi="Times New Roman" w:cs="Times New Roman"/>
              <w:kern w:val="0"/>
              <w:sz w:val="24"/>
              <w:szCs w:val="20"/>
            </w:rPr>
            <w:delText>examining</w:delText>
          </w:r>
        </w:del>
      </w:ins>
      <w:del w:id="423" w:author="Don DePaolo" w:date="2013-04-14T20:52:00Z">
        <w:r w:rsidR="00787F5B" w:rsidDel="00174FF4">
          <w:rPr>
            <w:rFonts w:ascii="Times New Roman" w:eastAsia="宋体" w:hAnsi="Times New Roman" w:cs="Times New Roman" w:hint="eastAsia"/>
            <w:kern w:val="0"/>
            <w:sz w:val="24"/>
            <w:szCs w:val="20"/>
          </w:rPr>
          <w:delText xml:space="preserve"> the</w:delText>
        </w:r>
      </w:del>
      <w:ins w:id="424" w:author="Don DePaolo" w:date="2013-04-14T20:52:00Z">
        <w:r w:rsidR="00174FF4">
          <w:rPr>
            <w:rFonts w:ascii="Times New Roman" w:eastAsia="宋体" w:hAnsi="Times New Roman" w:cs="Times New Roman"/>
            <w:kern w:val="0"/>
            <w:sz w:val="24"/>
            <w:szCs w:val="20"/>
          </w:rPr>
          <w:t>For example, we have examined</w:t>
        </w:r>
      </w:ins>
      <w:r w:rsidR="00787F5B">
        <w:rPr>
          <w:rFonts w:ascii="Times New Roman" w:eastAsia="宋体" w:hAnsi="Times New Roman" w:cs="Times New Roman" w:hint="eastAsia"/>
          <w:kern w:val="0"/>
          <w:sz w:val="24"/>
          <w:szCs w:val="20"/>
        </w:rPr>
        <w:t xml:space="preserve"> volcanic sandstone</w:t>
      </w:r>
      <w:del w:id="425" w:author="Don DePaolo" w:date="2013-04-14T20:52:00Z">
        <w:r w:rsidR="00787F5B" w:rsidDel="00174FF4">
          <w:rPr>
            <w:rFonts w:ascii="Times New Roman" w:eastAsia="宋体" w:hAnsi="Times New Roman" w:cs="Times New Roman" w:hint="eastAsia"/>
            <w:kern w:val="0"/>
            <w:sz w:val="24"/>
            <w:szCs w:val="20"/>
          </w:rPr>
          <w:delText>s</w:delText>
        </w:r>
      </w:del>
      <w:r w:rsidR="00787F5B">
        <w:rPr>
          <w:rFonts w:ascii="Times New Roman" w:eastAsia="宋体" w:hAnsi="Times New Roman" w:cs="Times New Roman" w:hint="eastAsia"/>
          <w:kern w:val="0"/>
          <w:sz w:val="24"/>
          <w:szCs w:val="20"/>
        </w:rPr>
        <w:t xml:space="preserve"> samples </w:t>
      </w:r>
      <w:del w:id="426" w:author="Don DePaolo" w:date="2013-04-14T20:52:00Z">
        <w:r w:rsidR="00787F5B" w:rsidDel="00174FF4">
          <w:rPr>
            <w:rFonts w:ascii="Times New Roman" w:eastAsia="宋体" w:hAnsi="Times New Roman" w:cs="Times New Roman" w:hint="eastAsia"/>
            <w:kern w:val="0"/>
            <w:sz w:val="24"/>
            <w:szCs w:val="20"/>
          </w:rPr>
          <w:delText xml:space="preserve">we collected </w:delText>
        </w:r>
      </w:del>
      <w:r w:rsidR="00787F5B">
        <w:rPr>
          <w:rFonts w:ascii="Times New Roman" w:eastAsia="宋体" w:hAnsi="Times New Roman" w:cs="Times New Roman" w:hint="eastAsia"/>
          <w:kern w:val="0"/>
          <w:sz w:val="24"/>
          <w:szCs w:val="20"/>
        </w:rPr>
        <w:t xml:space="preserve">from </w:t>
      </w:r>
      <w:ins w:id="427" w:author="Don DePaolo" w:date="2013-04-14T20:52:00Z">
        <w:r w:rsidR="00174FF4">
          <w:rPr>
            <w:rFonts w:ascii="Times New Roman" w:eastAsia="宋体" w:hAnsi="Times New Roman" w:cs="Times New Roman"/>
            <w:kern w:val="0"/>
            <w:sz w:val="24"/>
            <w:szCs w:val="20"/>
          </w:rPr>
          <w:t xml:space="preserve">the </w:t>
        </w:r>
        <w:proofErr w:type="spellStart"/>
        <w:r w:rsidR="00174FF4">
          <w:rPr>
            <w:rFonts w:ascii="Times New Roman" w:eastAsia="宋体" w:hAnsi="Times New Roman" w:cs="Times New Roman"/>
            <w:kern w:val="0"/>
            <w:sz w:val="24"/>
            <w:szCs w:val="20"/>
          </w:rPr>
          <w:t>Echegoin</w:t>
        </w:r>
        <w:proofErr w:type="spellEnd"/>
        <w:r w:rsidR="00174FF4">
          <w:rPr>
            <w:rFonts w:ascii="Times New Roman" w:eastAsia="宋体" w:hAnsi="Times New Roman" w:cs="Times New Roman"/>
            <w:kern w:val="0"/>
            <w:sz w:val="24"/>
            <w:szCs w:val="20"/>
          </w:rPr>
          <w:t xml:space="preserve"> Formation near </w:t>
        </w:r>
      </w:ins>
      <w:r w:rsidR="00787F5B">
        <w:rPr>
          <w:rFonts w:ascii="Times New Roman" w:eastAsia="宋体" w:hAnsi="Times New Roman" w:cs="Times New Roman" w:hint="eastAsia"/>
          <w:kern w:val="0"/>
          <w:sz w:val="24"/>
          <w:szCs w:val="20"/>
        </w:rPr>
        <w:t>Coalinga</w:t>
      </w:r>
      <w:ins w:id="428" w:author="Shuo Zhang" w:date="2013-02-20T14:15:00Z">
        <w:r w:rsidR="003B52F7">
          <w:rPr>
            <w:rFonts w:ascii="Times New Roman" w:eastAsia="宋体" w:hAnsi="Times New Roman" w:cs="Times New Roman"/>
            <w:kern w:val="0"/>
            <w:sz w:val="24"/>
            <w:szCs w:val="20"/>
          </w:rPr>
          <w:t>,</w:t>
        </w:r>
      </w:ins>
      <w:r w:rsidR="00787F5B">
        <w:rPr>
          <w:rFonts w:ascii="Times New Roman" w:eastAsia="宋体" w:hAnsi="Times New Roman" w:cs="Times New Roman" w:hint="eastAsia"/>
          <w:kern w:val="0"/>
          <w:sz w:val="24"/>
          <w:szCs w:val="20"/>
        </w:rPr>
        <w:t xml:space="preserve"> California</w:t>
      </w:r>
      <w:ins w:id="429" w:author="Don DePaolo" w:date="2013-04-14T20:53:00Z">
        <w:r w:rsidR="00174FF4">
          <w:rPr>
            <w:rFonts w:ascii="Times New Roman" w:eastAsia="宋体" w:hAnsi="Times New Roman" w:cs="Times New Roman"/>
            <w:kern w:val="0"/>
            <w:sz w:val="24"/>
            <w:szCs w:val="20"/>
          </w:rPr>
          <w:t xml:space="preserve"> </w:t>
        </w:r>
      </w:ins>
      <w:del w:id="430" w:author="Don DePaolo" w:date="2013-04-14T20:53:00Z">
        <w:r w:rsidR="00787F5B" w:rsidDel="00174FF4">
          <w:rPr>
            <w:rFonts w:ascii="Times New Roman" w:eastAsia="宋体" w:hAnsi="Times New Roman" w:cs="Times New Roman" w:hint="eastAsia"/>
            <w:kern w:val="0"/>
            <w:sz w:val="24"/>
            <w:szCs w:val="20"/>
          </w:rPr>
          <w:delText xml:space="preserve">. </w:delText>
        </w:r>
      </w:del>
      <w:ins w:id="431" w:author="Shuo Zhang" w:date="2013-02-20T14:22:00Z">
        <w:del w:id="432" w:author="Don DePaolo" w:date="2013-04-14T20:53:00Z">
          <w:r w:rsidR="000C7257" w:rsidDel="00174FF4">
            <w:rPr>
              <w:rFonts w:ascii="Times New Roman" w:eastAsia="宋体" w:hAnsi="Times New Roman" w:cs="Times New Roman"/>
              <w:kern w:val="0"/>
              <w:sz w:val="24"/>
              <w:szCs w:val="20"/>
            </w:rPr>
            <w:delText>One</w:delText>
          </w:r>
        </w:del>
      </w:ins>
      <w:ins w:id="433" w:author="Don DePaolo" w:date="2013-04-14T20:53:00Z">
        <w:r w:rsidR="00174FF4">
          <w:rPr>
            <w:rFonts w:ascii="Times New Roman" w:eastAsia="宋体" w:hAnsi="Times New Roman" w:cs="Times New Roman"/>
            <w:kern w:val="0"/>
            <w:sz w:val="24"/>
            <w:szCs w:val="20"/>
          </w:rPr>
          <w:t>(</w:t>
        </w:r>
      </w:ins>
      <w:ins w:id="434" w:author="Shuo Zhang" w:date="2013-02-20T14:22:00Z">
        <w:del w:id="435" w:author="Don DePaolo" w:date="2013-04-14T20:53:00Z">
          <w:r w:rsidR="000C7257" w:rsidDel="00174FF4">
            <w:rPr>
              <w:rFonts w:ascii="Times New Roman" w:eastAsia="宋体" w:hAnsi="Times New Roman" w:cs="Times New Roman"/>
              <w:kern w:val="0"/>
              <w:sz w:val="24"/>
              <w:szCs w:val="20"/>
            </w:rPr>
            <w:delText xml:space="preserve"> </w:delText>
          </w:r>
        </w:del>
        <w:r w:rsidR="000C7257">
          <w:rPr>
            <w:rFonts w:ascii="Times New Roman" w:eastAsia="宋体" w:hAnsi="Times New Roman" w:cs="Times New Roman"/>
            <w:kern w:val="0"/>
            <w:sz w:val="24"/>
            <w:szCs w:val="20"/>
          </w:rPr>
          <w:t xml:space="preserve">thin section picture </w:t>
        </w:r>
        <w:del w:id="436" w:author="Don DePaolo" w:date="2013-04-14T20:53:00Z">
          <w:r w:rsidR="000C7257" w:rsidDel="00174FF4">
            <w:rPr>
              <w:rFonts w:ascii="Times New Roman" w:eastAsia="宋体" w:hAnsi="Times New Roman" w:cs="Times New Roman"/>
              <w:kern w:val="0"/>
              <w:sz w:val="24"/>
              <w:szCs w:val="20"/>
            </w:rPr>
            <w:delText xml:space="preserve">of this sandstone is </w:delText>
          </w:r>
        </w:del>
        <w:r w:rsidR="000C7257">
          <w:rPr>
            <w:rFonts w:ascii="Times New Roman" w:eastAsia="宋体" w:hAnsi="Times New Roman" w:cs="Times New Roman"/>
            <w:kern w:val="0"/>
            <w:sz w:val="24"/>
            <w:szCs w:val="20"/>
          </w:rPr>
          <w:t xml:space="preserve">shown in Figure </w:t>
        </w:r>
      </w:ins>
      <w:ins w:id="437" w:author="Shuo Zhang" w:date="2013-02-20T14:24:00Z">
        <w:r w:rsidR="009D13C5">
          <w:rPr>
            <w:rFonts w:ascii="Times New Roman" w:eastAsia="宋体" w:hAnsi="Times New Roman" w:cs="Times New Roman"/>
            <w:kern w:val="0"/>
            <w:sz w:val="24"/>
            <w:szCs w:val="20"/>
          </w:rPr>
          <w:t>2</w:t>
        </w:r>
      </w:ins>
      <w:ins w:id="438" w:author="Don DePaolo" w:date="2013-04-14T20:53:00Z">
        <w:r w:rsidR="00174FF4">
          <w:rPr>
            <w:rFonts w:ascii="Times New Roman" w:eastAsia="宋体" w:hAnsi="Times New Roman" w:cs="Times New Roman"/>
            <w:kern w:val="0"/>
            <w:sz w:val="24"/>
            <w:szCs w:val="20"/>
          </w:rPr>
          <w:t>)</w:t>
        </w:r>
      </w:ins>
      <w:ins w:id="439" w:author="Shuo Zhang" w:date="2013-02-20T14:24:00Z">
        <w:r w:rsidR="000C7257">
          <w:rPr>
            <w:rFonts w:ascii="Times New Roman" w:eastAsia="宋体" w:hAnsi="Times New Roman" w:cs="Times New Roman"/>
            <w:kern w:val="0"/>
            <w:sz w:val="24"/>
            <w:szCs w:val="20"/>
          </w:rPr>
          <w:t xml:space="preserve">. </w:t>
        </w:r>
      </w:ins>
      <w:r w:rsidR="00787F5B">
        <w:rPr>
          <w:rFonts w:ascii="Times New Roman" w:eastAsia="宋体" w:hAnsi="Times New Roman" w:cs="Times New Roman" w:hint="eastAsia"/>
          <w:kern w:val="0"/>
          <w:sz w:val="24"/>
          <w:szCs w:val="20"/>
        </w:rPr>
        <w:t xml:space="preserve">The volcanic fragments </w:t>
      </w:r>
      <w:ins w:id="440" w:author="Shuo Zhang" w:date="2013-02-20T14:15:00Z">
        <w:r w:rsidR="003B52F7">
          <w:rPr>
            <w:rFonts w:ascii="Times New Roman" w:eastAsia="宋体" w:hAnsi="Times New Roman" w:cs="Times New Roman"/>
            <w:kern w:val="0"/>
            <w:sz w:val="24"/>
            <w:szCs w:val="20"/>
          </w:rPr>
          <w:t xml:space="preserve">of this sandstone </w:t>
        </w:r>
      </w:ins>
      <w:r w:rsidR="00787F5B">
        <w:rPr>
          <w:rFonts w:ascii="Times New Roman" w:eastAsia="宋体" w:hAnsi="Times New Roman" w:cs="Times New Roman" w:hint="eastAsia"/>
          <w:kern w:val="0"/>
          <w:sz w:val="24"/>
          <w:szCs w:val="20"/>
        </w:rPr>
        <w:t xml:space="preserve">have </w:t>
      </w:r>
      <w:ins w:id="441" w:author="Shuo Zhang" w:date="2013-02-20T14:15:00Z">
        <w:r w:rsidR="00F709CB">
          <w:rPr>
            <w:rFonts w:ascii="Times New Roman" w:eastAsia="宋体" w:hAnsi="Times New Roman" w:cs="Times New Roman"/>
            <w:kern w:val="0"/>
            <w:sz w:val="24"/>
            <w:szCs w:val="20"/>
          </w:rPr>
          <w:t>similar</w:t>
        </w:r>
      </w:ins>
      <w:ins w:id="442" w:author="Shuo Zhang" w:date="2013-02-23T21:05:00Z">
        <w:r w:rsidR="00F709CB">
          <w:rPr>
            <w:rFonts w:ascii="Times New Roman" w:eastAsia="宋体" w:hAnsi="Times New Roman" w:cs="Times New Roman"/>
            <w:kern w:val="0"/>
            <w:sz w:val="24"/>
            <w:szCs w:val="20"/>
          </w:rPr>
          <w:t xml:space="preserve"> </w:t>
        </w:r>
      </w:ins>
      <w:del w:id="443" w:author="Shuo Zhang" w:date="2013-02-20T14:15:00Z">
        <w:r w:rsidR="00787F5B" w:rsidDel="003B52F7">
          <w:rPr>
            <w:rFonts w:ascii="Times New Roman" w:eastAsia="宋体" w:hAnsi="Times New Roman" w:cs="Times New Roman" w:hint="eastAsia"/>
            <w:kern w:val="0"/>
            <w:sz w:val="24"/>
            <w:szCs w:val="20"/>
          </w:rPr>
          <w:delText xml:space="preserve">the same </w:delText>
        </w:r>
      </w:del>
      <w:r w:rsidR="00787F5B">
        <w:rPr>
          <w:rFonts w:ascii="Times New Roman" w:eastAsia="宋体" w:hAnsi="Times New Roman" w:cs="Times New Roman" w:hint="eastAsia"/>
          <w:kern w:val="0"/>
          <w:sz w:val="24"/>
          <w:szCs w:val="20"/>
        </w:rPr>
        <w:t xml:space="preserve">sizes </w:t>
      </w:r>
      <w:del w:id="444" w:author="Don DePaolo" w:date="2013-04-14T20:51:00Z">
        <w:r w:rsidR="00787F5B" w:rsidDel="00174FF4">
          <w:rPr>
            <w:rFonts w:ascii="Times New Roman" w:eastAsia="宋体" w:hAnsi="Times New Roman" w:cs="Times New Roman" w:hint="eastAsia"/>
            <w:kern w:val="0"/>
            <w:sz w:val="24"/>
            <w:szCs w:val="20"/>
          </w:rPr>
          <w:delText xml:space="preserve">with </w:delText>
        </w:r>
      </w:del>
      <w:ins w:id="445" w:author="Don DePaolo" w:date="2013-04-14T20:51:00Z">
        <w:r w:rsidR="00174FF4">
          <w:rPr>
            <w:rFonts w:ascii="Times New Roman" w:eastAsia="宋体" w:hAnsi="Times New Roman" w:cs="Times New Roman"/>
            <w:kern w:val="0"/>
            <w:sz w:val="24"/>
            <w:szCs w:val="20"/>
          </w:rPr>
          <w:t>as</w:t>
        </w:r>
        <w:r w:rsidR="00174FF4">
          <w:rPr>
            <w:rFonts w:ascii="Times New Roman" w:eastAsia="宋体" w:hAnsi="Times New Roman" w:cs="Times New Roman" w:hint="eastAsia"/>
            <w:kern w:val="0"/>
            <w:sz w:val="24"/>
            <w:szCs w:val="20"/>
          </w:rPr>
          <w:t xml:space="preserve"> </w:t>
        </w:r>
      </w:ins>
      <w:r w:rsidR="00787F5B">
        <w:rPr>
          <w:rFonts w:ascii="Times New Roman" w:eastAsia="宋体" w:hAnsi="Times New Roman" w:cs="Times New Roman" w:hint="eastAsia"/>
          <w:kern w:val="0"/>
          <w:sz w:val="24"/>
          <w:szCs w:val="20"/>
        </w:rPr>
        <w:t xml:space="preserve">the </w:t>
      </w:r>
      <w:del w:id="446" w:author="Shuo Zhang" w:date="2013-02-20T14:15:00Z">
        <w:r w:rsidR="00787F5B" w:rsidDel="003B52F7">
          <w:rPr>
            <w:rFonts w:ascii="Times New Roman" w:eastAsia="宋体" w:hAnsi="Times New Roman" w:cs="Times New Roman" w:hint="eastAsia"/>
            <w:kern w:val="0"/>
            <w:sz w:val="24"/>
            <w:szCs w:val="20"/>
          </w:rPr>
          <w:delText>sands</w:delText>
        </w:r>
      </w:del>
      <w:ins w:id="447" w:author="Shuo Zhang" w:date="2013-02-20T14:15:00Z">
        <w:r w:rsidR="003B52F7">
          <w:rPr>
            <w:rFonts w:ascii="Times New Roman" w:eastAsia="宋体" w:hAnsi="Times New Roman" w:cs="Times New Roman"/>
            <w:kern w:val="0"/>
            <w:sz w:val="24"/>
            <w:szCs w:val="20"/>
          </w:rPr>
          <w:t>other mineral grains</w:t>
        </w:r>
      </w:ins>
      <w:r w:rsidR="00787F5B">
        <w:rPr>
          <w:rFonts w:ascii="Times New Roman" w:eastAsia="宋体" w:hAnsi="Times New Roman" w:cs="Times New Roman" w:hint="eastAsia"/>
          <w:kern w:val="0"/>
          <w:sz w:val="24"/>
          <w:szCs w:val="20"/>
        </w:rPr>
        <w:t xml:space="preserve">, </w:t>
      </w:r>
      <w:del w:id="448" w:author="Shuo Zhang" w:date="2013-02-20T14:16:00Z">
        <w:r w:rsidR="00787F5B" w:rsidDel="003B52F7">
          <w:rPr>
            <w:rFonts w:ascii="Times New Roman" w:eastAsia="宋体" w:hAnsi="Times New Roman" w:cs="Times New Roman" w:hint="eastAsia"/>
            <w:kern w:val="0"/>
            <w:sz w:val="24"/>
            <w:szCs w:val="20"/>
          </w:rPr>
          <w:delText>and are equally distributed in the rock</w:delText>
        </w:r>
      </w:del>
      <w:ins w:id="449" w:author="Shuo Zhang" w:date="2013-02-20T14:16:00Z">
        <w:r w:rsidR="003B52F7">
          <w:rPr>
            <w:rFonts w:ascii="Times New Roman" w:eastAsia="宋体" w:hAnsi="Times New Roman" w:cs="Times New Roman"/>
            <w:kern w:val="0"/>
            <w:sz w:val="24"/>
            <w:szCs w:val="20"/>
          </w:rPr>
          <w:t>which should give similar RSAs for reactions</w:t>
        </w:r>
      </w:ins>
      <w:r w:rsidR="00787F5B">
        <w:rPr>
          <w:rFonts w:ascii="Times New Roman" w:eastAsia="宋体" w:hAnsi="Times New Roman" w:cs="Times New Roman" w:hint="eastAsia"/>
          <w:kern w:val="0"/>
          <w:sz w:val="24"/>
          <w:szCs w:val="20"/>
        </w:rPr>
        <w:t>.</w:t>
      </w:r>
      <w:ins w:id="450" w:author="Shuo Zhang" w:date="2013-02-20T14:17:00Z">
        <w:r w:rsidR="003B52F7">
          <w:rPr>
            <w:rFonts w:ascii="Times New Roman" w:eastAsia="宋体" w:hAnsi="Times New Roman" w:cs="Times New Roman"/>
            <w:kern w:val="0"/>
            <w:sz w:val="24"/>
            <w:szCs w:val="20"/>
          </w:rPr>
          <w:t xml:space="preserve"> Also the volcanic fragments are </w:t>
        </w:r>
      </w:ins>
      <w:ins w:id="451" w:author="Shuo Zhang" w:date="2013-02-20T14:19:00Z">
        <w:r w:rsidR="003B52F7">
          <w:rPr>
            <w:rFonts w:ascii="Times New Roman" w:eastAsia="宋体" w:hAnsi="Times New Roman" w:cs="Times New Roman"/>
            <w:kern w:val="0"/>
            <w:sz w:val="24"/>
            <w:szCs w:val="20"/>
          </w:rPr>
          <w:t>mostly</w:t>
        </w:r>
      </w:ins>
      <w:ins w:id="452" w:author="Shuo Zhang" w:date="2013-02-20T14:17:00Z">
        <w:r w:rsidR="003B52F7">
          <w:rPr>
            <w:rFonts w:ascii="Times New Roman" w:eastAsia="宋体" w:hAnsi="Times New Roman" w:cs="Times New Roman"/>
            <w:kern w:val="0"/>
            <w:sz w:val="24"/>
            <w:szCs w:val="20"/>
          </w:rPr>
          <w:t xml:space="preserve"> equally distributed in the </w:t>
        </w:r>
      </w:ins>
      <w:ins w:id="453" w:author="Shuo Zhang" w:date="2013-02-20T14:19:00Z">
        <w:r w:rsidR="000C7257">
          <w:rPr>
            <w:rFonts w:ascii="Times New Roman" w:eastAsia="宋体" w:hAnsi="Times New Roman" w:cs="Times New Roman"/>
            <w:kern w:val="0"/>
            <w:sz w:val="24"/>
            <w:szCs w:val="20"/>
          </w:rPr>
          <w:t xml:space="preserve">sandstone, which </w:t>
        </w:r>
        <w:del w:id="454" w:author="Don DePaolo" w:date="2013-04-14T20:53:00Z">
          <w:r w:rsidR="000C7257" w:rsidDel="00262ADF">
            <w:rPr>
              <w:rFonts w:ascii="Times New Roman" w:eastAsia="宋体" w:hAnsi="Times New Roman" w:cs="Times New Roman"/>
              <w:kern w:val="0"/>
              <w:sz w:val="24"/>
              <w:szCs w:val="20"/>
            </w:rPr>
            <w:delText xml:space="preserve">partly </w:delText>
          </w:r>
        </w:del>
      </w:ins>
      <w:ins w:id="455" w:author="Don DePaolo" w:date="2013-04-14T20:53:00Z">
        <w:r w:rsidR="00262ADF">
          <w:rPr>
            <w:rFonts w:ascii="Times New Roman" w:eastAsia="宋体" w:hAnsi="Times New Roman" w:cs="Times New Roman"/>
            <w:kern w:val="0"/>
            <w:sz w:val="24"/>
            <w:szCs w:val="20"/>
          </w:rPr>
          <w:t xml:space="preserve">is reasonable </w:t>
        </w:r>
      </w:ins>
      <w:ins w:id="456" w:author="Shuo Zhang" w:date="2013-02-20T14:19:00Z">
        <w:r w:rsidR="000C7257">
          <w:rPr>
            <w:rFonts w:ascii="Times New Roman" w:eastAsia="宋体" w:hAnsi="Times New Roman" w:cs="Times New Roman"/>
            <w:kern w:val="0"/>
            <w:sz w:val="24"/>
            <w:szCs w:val="20"/>
          </w:rPr>
          <w:t>support</w:t>
        </w:r>
      </w:ins>
      <w:ins w:id="457" w:author="Don DePaolo" w:date="2013-04-14T20:53:00Z">
        <w:r w:rsidR="00262ADF">
          <w:rPr>
            <w:rFonts w:ascii="Times New Roman" w:eastAsia="宋体" w:hAnsi="Times New Roman" w:cs="Times New Roman"/>
            <w:kern w:val="0"/>
            <w:sz w:val="24"/>
            <w:szCs w:val="20"/>
          </w:rPr>
          <w:t xml:space="preserve"> for</w:t>
        </w:r>
      </w:ins>
      <w:ins w:id="458" w:author="Shuo Zhang" w:date="2013-02-20T14:21:00Z">
        <w:del w:id="459" w:author="Don DePaolo" w:date="2013-04-14T20:53:00Z">
          <w:r w:rsidR="000C7257" w:rsidDel="00262ADF">
            <w:rPr>
              <w:rFonts w:ascii="Times New Roman" w:eastAsia="宋体" w:hAnsi="Times New Roman" w:cs="Times New Roman"/>
              <w:kern w:val="0"/>
              <w:sz w:val="24"/>
              <w:szCs w:val="20"/>
            </w:rPr>
            <w:delText>s</w:delText>
          </w:r>
        </w:del>
      </w:ins>
      <w:ins w:id="460" w:author="Shuo Zhang" w:date="2013-02-20T14:19:00Z">
        <w:r w:rsidR="000C7257">
          <w:rPr>
            <w:rFonts w:ascii="Times New Roman" w:eastAsia="宋体" w:hAnsi="Times New Roman" w:cs="Times New Roman"/>
            <w:kern w:val="0"/>
            <w:sz w:val="24"/>
            <w:szCs w:val="20"/>
          </w:rPr>
          <w:t xml:space="preserve"> our assumption of homogeneous porosity and permeability.</w:t>
        </w:r>
      </w:ins>
      <w:del w:id="461" w:author="Shuo Zhang" w:date="2013-02-20T14:19:00Z">
        <w:r w:rsidR="00787F5B" w:rsidDel="003B52F7">
          <w:rPr>
            <w:rFonts w:ascii="Times New Roman" w:eastAsia="宋体" w:hAnsi="Times New Roman" w:cs="Times New Roman" w:hint="eastAsia"/>
            <w:kern w:val="0"/>
            <w:sz w:val="24"/>
            <w:szCs w:val="20"/>
          </w:rPr>
          <w:delText xml:space="preserve"> </w:delText>
        </w:r>
      </w:del>
    </w:p>
    <w:p w14:paraId="04AD086E" w14:textId="77777777" w:rsidR="004E3B9E" w:rsidRPr="004E3B9E" w:rsidRDefault="004E3B9E" w:rsidP="004E3B9E">
      <w:pPr>
        <w:widowControl/>
        <w:rPr>
          <w:rFonts w:ascii="Times New Roman" w:eastAsia="宋体" w:hAnsi="Times New Roman" w:cs="Times New Roman"/>
          <w:kern w:val="0"/>
          <w:sz w:val="24"/>
          <w:szCs w:val="20"/>
        </w:rPr>
      </w:pPr>
    </w:p>
    <w:p w14:paraId="7D2907D9" w14:textId="77777777" w:rsidR="004E3B9E" w:rsidRPr="004E3B9E" w:rsidRDefault="004E3B9E" w:rsidP="009B081A">
      <w:pPr>
        <w:pStyle w:val="1"/>
      </w:pPr>
      <w:r w:rsidRPr="004E3B9E">
        <w:rPr>
          <w:rFonts w:hint="eastAsia"/>
        </w:rPr>
        <w:t>Results</w:t>
      </w:r>
    </w:p>
    <w:p w14:paraId="2A1F1043" w14:textId="05B8C22E" w:rsidR="004E3B9E" w:rsidRPr="004E3B9E" w:rsidRDefault="004E3B9E" w:rsidP="004E3B9E">
      <w:pPr>
        <w:widowControl/>
        <w:rPr>
          <w:rFonts w:ascii="Times New Roman" w:eastAsia="宋体" w:hAnsi="Times New Roman" w:cs="Times New Roman"/>
          <w:kern w:val="0"/>
          <w:sz w:val="24"/>
          <w:szCs w:val="20"/>
          <w:lang w:eastAsia="en-US"/>
        </w:rPr>
      </w:pPr>
      <w:r w:rsidRPr="004E3B9E">
        <w:rPr>
          <w:rFonts w:ascii="Times New Roman" w:eastAsia="宋体" w:hAnsi="Times New Roman" w:cs="Times New Roman"/>
          <w:kern w:val="0"/>
          <w:sz w:val="24"/>
          <w:szCs w:val="20"/>
          <w:lang w:eastAsia="en-US"/>
        </w:rPr>
        <w:t xml:space="preserve">As described in </w:t>
      </w:r>
      <w:del w:id="462" w:author="Shuo Zhang" w:date="2013-02-19T22:12:00Z">
        <w:r w:rsidRPr="004E3B9E" w:rsidDel="00FE49CF">
          <w:rPr>
            <w:rFonts w:ascii="Times New Roman" w:eastAsia="宋体" w:hAnsi="Times New Roman" w:cs="Times New Roman"/>
            <w:kern w:val="0"/>
            <w:sz w:val="24"/>
            <w:szCs w:val="20"/>
            <w:lang w:eastAsia="en-US"/>
          </w:rPr>
          <w:delText>the problem setup section</w:delText>
        </w:r>
      </w:del>
      <w:ins w:id="463" w:author="Shuo Zhang" w:date="2013-02-19T22:12:00Z">
        <w:r w:rsidR="00FE49CF">
          <w:rPr>
            <w:rFonts w:ascii="Times New Roman" w:eastAsia="宋体" w:hAnsi="Times New Roman" w:cs="Times New Roman"/>
            <w:kern w:val="0"/>
            <w:sz w:val="24"/>
            <w:szCs w:val="20"/>
            <w:lang w:eastAsia="en-US"/>
          </w:rPr>
          <w:t>section 2</w:t>
        </w:r>
      </w:ins>
      <w:r w:rsidRPr="004E3B9E">
        <w:rPr>
          <w:rFonts w:ascii="Times New Roman" w:eastAsia="宋体" w:hAnsi="Times New Roman" w:cs="Times New Roman"/>
          <w:kern w:val="0"/>
          <w:sz w:val="24"/>
          <w:szCs w:val="20"/>
          <w:lang w:eastAsia="en-US"/>
        </w:rPr>
        <w:t xml:space="preserve">, we selected 5 volcanogenic sandstone samples from Central Nepal that have chemical and mineralogical data available. Porosities and </w:t>
      </w:r>
      <w:proofErr w:type="spellStart"/>
      <w:r w:rsidRPr="004E3B9E">
        <w:rPr>
          <w:rFonts w:ascii="Times New Roman" w:eastAsia="宋体" w:hAnsi="Times New Roman" w:cs="Times New Roman"/>
          <w:kern w:val="0"/>
          <w:sz w:val="24"/>
          <w:szCs w:val="20"/>
          <w:lang w:eastAsia="en-US"/>
        </w:rPr>
        <w:t>permeabilities</w:t>
      </w:r>
      <w:proofErr w:type="spellEnd"/>
      <w:r w:rsidRPr="004E3B9E">
        <w:rPr>
          <w:rFonts w:ascii="Times New Roman" w:eastAsia="宋体" w:hAnsi="Times New Roman" w:cs="Times New Roman"/>
          <w:kern w:val="0"/>
          <w:sz w:val="24"/>
          <w:szCs w:val="20"/>
          <w:lang w:eastAsia="en-US"/>
        </w:rPr>
        <w:t xml:space="preserve"> were calculated for each sample using empirical equations generated from the </w:t>
      </w:r>
      <w:proofErr w:type="spellStart"/>
      <w:r w:rsidRPr="004E3B9E">
        <w:rPr>
          <w:rFonts w:ascii="Times New Roman" w:eastAsia="宋体" w:hAnsi="Times New Roman" w:cs="Times New Roman"/>
          <w:kern w:val="0"/>
          <w:sz w:val="24"/>
          <w:szCs w:val="20"/>
          <w:lang w:eastAsia="en-US"/>
        </w:rPr>
        <w:t>Yacheng</w:t>
      </w:r>
      <w:proofErr w:type="spellEnd"/>
      <w:r w:rsidRPr="004E3B9E">
        <w:rPr>
          <w:rFonts w:ascii="Times New Roman" w:eastAsia="宋体" w:hAnsi="Times New Roman" w:cs="Times New Roman"/>
          <w:kern w:val="0"/>
          <w:sz w:val="24"/>
          <w:szCs w:val="20"/>
          <w:lang w:eastAsia="en-US"/>
        </w:rPr>
        <w:t xml:space="preserve"> field. Another set of permeability data was generated by multiplying the original ones by 5 to cover a larger range of permeability values, but a range that is still small in comparison to the full range of possible </w:t>
      </w:r>
      <w:proofErr w:type="spellStart"/>
      <w:r w:rsidRPr="004E3B9E">
        <w:rPr>
          <w:rFonts w:ascii="Times New Roman" w:eastAsia="宋体" w:hAnsi="Times New Roman" w:cs="Times New Roman"/>
          <w:kern w:val="0"/>
          <w:sz w:val="24"/>
          <w:szCs w:val="20"/>
          <w:lang w:eastAsia="en-US"/>
        </w:rPr>
        <w:t>permeabilities</w:t>
      </w:r>
      <w:proofErr w:type="spellEnd"/>
      <w:r w:rsidRPr="004E3B9E">
        <w:rPr>
          <w:rFonts w:ascii="Times New Roman" w:eastAsia="宋体" w:hAnsi="Times New Roman" w:cs="Times New Roman"/>
          <w:kern w:val="0"/>
          <w:sz w:val="24"/>
          <w:szCs w:val="20"/>
          <w:lang w:eastAsia="en-US"/>
        </w:rPr>
        <w:t xml:space="preserve"> as represented b</w:t>
      </w:r>
      <w:r w:rsidR="00EB1304">
        <w:rPr>
          <w:rFonts w:ascii="Times New Roman" w:eastAsia="宋体" w:hAnsi="Times New Roman" w:cs="Times New Roman"/>
          <w:kern w:val="0"/>
          <w:sz w:val="24"/>
          <w:szCs w:val="20"/>
          <w:lang w:eastAsia="en-US"/>
        </w:rPr>
        <w:t xml:space="preserve">y the Gibson-Poole et al. </w:t>
      </w:r>
      <w:r w:rsidR="00EB1304">
        <w:rPr>
          <w:rFonts w:ascii="Times New Roman" w:eastAsia="宋体" w:hAnsi="Times New Roman" w:cs="Times New Roman"/>
          <w:kern w:val="0"/>
          <w:sz w:val="24"/>
          <w:szCs w:val="20"/>
          <w:lang w:eastAsia="en-US"/>
        </w:rPr>
        <w:fldChar w:fldCharType="begin">
          <w:fldData xml:space="preserve">PEVuZE5vdGU+PENpdGUgRXhjbHVkZUF1dGg9IjEiPjxBdXRob3I+R2lic29uLVBvb2xlPC9BdXRo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</w:fldData>
        </w:fldChar>
      </w:r>
      <w:r w:rsidR="00EB1304">
        <w:rPr>
          <w:rFonts w:ascii="Times New Roman" w:eastAsia="宋体" w:hAnsi="Times New Roman" w:cs="Times New Roman"/>
          <w:kern w:val="0"/>
          <w:sz w:val="24"/>
          <w:szCs w:val="20"/>
          <w:lang w:eastAsia="en-US"/>
        </w:rPr>
        <w:instrText xml:space="preserve"> ADDIN EN.CITE </w:instrText>
      </w:r>
      <w:r w:rsidR="00EB1304">
        <w:rPr>
          <w:rFonts w:ascii="Times New Roman" w:eastAsia="宋体" w:hAnsi="Times New Roman" w:cs="Times New Roman"/>
          <w:kern w:val="0"/>
          <w:sz w:val="24"/>
          <w:szCs w:val="20"/>
          <w:lang w:eastAsia="en-US"/>
        </w:rPr>
        <w:fldChar w:fldCharType="begin">
          <w:fldData xml:space="preserve">PEVuZE5vdGU+PENpdGUgRXhjbHVkZUF1dGg9IjEiPjxBdXRob3I+R2lic29uLVBvb2xlPC9BdXRo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</w:fldData>
        </w:fldChar>
      </w:r>
      <w:r w:rsidR="00EB1304">
        <w:rPr>
          <w:rFonts w:ascii="Times New Roman" w:eastAsia="宋体" w:hAnsi="Times New Roman" w:cs="Times New Roman"/>
          <w:kern w:val="0"/>
          <w:sz w:val="24"/>
          <w:szCs w:val="20"/>
          <w:lang w:eastAsia="en-US"/>
        </w:rPr>
        <w:instrText xml:space="preserve"> ADDIN EN.CITE.DATA </w:instrText>
      </w:r>
      <w:r w:rsidR="00EB1304">
        <w:rPr>
          <w:rFonts w:ascii="Times New Roman" w:eastAsia="宋体" w:hAnsi="Times New Roman" w:cs="Times New Roman"/>
          <w:kern w:val="0"/>
          <w:sz w:val="24"/>
          <w:szCs w:val="20"/>
          <w:lang w:eastAsia="en-US"/>
        </w:rPr>
      </w:r>
      <w:r w:rsidR="00EB1304">
        <w:rPr>
          <w:rFonts w:ascii="Times New Roman" w:eastAsia="宋体" w:hAnsi="Times New Roman" w:cs="Times New Roman"/>
          <w:kern w:val="0"/>
          <w:sz w:val="24"/>
          <w:szCs w:val="20"/>
          <w:lang w:eastAsia="en-US"/>
        </w:rPr>
        <w:fldChar w:fldCharType="end"/>
      </w:r>
      <w:r w:rsidR="00EB1304">
        <w:rPr>
          <w:rFonts w:ascii="Times New Roman" w:eastAsia="宋体" w:hAnsi="Times New Roman" w:cs="Times New Roman"/>
          <w:kern w:val="0"/>
          <w:sz w:val="24"/>
          <w:szCs w:val="20"/>
          <w:lang w:eastAsia="en-US"/>
        </w:rPr>
      </w:r>
      <w:r w:rsidR="00EB1304">
        <w:rPr>
          <w:rFonts w:ascii="Times New Roman" w:eastAsia="宋体" w:hAnsi="Times New Roman" w:cs="Times New Roman"/>
          <w:kern w:val="0"/>
          <w:sz w:val="24"/>
          <w:szCs w:val="20"/>
          <w:lang w:eastAsia="en-US"/>
        </w:rPr>
        <w:fldChar w:fldCharType="separate"/>
      </w:r>
      <w:r w:rsidR="00EB1304">
        <w:rPr>
          <w:rFonts w:ascii="Times New Roman" w:eastAsia="宋体" w:hAnsi="Times New Roman" w:cs="Times New Roman"/>
          <w:noProof/>
          <w:kern w:val="0"/>
          <w:sz w:val="24"/>
          <w:szCs w:val="20"/>
          <w:lang w:eastAsia="en-US"/>
        </w:rPr>
        <w:t>(</w:t>
      </w:r>
      <w:hyperlink w:anchor="_ENREF_10" w:tooltip="Gibson-Poole, 2008 #559" w:history="1">
        <w:r w:rsidR="00331F9E">
          <w:rPr>
            <w:rFonts w:ascii="Times New Roman" w:eastAsia="宋体" w:hAnsi="Times New Roman" w:cs="Times New Roman"/>
            <w:noProof/>
            <w:kern w:val="0"/>
            <w:sz w:val="24"/>
            <w:szCs w:val="20"/>
            <w:lang w:eastAsia="en-US"/>
          </w:rPr>
          <w:t>2008</w:t>
        </w:r>
      </w:hyperlink>
      <w:r w:rsidR="00EB1304">
        <w:rPr>
          <w:rFonts w:ascii="Times New Roman" w:eastAsia="宋体" w:hAnsi="Times New Roman" w:cs="Times New Roman"/>
          <w:noProof/>
          <w:kern w:val="0"/>
          <w:sz w:val="24"/>
          <w:szCs w:val="20"/>
          <w:lang w:eastAsia="en-US"/>
        </w:rPr>
        <w:t>)</w:t>
      </w:r>
      <w:r w:rsidR="00EB1304">
        <w:rPr>
          <w:rFonts w:ascii="Times New Roman" w:eastAsia="宋体" w:hAnsi="Times New Roman" w:cs="Times New Roman"/>
          <w:kern w:val="0"/>
          <w:sz w:val="24"/>
          <w:szCs w:val="20"/>
          <w:lang w:eastAsia="en-US"/>
        </w:rPr>
        <w:fldChar w:fldCharType="end"/>
      </w:r>
      <w:r w:rsidRPr="004E3B9E">
        <w:rPr>
          <w:rFonts w:ascii="Times New Roman" w:eastAsia="宋体" w:hAnsi="Times New Roman" w:cs="Times New Roman"/>
          <w:kern w:val="0"/>
          <w:sz w:val="24"/>
          <w:szCs w:val="20"/>
          <w:lang w:eastAsia="en-US"/>
        </w:rPr>
        <w:t xml:space="preserve"> data (Figure </w:t>
      </w:r>
      <w:ins w:id="464" w:author="Shuo Zhang" w:date="2013-02-21T21:03:00Z">
        <w:r w:rsidR="009D13C5">
          <w:rPr>
            <w:rFonts w:ascii="Times New Roman" w:eastAsia="宋体" w:hAnsi="Times New Roman" w:cs="Times New Roman" w:hint="eastAsia"/>
            <w:kern w:val="0"/>
            <w:sz w:val="24"/>
            <w:szCs w:val="20"/>
            <w:lang w:eastAsia="en-US"/>
          </w:rPr>
          <w:t>1</w:t>
        </w:r>
      </w:ins>
      <w:r w:rsidRPr="004E3B9E">
        <w:rPr>
          <w:rFonts w:ascii="Times New Roman" w:eastAsia="宋体" w:hAnsi="Times New Roman" w:cs="Times New Roman"/>
          <w:kern w:val="0"/>
          <w:sz w:val="24"/>
          <w:szCs w:val="20"/>
          <w:lang w:eastAsia="en-US"/>
        </w:rPr>
        <w:t xml:space="preserve">). Injection rate is fixed at 1 megaton per year for samples with a large permeability that requires no larger than 390 bar injection pressure, whereas samples with low </w:t>
      </w:r>
      <w:proofErr w:type="spellStart"/>
      <w:r w:rsidRPr="004E3B9E">
        <w:rPr>
          <w:rFonts w:ascii="Times New Roman" w:eastAsia="宋体" w:hAnsi="Times New Roman" w:cs="Times New Roman"/>
          <w:kern w:val="0"/>
          <w:sz w:val="24"/>
          <w:szCs w:val="20"/>
          <w:lang w:eastAsia="en-US"/>
        </w:rPr>
        <w:t>permeabilities</w:t>
      </w:r>
      <w:proofErr w:type="spellEnd"/>
      <w:r w:rsidRPr="004E3B9E">
        <w:rPr>
          <w:rFonts w:ascii="Times New Roman" w:eastAsia="宋体" w:hAnsi="Times New Roman" w:cs="Times New Roman"/>
          <w:kern w:val="0"/>
          <w:sz w:val="24"/>
          <w:szCs w:val="20"/>
          <w:lang w:eastAsia="en-US"/>
        </w:rPr>
        <w:t xml:space="preserve"> that would need more than 390 </w:t>
      </w:r>
      <w:proofErr w:type="gramStart"/>
      <w:r w:rsidRPr="004E3B9E">
        <w:rPr>
          <w:rFonts w:ascii="Times New Roman" w:eastAsia="宋体" w:hAnsi="Times New Roman" w:cs="Times New Roman"/>
          <w:kern w:val="0"/>
          <w:sz w:val="24"/>
          <w:szCs w:val="20"/>
          <w:lang w:eastAsia="en-US"/>
        </w:rPr>
        <w:t>bar</w:t>
      </w:r>
      <w:proofErr w:type="gramEnd"/>
      <w:r w:rsidRPr="004E3B9E">
        <w:rPr>
          <w:rFonts w:ascii="Times New Roman" w:eastAsia="宋体" w:hAnsi="Times New Roman" w:cs="Times New Roman"/>
          <w:kern w:val="0"/>
          <w:sz w:val="24"/>
          <w:szCs w:val="20"/>
          <w:lang w:eastAsia="en-US"/>
        </w:rPr>
        <w:t xml:space="preserve"> were set at constant injection pressure of this maximum value and thus had less than 1 Mt/</w:t>
      </w:r>
      <w:proofErr w:type="spellStart"/>
      <w:r w:rsidRPr="004E3B9E">
        <w:rPr>
          <w:rFonts w:ascii="Times New Roman" w:eastAsia="宋体" w:hAnsi="Times New Roman" w:cs="Times New Roman"/>
          <w:kern w:val="0"/>
          <w:sz w:val="24"/>
          <w:szCs w:val="20"/>
          <w:lang w:eastAsia="en-US"/>
        </w:rPr>
        <w:t>yr</w:t>
      </w:r>
      <w:proofErr w:type="spellEnd"/>
      <w:r w:rsidRPr="004E3B9E">
        <w:rPr>
          <w:rFonts w:ascii="Times New Roman" w:eastAsia="宋体" w:hAnsi="Times New Roman" w:cs="Times New Roman"/>
          <w:kern w:val="0"/>
          <w:sz w:val="24"/>
          <w:szCs w:val="20"/>
          <w:lang w:eastAsia="en-US"/>
        </w:rPr>
        <w:t xml:space="preserve"> of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injected. All samples were run with the reactive transport code TOUGHREACT using a 1-dimensional </w:t>
      </w:r>
      <w:ins w:id="465" w:author="Don DePaolo" w:date="2013-04-14T20:54:00Z">
        <w:r w:rsidR="00723099">
          <w:rPr>
            <w:rFonts w:ascii="Times New Roman" w:eastAsia="宋体" w:hAnsi="Times New Roman" w:cs="Times New Roman"/>
            <w:kern w:val="0"/>
            <w:sz w:val="24"/>
            <w:szCs w:val="20"/>
            <w:lang w:eastAsia="en-US"/>
          </w:rPr>
          <w:t xml:space="preserve">(radial) </w:t>
        </w:r>
      </w:ins>
      <w:r w:rsidRPr="004E3B9E">
        <w:rPr>
          <w:rFonts w:ascii="Times New Roman" w:eastAsia="宋体" w:hAnsi="Times New Roman" w:cs="Times New Roman"/>
          <w:kern w:val="0"/>
          <w:sz w:val="24"/>
          <w:szCs w:val="20"/>
          <w:lang w:eastAsia="en-US"/>
        </w:rPr>
        <w:t xml:space="preserve">model. The simulations generated results </w:t>
      </w:r>
      <w:del w:id="466" w:author="Don DePaolo" w:date="2013-04-14T20:54:00Z">
        <w:r w:rsidRPr="004E3B9E" w:rsidDel="005D1148">
          <w:rPr>
            <w:rFonts w:ascii="Times New Roman" w:eastAsia="宋体" w:hAnsi="Times New Roman" w:cs="Times New Roman"/>
            <w:kern w:val="0"/>
            <w:sz w:val="24"/>
            <w:szCs w:val="20"/>
            <w:lang w:eastAsia="en-US"/>
          </w:rPr>
          <w:delText>of how far</w:delText>
        </w:r>
      </w:del>
      <w:ins w:id="467" w:author="Don DePaolo" w:date="2013-04-14T20:54:00Z">
        <w:r w:rsidR="005D1148">
          <w:rPr>
            <w:rFonts w:ascii="Times New Roman" w:eastAsia="宋体" w:hAnsi="Times New Roman" w:cs="Times New Roman"/>
            <w:kern w:val="0"/>
            <w:sz w:val="24"/>
            <w:szCs w:val="20"/>
            <w:lang w:eastAsia="en-US"/>
          </w:rPr>
          <w:t>for the distance that</w:t>
        </w:r>
      </w:ins>
      <w:r w:rsidRPr="004E3B9E">
        <w:rPr>
          <w:rFonts w:ascii="Times New Roman" w:eastAsia="宋体" w:hAnsi="Times New Roman" w:cs="Times New Roman"/>
          <w:kern w:val="0"/>
          <w:sz w:val="24"/>
          <w:szCs w:val="20"/>
          <w:lang w:eastAsia="en-US"/>
        </w:rPr>
        <w:t xml:space="preserve"> the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-bearing fluid would flow, how much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is mineralized, and how system properties such as gas saturation and pH are distributed along the flow path. </w:t>
      </w:r>
    </w:p>
    <w:p w14:paraId="04BF9AB5" w14:textId="77777777" w:rsidR="004E3B9E" w:rsidRPr="004E3B9E" w:rsidRDefault="004E3B9E" w:rsidP="004E3B9E">
      <w:pPr>
        <w:widowControl/>
        <w:rPr>
          <w:rFonts w:ascii="Times New Roman" w:eastAsia="宋体" w:hAnsi="Times New Roman" w:cs="Times New Roman"/>
          <w:kern w:val="0"/>
          <w:sz w:val="24"/>
          <w:szCs w:val="20"/>
          <w:lang w:eastAsia="en-US"/>
        </w:rPr>
      </w:pPr>
    </w:p>
    <w:p w14:paraId="459EC65B" w14:textId="77777777" w:rsidR="004E3B9E" w:rsidRPr="004E3B9E" w:rsidRDefault="004E3B9E" w:rsidP="009B081A">
      <w:pPr>
        <w:pStyle w:val="2"/>
      </w:pPr>
      <w:r w:rsidRPr="004E3B9E">
        <w:t>Relationships between</w:t>
      </w:r>
      <w:r w:rsidRPr="004E3B9E">
        <w:rPr>
          <w:rFonts w:hint="eastAsia"/>
        </w:rPr>
        <w:t xml:space="preserve"> VRF and CO</w:t>
      </w:r>
      <w:r w:rsidRPr="004E3B9E">
        <w:rPr>
          <w:sz w:val="22"/>
          <w:vertAlign w:val="subscript"/>
        </w:rPr>
        <w:t>2</w:t>
      </w:r>
      <w:r w:rsidRPr="004E3B9E">
        <w:rPr>
          <w:rFonts w:hint="eastAsia"/>
        </w:rPr>
        <w:t xml:space="preserve"> </w:t>
      </w:r>
      <w:r w:rsidRPr="004E3B9E">
        <w:t>mineralization</w:t>
      </w:r>
      <w:r w:rsidRPr="004E3B9E">
        <w:rPr>
          <w:rFonts w:hint="eastAsia"/>
        </w:rPr>
        <w:t xml:space="preserve"> amount</w:t>
      </w:r>
    </w:p>
    <w:p w14:paraId="772C582A" w14:textId="3055B9BB"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T</w:t>
      </w:r>
      <w:r w:rsidRPr="004E3B9E">
        <w:rPr>
          <w:rFonts w:ascii="Times New Roman" w:eastAsia="宋体" w:hAnsi="Times New Roman" w:cs="Times New Roman" w:hint="eastAsia"/>
          <w:kern w:val="0"/>
          <w:sz w:val="24"/>
          <w:szCs w:val="20"/>
        </w:rPr>
        <w:t>he relationships between the amount of mineralized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and </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VRF are presented in Fig. </w:t>
      </w:r>
      <w:ins w:id="468" w:author="Shuo Zhang" w:date="2013-04-15T22:12:00Z">
        <w:r w:rsidR="006C6C42">
          <w:rPr>
            <w:rFonts w:ascii="Times New Roman" w:eastAsia="宋体" w:hAnsi="Times New Roman" w:cs="Times New Roman"/>
            <w:kern w:val="0"/>
            <w:sz w:val="24"/>
            <w:szCs w:val="20"/>
          </w:rPr>
          <w:t xml:space="preserve">3 </w:t>
        </w:r>
      </w:ins>
      <w:del w:id="469" w:author="Shuo Zhang" w:date="2013-04-15T22:12:00Z">
        <w:r w:rsidRPr="004E3B9E" w:rsidDel="006C6C42">
          <w:rPr>
            <w:rFonts w:ascii="Times New Roman" w:eastAsia="宋体" w:hAnsi="Times New Roman" w:cs="Times New Roman" w:hint="eastAsia"/>
            <w:kern w:val="0"/>
            <w:sz w:val="24"/>
            <w:szCs w:val="20"/>
          </w:rPr>
          <w:delText xml:space="preserve"> </w:delText>
        </w:r>
      </w:del>
      <w:r w:rsidRPr="004E3B9E">
        <w:rPr>
          <w:rFonts w:ascii="Times New Roman" w:eastAsia="宋体" w:hAnsi="Times New Roman" w:cs="Times New Roman" w:hint="eastAsia"/>
          <w:kern w:val="0"/>
          <w:sz w:val="24"/>
          <w:szCs w:val="20"/>
        </w:rPr>
        <w:t xml:space="preserve">and Fig. </w:t>
      </w:r>
      <w:ins w:id="470" w:author="Shuo Zhang" w:date="2013-02-21T20:45:00Z">
        <w:r w:rsidR="006C6C42">
          <w:rPr>
            <w:rFonts w:ascii="Times New Roman" w:eastAsia="宋体" w:hAnsi="Times New Roman" w:cs="Times New Roman" w:hint="eastAsia"/>
            <w:kern w:val="0"/>
            <w:sz w:val="24"/>
            <w:szCs w:val="20"/>
          </w:rPr>
          <w:t>4</w:t>
        </w:r>
      </w:ins>
      <w:r w:rsidRPr="004E3B9E">
        <w:rPr>
          <w:rFonts w:ascii="Times New Roman" w:eastAsia="宋体" w:hAnsi="Times New Roman" w:cs="Times New Roman" w:hint="eastAsia"/>
          <w:kern w:val="0"/>
          <w:sz w:val="24"/>
          <w:szCs w:val="20"/>
        </w:rPr>
        <w:t xml:space="preserve">. For the Low Permeability </w:t>
      </w:r>
      <w:r w:rsidRPr="004E3B9E">
        <w:rPr>
          <w:rFonts w:ascii="Times New Roman" w:eastAsia="宋体" w:hAnsi="Times New Roman" w:cs="Times New Roman"/>
          <w:kern w:val="0"/>
          <w:sz w:val="24"/>
          <w:szCs w:val="20"/>
        </w:rPr>
        <w:t>case</w:t>
      </w:r>
      <w:r w:rsidRPr="004E3B9E">
        <w:rPr>
          <w:rFonts w:ascii="Times New Roman" w:eastAsia="宋体" w:hAnsi="Times New Roman" w:cs="Times New Roman" w:hint="eastAsia"/>
          <w:kern w:val="0"/>
          <w:sz w:val="24"/>
          <w:szCs w:val="20"/>
        </w:rPr>
        <w:t>, sample 1 and sample 2 have injection rate</w:t>
      </w:r>
      <w:r w:rsidRPr="004E3B9E">
        <w:rPr>
          <w:rFonts w:ascii="Times New Roman" w:eastAsia="宋体" w:hAnsi="Times New Roman" w:cs="Times New Roman"/>
          <w:kern w:val="0"/>
          <w:sz w:val="24"/>
          <w:szCs w:val="20"/>
        </w:rPr>
        <w:t>s</w:t>
      </w:r>
      <w:r w:rsidRPr="004E3B9E">
        <w:rPr>
          <w:rFonts w:ascii="Times New Roman" w:eastAsia="宋体" w:hAnsi="Times New Roman" w:cs="Times New Roman" w:hint="eastAsia"/>
          <w:kern w:val="0"/>
          <w:sz w:val="24"/>
          <w:szCs w:val="20"/>
        </w:rPr>
        <w:t xml:space="preserve"> of 1 Mt/</w:t>
      </w:r>
      <w:proofErr w:type="spellStart"/>
      <w:r w:rsidRPr="004E3B9E">
        <w:rPr>
          <w:rFonts w:ascii="Times New Roman" w:eastAsia="宋体" w:hAnsi="Times New Roman" w:cs="Times New Roman" w:hint="eastAsia"/>
          <w:kern w:val="0"/>
          <w:sz w:val="24"/>
          <w:szCs w:val="20"/>
        </w:rPr>
        <w:t>yr</w:t>
      </w:r>
      <w:proofErr w:type="spellEnd"/>
      <w:r w:rsidRPr="004E3B9E">
        <w:rPr>
          <w:rFonts w:ascii="Times New Roman" w:eastAsia="宋体" w:hAnsi="Times New Roman" w:cs="Times New Roman" w:hint="eastAsia"/>
          <w:kern w:val="0"/>
          <w:sz w:val="24"/>
          <w:szCs w:val="20"/>
        </w:rPr>
        <w:t xml:space="preserve"> while sample</w:t>
      </w:r>
      <w:r w:rsidRPr="004E3B9E">
        <w:rPr>
          <w:rFonts w:ascii="Times New Roman" w:eastAsia="宋体" w:hAnsi="Times New Roman" w:cs="Times New Roman"/>
          <w:kern w:val="0"/>
          <w:sz w:val="24"/>
          <w:szCs w:val="20"/>
        </w:rPr>
        <w:t>s</w:t>
      </w:r>
      <w:r w:rsidRPr="004E3B9E">
        <w:rPr>
          <w:rFonts w:ascii="Times New Roman" w:eastAsia="宋体" w:hAnsi="Times New Roman" w:cs="Times New Roman" w:hint="eastAsia"/>
          <w:kern w:val="0"/>
          <w:sz w:val="24"/>
          <w:szCs w:val="20"/>
        </w:rPr>
        <w:t xml:space="preserve"> 3-5 </w:t>
      </w:r>
      <w:r w:rsidRPr="004E3B9E">
        <w:rPr>
          <w:rFonts w:ascii="Times New Roman" w:eastAsia="宋体" w:hAnsi="Times New Roman" w:cs="Times New Roman"/>
          <w:kern w:val="0"/>
          <w:sz w:val="24"/>
          <w:szCs w:val="20"/>
        </w:rPr>
        <w:t xml:space="preserve">(progressively higher VRF) </w:t>
      </w:r>
      <w:r w:rsidRPr="004E3B9E">
        <w:rPr>
          <w:rFonts w:ascii="Times New Roman" w:eastAsia="宋体" w:hAnsi="Times New Roman" w:cs="Times New Roman" w:hint="eastAsia"/>
          <w:kern w:val="0"/>
          <w:sz w:val="24"/>
          <w:szCs w:val="20"/>
        </w:rPr>
        <w:t>are fixed at constant injection pressure of 390 bar since they would need a pressure higher than 390 bar to achieve 1 Mt/</w:t>
      </w:r>
      <w:proofErr w:type="spellStart"/>
      <w:r w:rsidRPr="004E3B9E">
        <w:rPr>
          <w:rFonts w:ascii="Times New Roman" w:eastAsia="宋体" w:hAnsi="Times New Roman" w:cs="Times New Roman" w:hint="eastAsia"/>
          <w:kern w:val="0"/>
          <w:sz w:val="24"/>
          <w:szCs w:val="20"/>
        </w:rPr>
        <w:t>yr</w:t>
      </w:r>
      <w:proofErr w:type="spellEnd"/>
      <w:r w:rsidRPr="004E3B9E">
        <w:rPr>
          <w:rFonts w:ascii="Times New Roman" w:eastAsia="宋体" w:hAnsi="Times New Roman" w:cs="Times New Roman" w:hint="eastAsia"/>
          <w:kern w:val="0"/>
          <w:sz w:val="24"/>
          <w:szCs w:val="20"/>
        </w:rPr>
        <w:t xml:space="preserve"> and we assume that standard injection equipment can achieve an injection pressure </w:t>
      </w:r>
      <w:r w:rsidRPr="004E3B9E">
        <w:rPr>
          <w:rFonts w:ascii="Times New Roman" w:eastAsia="宋体" w:hAnsi="Times New Roman" w:cs="Times New Roman"/>
          <w:kern w:val="0"/>
          <w:sz w:val="24"/>
          <w:szCs w:val="20"/>
        </w:rPr>
        <w:t xml:space="preserve">only </w:t>
      </w:r>
      <w:r w:rsidRPr="004E3B9E">
        <w:rPr>
          <w:rFonts w:ascii="Times New Roman" w:eastAsia="宋体" w:hAnsi="Times New Roman" w:cs="Times New Roman" w:hint="eastAsia"/>
          <w:kern w:val="0"/>
          <w:sz w:val="24"/>
          <w:szCs w:val="20"/>
        </w:rPr>
        <w:t>as high as 390 bar. As permeability decreases from sample 2 to sample 5, the amount of injected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decreases. However, since the amount of reactive VRF increases from sample 1 to sample 5, a larger percent of injected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is mineralized. The trade-off between increasing reactivity and decreasing permeability generates an optimal case at VRF</w:t>
      </w:r>
      <w:r w:rsidRPr="004E3B9E">
        <w:rPr>
          <w:rFonts w:ascii="Times New Roman" w:eastAsia="宋体" w:hAnsi="Times New Roman" w:cs="Times New Roman"/>
          <w:kern w:val="0"/>
          <w:sz w:val="24"/>
          <w:szCs w:val="20"/>
        </w:rPr>
        <w:t xml:space="preserve"> ≈ </w:t>
      </w:r>
      <w:r w:rsidRPr="004E3B9E">
        <w:rPr>
          <w:rFonts w:ascii="Times New Roman" w:eastAsia="宋体" w:hAnsi="Times New Roman" w:cs="Times New Roman" w:hint="eastAsia"/>
          <w:kern w:val="0"/>
          <w:sz w:val="24"/>
          <w:szCs w:val="20"/>
        </w:rPr>
        <w:t>6% where the amount of mineralized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has </w:t>
      </w:r>
      <w:r w:rsidRPr="004E3B9E">
        <w:rPr>
          <w:rFonts w:ascii="Times New Roman" w:eastAsia="宋体" w:hAnsi="Times New Roman" w:cs="Times New Roman" w:hint="eastAsia"/>
          <w:kern w:val="0"/>
          <w:sz w:val="24"/>
          <w:szCs w:val="20"/>
        </w:rPr>
        <w:lastRenderedPageBreak/>
        <w:t xml:space="preserve">the largest value. For the High Permeability </w:t>
      </w:r>
      <w:r w:rsidRPr="004E3B9E">
        <w:rPr>
          <w:rFonts w:ascii="Times New Roman" w:eastAsia="宋体" w:hAnsi="Times New Roman" w:cs="Times New Roman"/>
          <w:kern w:val="0"/>
          <w:sz w:val="24"/>
          <w:szCs w:val="20"/>
        </w:rPr>
        <w:t>case</w:t>
      </w:r>
      <w:r w:rsidRPr="004E3B9E">
        <w:rPr>
          <w:rFonts w:ascii="Times New Roman" w:eastAsia="宋体" w:hAnsi="Times New Roman" w:cs="Times New Roman" w:hint="eastAsia"/>
          <w:kern w:val="0"/>
          <w:sz w:val="24"/>
          <w:szCs w:val="20"/>
        </w:rPr>
        <w:t>, the amount of injected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and mineralized percent show similar patterns as those in the Low Permeability set, but the optimal case shift</w:t>
      </w:r>
      <w:r w:rsidRPr="004E3B9E">
        <w:rPr>
          <w:rFonts w:ascii="Times New Roman" w:eastAsia="宋体" w:hAnsi="Times New Roman" w:cs="Times New Roman"/>
          <w:kern w:val="0"/>
          <w:sz w:val="24"/>
          <w:szCs w:val="20"/>
        </w:rPr>
        <w:t>s</w:t>
      </w:r>
      <w:r w:rsidRPr="004E3B9E">
        <w:rPr>
          <w:rFonts w:ascii="Times New Roman" w:eastAsia="宋体" w:hAnsi="Times New Roman" w:cs="Times New Roman" w:hint="eastAsia"/>
          <w:kern w:val="0"/>
          <w:sz w:val="24"/>
          <w:szCs w:val="20"/>
        </w:rPr>
        <w:t xml:space="preserve"> from 6% to </w:t>
      </w:r>
      <w:ins w:id="471" w:author="Don DePaolo" w:date="2013-04-14T20:55:00Z">
        <w:r w:rsidR="00743F0F">
          <w:rPr>
            <w:rFonts w:ascii="Times New Roman" w:eastAsia="宋体" w:hAnsi="Times New Roman" w:cs="Times New Roman"/>
            <w:kern w:val="0"/>
            <w:sz w:val="24"/>
            <w:szCs w:val="20"/>
          </w:rPr>
          <w:t>somewhere between 10</w:t>
        </w:r>
      </w:ins>
      <w:ins w:id="472" w:author="Don DePaolo" w:date="2013-04-14T20:56:00Z">
        <w:r w:rsidR="00743F0F">
          <w:rPr>
            <w:rFonts w:ascii="Times New Roman" w:eastAsia="宋体" w:hAnsi="Times New Roman" w:cs="Times New Roman"/>
            <w:kern w:val="0"/>
            <w:sz w:val="24"/>
            <w:szCs w:val="20"/>
          </w:rPr>
          <w:t>%</w:t>
        </w:r>
      </w:ins>
      <w:ins w:id="473" w:author="Don DePaolo" w:date="2013-04-14T20:55:00Z">
        <w:r w:rsidR="00743F0F">
          <w:rPr>
            <w:rFonts w:ascii="Times New Roman" w:eastAsia="宋体" w:hAnsi="Times New Roman" w:cs="Times New Roman"/>
            <w:kern w:val="0"/>
            <w:sz w:val="24"/>
            <w:szCs w:val="20"/>
          </w:rPr>
          <w:t xml:space="preserve"> and </w:t>
        </w:r>
      </w:ins>
      <w:r w:rsidRPr="004E3B9E">
        <w:rPr>
          <w:rFonts w:ascii="Times New Roman" w:eastAsia="宋体" w:hAnsi="Times New Roman" w:cs="Times New Roman" w:hint="eastAsia"/>
          <w:kern w:val="0"/>
          <w:sz w:val="24"/>
          <w:szCs w:val="20"/>
        </w:rPr>
        <w:t>21%</w:t>
      </w:r>
      <w:r w:rsidRPr="004E3B9E">
        <w:rPr>
          <w:rFonts w:ascii="Times New Roman" w:eastAsia="宋体" w:hAnsi="Times New Roman" w:cs="Times New Roman"/>
          <w:kern w:val="0"/>
          <w:sz w:val="24"/>
          <w:szCs w:val="20"/>
        </w:rPr>
        <w:t xml:space="preserve"> VRF</w:t>
      </w:r>
      <w:r w:rsidRPr="004E3B9E">
        <w:rPr>
          <w:rFonts w:ascii="Times New Roman" w:eastAsia="宋体" w:hAnsi="Times New Roman" w:cs="Times New Roman" w:hint="eastAsia"/>
          <w:kern w:val="0"/>
          <w:sz w:val="24"/>
          <w:szCs w:val="20"/>
        </w:rPr>
        <w:t>. Thus it can be seen that the amount of mineralized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depends on how we determine </w:t>
      </w:r>
      <w:proofErr w:type="spellStart"/>
      <w:r w:rsidRPr="004E3B9E">
        <w:rPr>
          <w:rFonts w:ascii="Times New Roman" w:eastAsia="宋体" w:hAnsi="Times New Roman" w:cs="Times New Roman" w:hint="eastAsia"/>
          <w:kern w:val="0"/>
          <w:sz w:val="24"/>
          <w:szCs w:val="20"/>
        </w:rPr>
        <w:t>permeabilities</w:t>
      </w:r>
      <w:proofErr w:type="spellEnd"/>
      <w:r w:rsidRPr="004E3B9E">
        <w:rPr>
          <w:rFonts w:ascii="Times New Roman" w:eastAsia="宋体" w:hAnsi="Times New Roman" w:cs="Times New Roman" w:hint="eastAsia"/>
          <w:kern w:val="0"/>
          <w:sz w:val="24"/>
          <w:szCs w:val="20"/>
        </w:rPr>
        <w:t xml:space="preserve"> from mineralogy</w:t>
      </w:r>
      <w:r w:rsidRPr="004E3B9E">
        <w:rPr>
          <w:rFonts w:ascii="Times New Roman" w:eastAsia="宋体" w:hAnsi="Times New Roman" w:cs="Times New Roman"/>
          <w:kern w:val="0"/>
          <w:sz w:val="24"/>
          <w:szCs w:val="20"/>
        </w:rPr>
        <w:t>, or more generally the relationships between mineralogy, porosity and permeability. Nevertheless, the results suggest that if formations can be identified that have relatively high VRF and modest permeability, mineralization of injected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can be almost quantitative over a timescale of 1000 years.</w:t>
      </w:r>
    </w:p>
    <w:p w14:paraId="7B3F2B8E" w14:textId="77777777" w:rsidR="004E3B9E" w:rsidRPr="004E3B9E" w:rsidRDefault="004E3B9E" w:rsidP="004E3B9E">
      <w:pPr>
        <w:widowControl/>
        <w:rPr>
          <w:rFonts w:ascii="Times New Roman" w:eastAsia="宋体" w:hAnsi="Times New Roman" w:cs="Times New Roman"/>
          <w:kern w:val="0"/>
          <w:sz w:val="24"/>
          <w:szCs w:val="20"/>
        </w:rPr>
      </w:pPr>
    </w:p>
    <w:p w14:paraId="4176E0CB" w14:textId="4EAD39D7"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hint="eastAsia"/>
          <w:kern w:val="0"/>
          <w:sz w:val="24"/>
          <w:szCs w:val="20"/>
        </w:rPr>
        <w:t xml:space="preserve">Fig. </w:t>
      </w:r>
      <w:ins w:id="474" w:author="Shuo Zhang" w:date="2013-02-21T21:03:00Z">
        <w:r w:rsidR="006C6C42">
          <w:rPr>
            <w:rFonts w:ascii="Times New Roman" w:eastAsia="宋体" w:hAnsi="Times New Roman" w:cs="Times New Roman" w:hint="eastAsia"/>
            <w:kern w:val="0"/>
            <w:sz w:val="24"/>
            <w:szCs w:val="20"/>
          </w:rPr>
          <w:t>5</w:t>
        </w:r>
      </w:ins>
      <w:r w:rsidRPr="004E3B9E">
        <w:rPr>
          <w:rFonts w:ascii="Times New Roman" w:eastAsia="宋体" w:hAnsi="Times New Roman" w:cs="Times New Roman" w:hint="eastAsia"/>
          <w:kern w:val="0"/>
          <w:sz w:val="24"/>
          <w:szCs w:val="20"/>
        </w:rPr>
        <w:t xml:space="preserve"> shows the evolution of total sequestered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in </w:t>
      </w:r>
      <w:r w:rsidRPr="004E3B9E">
        <w:rPr>
          <w:rFonts w:ascii="Times New Roman" w:eastAsia="宋体" w:hAnsi="Times New Roman" w:cs="Times New Roman"/>
          <w:kern w:val="0"/>
          <w:sz w:val="24"/>
          <w:szCs w:val="20"/>
        </w:rPr>
        <w:t xml:space="preserve">the </w:t>
      </w:r>
      <w:r w:rsidRPr="004E3B9E">
        <w:rPr>
          <w:rFonts w:ascii="Times New Roman" w:eastAsia="宋体" w:hAnsi="Times New Roman" w:cs="Times New Roman" w:hint="eastAsia"/>
          <w:kern w:val="0"/>
          <w:sz w:val="24"/>
          <w:szCs w:val="20"/>
        </w:rPr>
        <w:t>mineralized phase</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aqueous phase</w:t>
      </w:r>
      <w:r w:rsidRPr="004E3B9E">
        <w:rPr>
          <w:rFonts w:ascii="Times New Roman" w:eastAsia="宋体" w:hAnsi="Times New Roman" w:cs="Times New Roman"/>
          <w:kern w:val="0"/>
          <w:sz w:val="24"/>
          <w:szCs w:val="20"/>
        </w:rPr>
        <w:t xml:space="preserve"> and </w:t>
      </w:r>
      <w:del w:id="475" w:author="Shuo Zhang" w:date="2013-02-19T22:17:00Z">
        <w:r w:rsidRPr="004E3B9E" w:rsidDel="003556CC">
          <w:rPr>
            <w:rFonts w:ascii="Times New Roman" w:eastAsia="宋体" w:hAnsi="Times New Roman" w:cs="Times New Roman"/>
            <w:kern w:val="0"/>
            <w:sz w:val="24"/>
            <w:szCs w:val="20"/>
          </w:rPr>
          <w:delText xml:space="preserve">gaseous </w:delText>
        </w:r>
      </w:del>
      <w:ins w:id="476" w:author="Shuo Zhang" w:date="2013-02-19T22:17:00Z">
        <w:r w:rsidR="003556CC">
          <w:rPr>
            <w:rFonts w:ascii="Times New Roman" w:eastAsia="宋体" w:hAnsi="Times New Roman" w:cs="Times New Roman"/>
            <w:kern w:val="0"/>
            <w:sz w:val="24"/>
            <w:szCs w:val="20"/>
          </w:rPr>
          <w:t>supercritical</w:t>
        </w:r>
        <w:r w:rsidR="003556CC" w:rsidRPr="004E3B9E">
          <w:rPr>
            <w:rFonts w:ascii="Times New Roman" w:eastAsia="宋体" w:hAnsi="Times New Roman" w:cs="Times New Roman"/>
            <w:kern w:val="0"/>
            <w:sz w:val="24"/>
            <w:szCs w:val="20"/>
          </w:rPr>
          <w:t xml:space="preserve"> </w:t>
        </w:r>
      </w:ins>
      <w:r w:rsidRPr="004E3B9E">
        <w:rPr>
          <w:rFonts w:ascii="Times New Roman" w:eastAsia="宋体" w:hAnsi="Times New Roman" w:cs="Times New Roman"/>
          <w:kern w:val="0"/>
          <w:sz w:val="24"/>
          <w:szCs w:val="20"/>
        </w:rPr>
        <w:t>phase</w:t>
      </w:r>
      <w:r w:rsidRPr="004E3B9E">
        <w:rPr>
          <w:rFonts w:ascii="Times New Roman" w:eastAsia="宋体" w:hAnsi="Times New Roman" w:cs="Times New Roman" w:hint="eastAsia"/>
          <w:kern w:val="0"/>
          <w:sz w:val="24"/>
          <w:szCs w:val="20"/>
        </w:rPr>
        <w:t xml:space="preserve"> for the entire reservoir in the case </w:t>
      </w:r>
      <w:r w:rsidRPr="004E3B9E">
        <w:rPr>
          <w:rFonts w:ascii="Times New Roman" w:eastAsia="宋体" w:hAnsi="Times New Roman" w:cs="Times New Roman"/>
          <w:kern w:val="0"/>
          <w:sz w:val="24"/>
          <w:szCs w:val="20"/>
        </w:rPr>
        <w:t xml:space="preserve">of </w:t>
      </w:r>
      <w:r w:rsidRPr="004E3B9E">
        <w:rPr>
          <w:rFonts w:ascii="Times New Roman" w:eastAsia="宋体" w:hAnsi="Times New Roman" w:cs="Times New Roman" w:hint="eastAsia"/>
          <w:kern w:val="0"/>
          <w:sz w:val="24"/>
          <w:szCs w:val="20"/>
        </w:rPr>
        <w:t>21% VRF</w:t>
      </w:r>
      <w:r w:rsidRPr="004E3B9E">
        <w:rPr>
          <w:rFonts w:ascii="Times New Roman" w:eastAsia="宋体" w:hAnsi="Times New Roman" w:cs="Times New Roman"/>
          <w:kern w:val="0"/>
          <w:sz w:val="24"/>
          <w:szCs w:val="20"/>
        </w:rPr>
        <w:t xml:space="preserve"> in the High Permeability case</w:t>
      </w:r>
      <w:r w:rsidRPr="004E3B9E">
        <w:rPr>
          <w:rFonts w:ascii="Times New Roman" w:eastAsia="宋体" w:hAnsi="Times New Roman" w:cs="Times New Roman" w:hint="eastAsia"/>
          <w:kern w:val="0"/>
          <w:sz w:val="24"/>
          <w:szCs w:val="20"/>
        </w:rPr>
        <w:t>.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injection is conducted for 100 years and then stopped. </w:t>
      </w:r>
      <w:del w:id="477" w:author="Shuo Zhang" w:date="2013-02-19T22:14:00Z">
        <w:r w:rsidRPr="004E3B9E" w:rsidDel="00FE49CF">
          <w:rPr>
            <w:rFonts w:ascii="Times New Roman" w:eastAsia="宋体" w:hAnsi="Times New Roman" w:cs="Times New Roman" w:hint="eastAsia"/>
            <w:kern w:val="0"/>
            <w:sz w:val="24"/>
            <w:szCs w:val="20"/>
          </w:rPr>
          <w:delText>Gaseous (supercritical)</w:delText>
        </w:r>
      </w:del>
      <w:ins w:id="478" w:author="Shuo Zhang" w:date="2013-02-19T22:14:00Z">
        <w:r w:rsidR="00FE49CF">
          <w:rPr>
            <w:rFonts w:ascii="Times New Roman" w:eastAsia="宋体" w:hAnsi="Times New Roman" w:cs="Times New Roman"/>
            <w:kern w:val="0"/>
            <w:sz w:val="24"/>
            <w:szCs w:val="20"/>
          </w:rPr>
          <w:t>Supercritical</w:t>
        </w:r>
      </w:ins>
      <w:r w:rsidRPr="004E3B9E">
        <w:rPr>
          <w:rFonts w:ascii="Times New Roman" w:eastAsia="宋体" w:hAnsi="Times New Roman" w:cs="Times New Roman" w:hint="eastAsia"/>
          <w:kern w:val="0"/>
          <w:sz w:val="24"/>
          <w:szCs w:val="20"/>
        </w:rPr>
        <w:t xml:space="preserve">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w:t>
      </w:r>
      <w:ins w:id="479" w:author="Shuo Zhang" w:date="2013-02-19T22:14:00Z">
        <w:r w:rsidR="00FE49CF">
          <w:rPr>
            <w:rFonts w:ascii="Times New Roman" w:eastAsia="宋体" w:hAnsi="Times New Roman" w:cs="Times New Roman"/>
            <w:kern w:val="0"/>
            <w:sz w:val="24"/>
            <w:szCs w:val="20"/>
          </w:rPr>
          <w:t xml:space="preserve">phase </w:t>
        </w:r>
      </w:ins>
      <w:r w:rsidRPr="004E3B9E">
        <w:rPr>
          <w:rFonts w:ascii="Times New Roman" w:eastAsia="宋体" w:hAnsi="Times New Roman" w:cs="Times New Roman" w:hint="eastAsia"/>
          <w:kern w:val="0"/>
          <w:sz w:val="24"/>
          <w:szCs w:val="20"/>
        </w:rPr>
        <w:t>dominates at first and then decreases rapidly</w:t>
      </w:r>
      <w:ins w:id="480" w:author="Shuo Zhang" w:date="2013-02-23T21:05:00Z">
        <w:r w:rsidR="00F709CB">
          <w:rPr>
            <w:rFonts w:ascii="Times New Roman" w:eastAsia="宋体" w:hAnsi="Times New Roman" w:cs="Times New Roman"/>
            <w:kern w:val="0"/>
            <w:sz w:val="24"/>
            <w:szCs w:val="20"/>
          </w:rPr>
          <w:t xml:space="preserve"> after injection ceases</w:t>
        </w:r>
      </w:ins>
      <w:r w:rsidRPr="004E3B9E">
        <w:rPr>
          <w:rFonts w:ascii="Times New Roman" w:eastAsia="宋体" w:hAnsi="Times New Roman" w:cs="Times New Roman"/>
          <w:kern w:val="0"/>
          <w:sz w:val="24"/>
          <w:szCs w:val="20"/>
        </w:rPr>
        <w:t>, first due to dissolution into the aqueous phase, and then</w:t>
      </w:r>
      <w:r w:rsidRPr="004E3B9E">
        <w:rPr>
          <w:rFonts w:ascii="Times New Roman" w:eastAsia="宋体" w:hAnsi="Times New Roman" w:cs="Times New Roman" w:hint="eastAsia"/>
          <w:kern w:val="0"/>
          <w:sz w:val="24"/>
          <w:szCs w:val="20"/>
        </w:rPr>
        <w:t xml:space="preserve"> due to mineralization. The amount of aqueous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increases first until it reaches saturation in water</w:t>
      </w:r>
      <w:r w:rsidRPr="004E3B9E">
        <w:rPr>
          <w:rFonts w:ascii="Times New Roman" w:eastAsia="宋体" w:hAnsi="Times New Roman" w:cs="Times New Roman"/>
          <w:kern w:val="0"/>
          <w:sz w:val="24"/>
          <w:szCs w:val="20"/>
        </w:rPr>
        <w:t>; i</w:t>
      </w:r>
      <w:r w:rsidRPr="004E3B9E">
        <w:rPr>
          <w:rFonts w:ascii="Times New Roman" w:eastAsia="宋体" w:hAnsi="Times New Roman" w:cs="Times New Roman" w:hint="eastAsia"/>
          <w:kern w:val="0"/>
          <w:sz w:val="24"/>
          <w:szCs w:val="20"/>
        </w:rPr>
        <w:t xml:space="preserve">ts value stays roughly stable until about 700 years. </w:t>
      </w:r>
      <w:del w:id="481" w:author="Shuo Zhang" w:date="2013-02-19T21:19:00Z">
        <w:r w:rsidRPr="004E3B9E" w:rsidDel="00BF6B79">
          <w:rPr>
            <w:rFonts w:ascii="Times New Roman" w:eastAsia="宋体" w:hAnsi="Times New Roman" w:cs="Times New Roman" w:hint="eastAsia"/>
            <w:kern w:val="0"/>
            <w:sz w:val="24"/>
            <w:szCs w:val="20"/>
          </w:rPr>
          <w:delText>The mass of mineralized CO</w:delText>
        </w:r>
        <w:r w:rsidRPr="004E3B9E" w:rsidDel="00BF6B79">
          <w:rPr>
            <w:rFonts w:ascii="Times New Roman" w:eastAsia="宋体" w:hAnsi="Times New Roman" w:cs="Times New Roman" w:hint="eastAsia"/>
            <w:kern w:val="0"/>
            <w:sz w:val="24"/>
            <w:szCs w:val="20"/>
            <w:vertAlign w:val="subscript"/>
          </w:rPr>
          <w:delText>2</w:delText>
        </w:r>
        <w:r w:rsidRPr="004E3B9E" w:rsidDel="00BF6B79">
          <w:rPr>
            <w:rFonts w:ascii="Times New Roman" w:eastAsia="宋体" w:hAnsi="Times New Roman" w:cs="Times New Roman" w:hint="eastAsia"/>
            <w:kern w:val="0"/>
            <w:sz w:val="24"/>
            <w:szCs w:val="20"/>
          </w:rPr>
          <w:delText xml:space="preserve"> is mainly from </w:delText>
        </w:r>
        <w:r w:rsidRPr="004E3B9E" w:rsidDel="00BF6B79">
          <w:rPr>
            <w:rFonts w:ascii="Times New Roman" w:eastAsia="宋体" w:hAnsi="Times New Roman" w:cs="Times New Roman"/>
            <w:kern w:val="0"/>
            <w:sz w:val="24"/>
            <w:szCs w:val="20"/>
          </w:rPr>
          <w:delText xml:space="preserve">the </w:delText>
        </w:r>
        <w:r w:rsidRPr="004E3B9E" w:rsidDel="00BF6B79">
          <w:rPr>
            <w:rFonts w:ascii="Times New Roman" w:eastAsia="宋体" w:hAnsi="Times New Roman" w:cs="Times New Roman" w:hint="eastAsia"/>
            <w:kern w:val="0"/>
            <w:sz w:val="24"/>
            <w:szCs w:val="20"/>
          </w:rPr>
          <w:delText xml:space="preserve">gaseous phase </w:delText>
        </w:r>
        <w:r w:rsidRPr="004E3B9E" w:rsidDel="00BF6B79">
          <w:rPr>
            <w:rFonts w:ascii="Times New Roman" w:eastAsia="宋体" w:hAnsi="Times New Roman" w:cs="Times New Roman"/>
            <w:kern w:val="0"/>
            <w:sz w:val="24"/>
            <w:szCs w:val="20"/>
          </w:rPr>
          <w:delText>before</w:delText>
        </w:r>
        <w:r w:rsidRPr="004E3B9E" w:rsidDel="00BF6B79">
          <w:rPr>
            <w:rFonts w:ascii="Times New Roman" w:eastAsia="宋体" w:hAnsi="Times New Roman" w:cs="Times New Roman" w:hint="eastAsia"/>
            <w:kern w:val="0"/>
            <w:sz w:val="24"/>
            <w:szCs w:val="20"/>
          </w:rPr>
          <w:delText xml:space="preserve"> this time. After 700 years, both gaseous and aqueous CO</w:delText>
        </w:r>
        <w:r w:rsidRPr="004E3B9E" w:rsidDel="00BF6B79">
          <w:rPr>
            <w:rFonts w:ascii="Times New Roman" w:eastAsia="宋体" w:hAnsi="Times New Roman" w:cs="Times New Roman" w:hint="eastAsia"/>
            <w:kern w:val="0"/>
            <w:sz w:val="24"/>
            <w:szCs w:val="20"/>
            <w:vertAlign w:val="subscript"/>
          </w:rPr>
          <w:delText>2</w:delText>
        </w:r>
        <w:r w:rsidRPr="004E3B9E" w:rsidDel="00BF6B79">
          <w:rPr>
            <w:rFonts w:ascii="Times New Roman" w:eastAsia="宋体" w:hAnsi="Times New Roman" w:cs="Times New Roman" w:hint="eastAsia"/>
            <w:kern w:val="0"/>
            <w:sz w:val="24"/>
            <w:szCs w:val="20"/>
          </w:rPr>
          <w:delText xml:space="preserve"> contribute to mineralization. </w:delText>
        </w:r>
      </w:del>
      <w:ins w:id="482" w:author="Shuo Zhang" w:date="2013-02-19T21:21:00Z">
        <w:r w:rsidR="00BF6B79">
          <w:rPr>
            <w:rFonts w:ascii="Times New Roman" w:eastAsia="宋体" w:hAnsi="Times New Roman" w:cs="Times New Roman"/>
            <w:kern w:val="0"/>
            <w:sz w:val="24"/>
            <w:szCs w:val="20"/>
          </w:rPr>
          <w:t xml:space="preserve">Overall, </w:t>
        </w:r>
      </w:ins>
      <w:ins w:id="483" w:author="Shuo Zhang" w:date="2013-02-19T22:14:00Z">
        <w:r w:rsidR="00FE49CF">
          <w:rPr>
            <w:rFonts w:ascii="Times New Roman" w:eastAsia="宋体" w:hAnsi="Times New Roman" w:cs="Times New Roman"/>
            <w:kern w:val="0"/>
            <w:sz w:val="24"/>
            <w:szCs w:val="20"/>
          </w:rPr>
          <w:t>supercritical</w:t>
        </w:r>
      </w:ins>
      <w:ins w:id="484" w:author="Shuo Zhang" w:date="2013-02-19T21:21:00Z">
        <w:r w:rsidR="00BF6B79">
          <w:rPr>
            <w:rFonts w:ascii="Times New Roman" w:eastAsia="宋体" w:hAnsi="Times New Roman" w:cs="Times New Roman"/>
            <w:kern w:val="0"/>
            <w:sz w:val="24"/>
            <w:szCs w:val="20"/>
          </w:rPr>
          <w:t xml:space="preserve"> CO</w:t>
        </w:r>
      </w:ins>
      <w:ins w:id="485" w:author="Shuo Zhang" w:date="2013-02-19T21:22:00Z">
        <w:r w:rsidR="00BF6B79">
          <w:rPr>
            <w:rFonts w:ascii="Times New Roman" w:eastAsia="宋体" w:hAnsi="Times New Roman" w:cs="Times New Roman"/>
            <w:kern w:val="0"/>
            <w:sz w:val="24"/>
            <w:szCs w:val="20"/>
            <w:vertAlign w:val="subscript"/>
          </w:rPr>
          <w:t xml:space="preserve">2 </w:t>
        </w:r>
        <w:r w:rsidR="00BF6B79">
          <w:rPr>
            <w:rFonts w:ascii="Times New Roman" w:eastAsia="宋体" w:hAnsi="Times New Roman" w:cs="Times New Roman"/>
            <w:kern w:val="0"/>
            <w:sz w:val="24"/>
            <w:szCs w:val="20"/>
          </w:rPr>
          <w:t xml:space="preserve">first dissolves in the aqueous phase, and then reacts with </w:t>
        </w:r>
        <w:proofErr w:type="spellStart"/>
        <w:r w:rsidR="00BF6B79">
          <w:rPr>
            <w:rFonts w:ascii="Times New Roman" w:eastAsia="宋体" w:hAnsi="Times New Roman" w:cs="Times New Roman"/>
            <w:kern w:val="0"/>
            <w:sz w:val="24"/>
            <w:szCs w:val="20"/>
          </w:rPr>
          <w:t>cations</w:t>
        </w:r>
        <w:proofErr w:type="spellEnd"/>
        <w:r w:rsidR="00BF6B79">
          <w:rPr>
            <w:rFonts w:ascii="Times New Roman" w:eastAsia="宋体" w:hAnsi="Times New Roman" w:cs="Times New Roman"/>
            <w:kern w:val="0"/>
            <w:sz w:val="24"/>
            <w:szCs w:val="20"/>
          </w:rPr>
          <w:t xml:space="preserve"> in the aqueous phase released by mineral dissolution and </w:t>
        </w:r>
        <w:del w:id="486" w:author="Don DePaolo" w:date="2013-04-14T20:56:00Z">
          <w:r w:rsidR="00BF6B79" w:rsidDel="00737978">
            <w:rPr>
              <w:rFonts w:ascii="Times New Roman" w:eastAsia="宋体" w:hAnsi="Times New Roman" w:cs="Times New Roman"/>
              <w:kern w:val="0"/>
              <w:sz w:val="24"/>
              <w:szCs w:val="20"/>
            </w:rPr>
            <w:delText>forms</w:delText>
          </w:r>
        </w:del>
      </w:ins>
      <w:ins w:id="487" w:author="Don DePaolo" w:date="2013-04-14T20:56:00Z">
        <w:r w:rsidR="00737978">
          <w:rPr>
            <w:rFonts w:ascii="Times New Roman" w:eastAsia="宋体" w:hAnsi="Times New Roman" w:cs="Times New Roman"/>
            <w:kern w:val="0"/>
            <w:sz w:val="24"/>
            <w:szCs w:val="20"/>
          </w:rPr>
          <w:t>produces</w:t>
        </w:r>
      </w:ins>
      <w:ins w:id="488" w:author="Shuo Zhang" w:date="2013-02-19T21:22:00Z">
        <w:r w:rsidR="00BF6B79">
          <w:rPr>
            <w:rFonts w:ascii="Times New Roman" w:eastAsia="宋体" w:hAnsi="Times New Roman" w:cs="Times New Roman"/>
            <w:kern w:val="0"/>
            <w:sz w:val="24"/>
            <w:szCs w:val="20"/>
          </w:rPr>
          <w:t xml:space="preserve"> carbonate precipitation. </w:t>
        </w:r>
      </w:ins>
      <w:r w:rsidRPr="004E3B9E">
        <w:rPr>
          <w:rFonts w:ascii="Times New Roman" w:eastAsia="宋体" w:hAnsi="Times New Roman" w:cs="Times New Roman" w:hint="eastAsia"/>
          <w:kern w:val="0"/>
          <w:sz w:val="24"/>
          <w:szCs w:val="20"/>
        </w:rPr>
        <w:t>About 78% of injected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is mineralized, 6% remains in </w:t>
      </w:r>
      <w:r w:rsidRPr="004E3B9E">
        <w:rPr>
          <w:rFonts w:ascii="Times New Roman" w:eastAsia="宋体" w:hAnsi="Times New Roman" w:cs="Times New Roman"/>
          <w:kern w:val="0"/>
          <w:sz w:val="24"/>
          <w:szCs w:val="20"/>
        </w:rPr>
        <w:t xml:space="preserve">the </w:t>
      </w:r>
      <w:r w:rsidRPr="004E3B9E">
        <w:rPr>
          <w:rFonts w:ascii="Times New Roman" w:eastAsia="宋体" w:hAnsi="Times New Roman" w:cs="Times New Roman" w:hint="eastAsia"/>
          <w:kern w:val="0"/>
          <w:sz w:val="24"/>
          <w:szCs w:val="20"/>
        </w:rPr>
        <w:t xml:space="preserve">aqueous phase, and 16% </w:t>
      </w:r>
      <w:ins w:id="489" w:author="Don DePaolo" w:date="2013-04-14T20:57:00Z">
        <w:r w:rsidR="00737978">
          <w:rPr>
            <w:rFonts w:ascii="Times New Roman" w:eastAsia="宋体" w:hAnsi="Times New Roman" w:cs="Times New Roman"/>
            <w:kern w:val="0"/>
            <w:sz w:val="24"/>
            <w:szCs w:val="20"/>
          </w:rPr>
          <w:t xml:space="preserve">remains </w:t>
        </w:r>
      </w:ins>
      <w:r w:rsidRPr="004E3B9E">
        <w:rPr>
          <w:rFonts w:ascii="Times New Roman" w:eastAsia="宋体" w:hAnsi="Times New Roman" w:cs="Times New Roman" w:hint="eastAsia"/>
          <w:kern w:val="0"/>
          <w:sz w:val="24"/>
          <w:szCs w:val="20"/>
        </w:rPr>
        <w:t xml:space="preserve">as </w:t>
      </w:r>
      <w:ins w:id="490" w:author="Don DePaolo" w:date="2013-04-14T20:57:00Z">
        <w:r w:rsidR="00737978">
          <w:rPr>
            <w:rFonts w:ascii="Times New Roman" w:eastAsia="宋体" w:hAnsi="Times New Roman" w:cs="Times New Roman"/>
            <w:kern w:val="0"/>
            <w:sz w:val="24"/>
            <w:szCs w:val="20"/>
          </w:rPr>
          <w:t xml:space="preserve">the </w:t>
        </w:r>
      </w:ins>
      <w:del w:id="491" w:author="Shuo Zhang" w:date="2013-02-19T22:17:00Z">
        <w:r w:rsidRPr="004E3B9E" w:rsidDel="003556CC">
          <w:rPr>
            <w:rFonts w:ascii="Times New Roman" w:eastAsia="宋体" w:hAnsi="Times New Roman" w:cs="Times New Roman" w:hint="eastAsia"/>
            <w:kern w:val="0"/>
            <w:sz w:val="24"/>
            <w:szCs w:val="20"/>
          </w:rPr>
          <w:delText xml:space="preserve">gaseous </w:delText>
        </w:r>
      </w:del>
      <w:ins w:id="492" w:author="Shuo Zhang" w:date="2013-02-19T22:17:00Z">
        <w:r w:rsidR="003556CC">
          <w:rPr>
            <w:rFonts w:ascii="Times New Roman" w:eastAsia="宋体" w:hAnsi="Times New Roman" w:cs="Times New Roman"/>
            <w:kern w:val="0"/>
            <w:sz w:val="24"/>
            <w:szCs w:val="20"/>
          </w:rPr>
          <w:t>supercritical</w:t>
        </w:r>
        <w:r w:rsidR="003556CC" w:rsidRPr="004E3B9E">
          <w:rPr>
            <w:rFonts w:ascii="Times New Roman" w:eastAsia="宋体" w:hAnsi="Times New Roman" w:cs="Times New Roman" w:hint="eastAsia"/>
            <w:kern w:val="0"/>
            <w:sz w:val="24"/>
            <w:szCs w:val="20"/>
          </w:rPr>
          <w:t xml:space="preserve"> </w:t>
        </w:r>
      </w:ins>
      <w:r w:rsidRPr="004E3B9E">
        <w:rPr>
          <w:rFonts w:ascii="Times New Roman" w:eastAsia="宋体" w:hAnsi="Times New Roman" w:cs="Times New Roman" w:hint="eastAsia"/>
          <w:kern w:val="0"/>
          <w:sz w:val="24"/>
          <w:szCs w:val="20"/>
        </w:rPr>
        <w:t xml:space="preserve">phase at time </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1000 years.</w:t>
      </w:r>
    </w:p>
    <w:p w14:paraId="089AAF7B" w14:textId="77777777" w:rsidR="004E3B9E" w:rsidRPr="004E3B9E" w:rsidRDefault="004E3B9E" w:rsidP="004E3B9E">
      <w:pPr>
        <w:widowControl/>
        <w:rPr>
          <w:rFonts w:ascii="Times New Roman" w:eastAsia="宋体" w:hAnsi="Times New Roman" w:cs="Times New Roman"/>
          <w:kern w:val="0"/>
          <w:sz w:val="24"/>
          <w:szCs w:val="20"/>
        </w:rPr>
      </w:pPr>
    </w:p>
    <w:p w14:paraId="314AAC18" w14:textId="77777777" w:rsidR="004E3B9E" w:rsidRPr="004E3B9E" w:rsidRDefault="004E3B9E" w:rsidP="009B081A">
      <w:pPr>
        <w:pStyle w:val="2"/>
      </w:pPr>
      <w:r w:rsidRPr="004E3B9E">
        <w:t>R</w:t>
      </w:r>
      <w:r w:rsidRPr="004E3B9E">
        <w:rPr>
          <w:rFonts w:hint="eastAsia"/>
        </w:rPr>
        <w:t>adial distribution of system properties for the optimal case</w:t>
      </w:r>
    </w:p>
    <w:p w14:paraId="18B8E738" w14:textId="0D9B9202"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hint="eastAsia"/>
          <w:kern w:val="0"/>
          <w:sz w:val="24"/>
          <w:szCs w:val="20"/>
        </w:rPr>
        <w:t xml:space="preserve">The radial distribution of </w:t>
      </w:r>
      <w:ins w:id="493" w:author="Shuo Zhang" w:date="2013-02-21T20:55:00Z">
        <w:r w:rsidR="002E426E">
          <w:rPr>
            <w:rFonts w:ascii="Times New Roman" w:eastAsia="宋体" w:hAnsi="Times New Roman" w:cs="Times New Roman"/>
            <w:kern w:val="0"/>
            <w:sz w:val="24"/>
            <w:szCs w:val="20"/>
          </w:rPr>
          <w:t>reservoir</w:t>
        </w:r>
        <w:r w:rsidR="002E426E">
          <w:rPr>
            <w:rFonts w:ascii="Times New Roman" w:eastAsia="宋体" w:hAnsi="Times New Roman" w:cs="Times New Roman" w:hint="eastAsia"/>
            <w:kern w:val="0"/>
            <w:sz w:val="24"/>
            <w:szCs w:val="20"/>
          </w:rPr>
          <w:t xml:space="preserve"> pressure, </w:t>
        </w:r>
      </w:ins>
      <w:r w:rsidRPr="004E3B9E">
        <w:rPr>
          <w:rFonts w:ascii="Times New Roman" w:eastAsia="宋体" w:hAnsi="Times New Roman" w:cs="Times New Roman" w:hint="eastAsia"/>
          <w:kern w:val="0"/>
          <w:sz w:val="24"/>
          <w:szCs w:val="20"/>
        </w:rPr>
        <w:t>gas saturation, pH, porosity, and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sequestration </w:t>
      </w:r>
      <w:r w:rsidRPr="004E3B9E">
        <w:rPr>
          <w:rFonts w:ascii="Times New Roman" w:eastAsia="宋体" w:hAnsi="Times New Roman" w:cs="Times New Roman"/>
          <w:kern w:val="0"/>
          <w:sz w:val="24"/>
          <w:szCs w:val="20"/>
        </w:rPr>
        <w:t xml:space="preserve">amount </w:t>
      </w:r>
      <w:r w:rsidRPr="004E3B9E">
        <w:rPr>
          <w:rFonts w:ascii="Times New Roman" w:eastAsia="宋体" w:hAnsi="Times New Roman" w:cs="Times New Roman" w:hint="eastAsia"/>
          <w:kern w:val="0"/>
          <w:sz w:val="24"/>
          <w:szCs w:val="20"/>
        </w:rPr>
        <w:t>per medium</w:t>
      </w:r>
      <w:r w:rsidRPr="004E3B9E">
        <w:rPr>
          <w:rFonts w:ascii="Times New Roman" w:eastAsia="宋体" w:hAnsi="Times New Roman" w:cs="Times New Roman"/>
          <w:kern w:val="0"/>
          <w:sz w:val="24"/>
          <w:szCs w:val="20"/>
        </w:rPr>
        <w:t xml:space="preserve"> volume</w:t>
      </w:r>
      <w:r w:rsidRPr="004E3B9E">
        <w:rPr>
          <w:rFonts w:ascii="Times New Roman" w:eastAsia="宋体" w:hAnsi="Times New Roman" w:cs="Times New Roman" w:hint="eastAsia"/>
          <w:kern w:val="0"/>
          <w:sz w:val="24"/>
          <w:szCs w:val="20"/>
        </w:rPr>
        <w:t xml:space="preserve"> are presented in Fig. </w:t>
      </w:r>
      <w:ins w:id="494" w:author="Shuo Zhang" w:date="2013-02-21T21:04:00Z">
        <w:r w:rsidR="006C6C42">
          <w:rPr>
            <w:rFonts w:ascii="Times New Roman" w:eastAsia="宋体" w:hAnsi="Times New Roman" w:cs="Times New Roman" w:hint="eastAsia"/>
            <w:kern w:val="0"/>
            <w:sz w:val="24"/>
            <w:szCs w:val="20"/>
          </w:rPr>
          <w:t>6</w:t>
        </w:r>
      </w:ins>
      <w:r w:rsidRPr="004E3B9E">
        <w:rPr>
          <w:rFonts w:ascii="Times New Roman" w:eastAsia="宋体" w:hAnsi="Times New Roman" w:cs="Times New Roman"/>
          <w:kern w:val="0"/>
          <w:sz w:val="24"/>
          <w:szCs w:val="20"/>
        </w:rPr>
        <w:t xml:space="preserve">a – </w:t>
      </w:r>
      <w:ins w:id="495" w:author="Shuo Zhang" w:date="2013-02-21T21:04:00Z">
        <w:r w:rsidR="006C6C42">
          <w:rPr>
            <w:rFonts w:ascii="Times New Roman" w:eastAsia="宋体" w:hAnsi="Times New Roman" w:cs="Times New Roman" w:hint="eastAsia"/>
            <w:kern w:val="0"/>
            <w:sz w:val="24"/>
            <w:szCs w:val="20"/>
          </w:rPr>
          <w:t>6</w:t>
        </w:r>
        <w:r w:rsidR="009D13C5">
          <w:rPr>
            <w:rFonts w:ascii="Times New Roman" w:eastAsia="宋体" w:hAnsi="Times New Roman" w:cs="Times New Roman" w:hint="eastAsia"/>
            <w:kern w:val="0"/>
            <w:sz w:val="24"/>
            <w:szCs w:val="20"/>
          </w:rPr>
          <w:t>e</w:t>
        </w:r>
      </w:ins>
      <w:r w:rsidRPr="004E3B9E">
        <w:rPr>
          <w:rFonts w:ascii="Times New Roman" w:eastAsia="宋体" w:hAnsi="Times New Roman" w:cs="Times New Roman" w:hint="eastAsia"/>
          <w:kern w:val="0"/>
          <w:sz w:val="24"/>
          <w:szCs w:val="20"/>
        </w:rPr>
        <w:t xml:space="preserve">. </w:t>
      </w:r>
      <w:ins w:id="496" w:author="Don DePaolo" w:date="2013-04-14T20:57:00Z">
        <w:r w:rsidR="00C72CDB">
          <w:rPr>
            <w:rFonts w:ascii="Times New Roman" w:eastAsia="宋体" w:hAnsi="Times New Roman" w:cs="Times New Roman"/>
            <w:kern w:val="0"/>
            <w:sz w:val="24"/>
            <w:szCs w:val="20"/>
          </w:rPr>
          <w:t xml:space="preserve"> </w:t>
        </w:r>
      </w:ins>
      <w:del w:id="497" w:author="Don DePaolo" w:date="2013-04-14T20:57:00Z">
        <w:r w:rsidRPr="004E3B9E" w:rsidDel="00C72CDB">
          <w:rPr>
            <w:rFonts w:ascii="Times New Roman" w:eastAsia="宋体" w:hAnsi="Times New Roman" w:cs="Times New Roman" w:hint="eastAsia"/>
            <w:kern w:val="0"/>
            <w:sz w:val="24"/>
            <w:szCs w:val="20"/>
          </w:rPr>
          <w:delText>They all show that the</w:delText>
        </w:r>
      </w:del>
      <w:ins w:id="498" w:author="Don DePaolo" w:date="2013-04-14T20:57:00Z">
        <w:r w:rsidR="00C72CDB">
          <w:rPr>
            <w:rFonts w:ascii="Times New Roman" w:eastAsia="宋体" w:hAnsi="Times New Roman" w:cs="Times New Roman"/>
            <w:kern w:val="0"/>
            <w:sz w:val="24"/>
            <w:szCs w:val="20"/>
          </w:rPr>
          <w:t>The</w:t>
        </w:r>
      </w:ins>
      <w:r w:rsidRPr="004E3B9E">
        <w:rPr>
          <w:rFonts w:ascii="Times New Roman" w:eastAsia="宋体" w:hAnsi="Times New Roman" w:cs="Times New Roman" w:hint="eastAsia"/>
          <w:kern w:val="0"/>
          <w:sz w:val="24"/>
          <w:szCs w:val="20"/>
        </w:rPr>
        <w:t xml:space="preserve">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w:t>
      </w:r>
      <w:ins w:id="499" w:author="Don DePaolo" w:date="2013-04-14T20:57:00Z">
        <w:r w:rsidR="00C72CDB">
          <w:rPr>
            <w:rFonts w:ascii="Times New Roman" w:eastAsia="宋体" w:hAnsi="Times New Roman" w:cs="Times New Roman"/>
            <w:kern w:val="0"/>
            <w:sz w:val="24"/>
            <w:szCs w:val="20"/>
          </w:rPr>
          <w:t xml:space="preserve">- </w:t>
        </w:r>
      </w:ins>
      <w:r w:rsidRPr="004E3B9E">
        <w:rPr>
          <w:rFonts w:ascii="Times New Roman" w:eastAsia="宋体" w:hAnsi="Times New Roman" w:cs="Times New Roman" w:hint="eastAsia"/>
          <w:kern w:val="0"/>
          <w:sz w:val="24"/>
          <w:szCs w:val="20"/>
        </w:rPr>
        <w:t xml:space="preserve">affected region is limited within a radial distance of </w:t>
      </w:r>
      <w:ins w:id="500" w:author="Shuo Zhang" w:date="2013-02-23T22:37:00Z">
        <w:r w:rsidR="00730942">
          <w:rPr>
            <w:rFonts w:ascii="Times New Roman" w:eastAsia="宋体" w:hAnsi="Times New Roman" w:cs="Times New Roman" w:hint="eastAsia"/>
            <w:kern w:val="0"/>
            <w:sz w:val="24"/>
            <w:szCs w:val="20"/>
          </w:rPr>
          <w:t>45</w:t>
        </w:r>
      </w:ins>
      <w:del w:id="501" w:author="Shuo Zhang" w:date="2013-02-23T22:37:00Z">
        <w:r w:rsidRPr="004E3B9E" w:rsidDel="00730942">
          <w:rPr>
            <w:rFonts w:ascii="Times New Roman" w:eastAsia="宋体" w:hAnsi="Times New Roman" w:cs="Times New Roman" w:hint="eastAsia"/>
            <w:kern w:val="0"/>
            <w:sz w:val="24"/>
            <w:szCs w:val="20"/>
          </w:rPr>
          <w:delText xml:space="preserve">about </w:delText>
        </w:r>
      </w:del>
      <w:del w:id="502" w:author="Shuo Zhang" w:date="2013-02-23T22:36:00Z">
        <w:r w:rsidRPr="004E3B9E" w:rsidDel="00730942">
          <w:rPr>
            <w:rFonts w:ascii="Times New Roman" w:eastAsia="宋体" w:hAnsi="Times New Roman" w:cs="Times New Roman" w:hint="eastAsia"/>
            <w:kern w:val="0"/>
            <w:sz w:val="24"/>
            <w:szCs w:val="20"/>
          </w:rPr>
          <w:delText>45</w:delText>
        </w:r>
      </w:del>
      <w:r w:rsidRPr="004E3B9E">
        <w:rPr>
          <w:rFonts w:ascii="Times New Roman" w:eastAsia="宋体" w:hAnsi="Times New Roman" w:cs="Times New Roman" w:hint="eastAsia"/>
          <w:kern w:val="0"/>
          <w:sz w:val="24"/>
          <w:szCs w:val="20"/>
        </w:rPr>
        <w:t>00m</w:t>
      </w:r>
      <w:ins w:id="503" w:author="Shuo Zhang" w:date="2013-02-23T22:37:00Z">
        <w:r w:rsidR="00730942">
          <w:rPr>
            <w:rFonts w:ascii="Times New Roman" w:eastAsia="宋体" w:hAnsi="Times New Roman" w:cs="Times New Roman" w:hint="eastAsia"/>
            <w:kern w:val="0"/>
            <w:sz w:val="24"/>
            <w:szCs w:val="20"/>
          </w:rPr>
          <w:t>-6000m</w:t>
        </w:r>
      </w:ins>
      <w:ins w:id="504" w:author="Shuo Zhang" w:date="2013-02-21T20:58:00Z">
        <w:r w:rsidR="002E426E">
          <w:rPr>
            <w:rFonts w:ascii="Times New Roman" w:eastAsia="宋体" w:hAnsi="Times New Roman" w:cs="Times New Roman" w:hint="eastAsia"/>
            <w:kern w:val="0"/>
            <w:sz w:val="24"/>
            <w:szCs w:val="20"/>
          </w:rPr>
          <w:t xml:space="preserve"> except </w:t>
        </w:r>
      </w:ins>
      <w:ins w:id="505" w:author="Don DePaolo" w:date="2013-04-14T20:58:00Z">
        <w:r w:rsidR="00C72CDB">
          <w:rPr>
            <w:rFonts w:ascii="Times New Roman" w:eastAsia="宋体" w:hAnsi="Times New Roman" w:cs="Times New Roman"/>
            <w:kern w:val="0"/>
            <w:sz w:val="24"/>
            <w:szCs w:val="20"/>
          </w:rPr>
          <w:t xml:space="preserve">for </w:t>
        </w:r>
      </w:ins>
      <w:ins w:id="506" w:author="Shuo Zhang" w:date="2013-02-21T20:58:00Z">
        <w:r w:rsidR="002E426E">
          <w:rPr>
            <w:rFonts w:ascii="Times New Roman" w:eastAsia="宋体" w:hAnsi="Times New Roman" w:cs="Times New Roman" w:hint="eastAsia"/>
            <w:kern w:val="0"/>
            <w:sz w:val="24"/>
            <w:szCs w:val="20"/>
          </w:rPr>
          <w:t>pressure</w:t>
        </w:r>
      </w:ins>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In our 2-</w:t>
      </w:r>
      <w:ins w:id="507" w:author="Shuo Zhang" w:date="2013-02-23T21:06:00Z">
        <w:r w:rsidR="00F709CB">
          <w:rPr>
            <w:rFonts w:ascii="Times New Roman" w:eastAsia="宋体" w:hAnsi="Times New Roman" w:cs="Times New Roman"/>
            <w:kern w:val="0"/>
            <w:sz w:val="24"/>
            <w:szCs w:val="20"/>
          </w:rPr>
          <w:t xml:space="preserve">fluid </w:t>
        </w:r>
      </w:ins>
      <w:r w:rsidRPr="004E3B9E">
        <w:rPr>
          <w:rFonts w:ascii="Times New Roman" w:eastAsia="宋体" w:hAnsi="Times New Roman" w:cs="Times New Roman"/>
          <w:kern w:val="0"/>
          <w:sz w:val="24"/>
          <w:szCs w:val="20"/>
        </w:rPr>
        <w:t xml:space="preserve">phase 1-D model, the primary variables are pressure, temperature, gas phase saturation and salt mass fraction. </w:t>
      </w:r>
      <w:ins w:id="508" w:author="Shuo Zhang" w:date="2013-02-21T20:53:00Z">
        <w:r w:rsidR="002E426E">
          <w:rPr>
            <w:rFonts w:ascii="Times New Roman" w:eastAsia="宋体" w:hAnsi="Times New Roman" w:cs="Times New Roman" w:hint="eastAsia"/>
            <w:kern w:val="0"/>
            <w:sz w:val="24"/>
            <w:szCs w:val="20"/>
          </w:rPr>
          <w:t xml:space="preserve">The pressure near injection well </w:t>
        </w:r>
      </w:ins>
      <w:ins w:id="509" w:author="Shuo Zhang" w:date="2013-02-21T21:04:00Z">
        <w:r w:rsidR="009D13C5">
          <w:rPr>
            <w:rFonts w:ascii="Times New Roman" w:eastAsia="宋体" w:hAnsi="Times New Roman" w:cs="Times New Roman" w:hint="eastAsia"/>
            <w:kern w:val="0"/>
            <w:sz w:val="24"/>
            <w:szCs w:val="20"/>
          </w:rPr>
          <w:t>as shown in Fi</w:t>
        </w:r>
        <w:r w:rsidR="006C6C42">
          <w:rPr>
            <w:rFonts w:ascii="Times New Roman" w:eastAsia="宋体" w:hAnsi="Times New Roman" w:cs="Times New Roman" w:hint="eastAsia"/>
            <w:kern w:val="0"/>
            <w:sz w:val="24"/>
            <w:szCs w:val="20"/>
          </w:rPr>
          <w:t>g. 6</w:t>
        </w:r>
        <w:r w:rsidR="009D13C5">
          <w:rPr>
            <w:rFonts w:ascii="Times New Roman" w:eastAsia="宋体" w:hAnsi="Times New Roman" w:cs="Times New Roman" w:hint="eastAsia"/>
            <w:kern w:val="0"/>
            <w:sz w:val="24"/>
            <w:szCs w:val="20"/>
          </w:rPr>
          <w:t xml:space="preserve">a </w:t>
        </w:r>
      </w:ins>
      <w:ins w:id="510" w:author="Shuo Zhang" w:date="2013-02-21T20:53:00Z">
        <w:r w:rsidR="002E426E">
          <w:rPr>
            <w:rFonts w:ascii="Times New Roman" w:eastAsia="宋体" w:hAnsi="Times New Roman" w:cs="Times New Roman" w:hint="eastAsia"/>
            <w:kern w:val="0"/>
            <w:sz w:val="24"/>
            <w:szCs w:val="20"/>
          </w:rPr>
          <w:t>is 390 bar from the beginning to 100 years, when CO</w:t>
        </w:r>
        <w:r w:rsidR="002E426E">
          <w:rPr>
            <w:rFonts w:ascii="Times New Roman" w:eastAsia="宋体" w:hAnsi="Times New Roman" w:cs="Times New Roman" w:hint="eastAsia"/>
            <w:kern w:val="0"/>
            <w:sz w:val="24"/>
            <w:szCs w:val="20"/>
            <w:vertAlign w:val="subscript"/>
          </w:rPr>
          <w:t>2</w:t>
        </w:r>
        <w:r w:rsidR="002E426E">
          <w:rPr>
            <w:rFonts w:ascii="Times New Roman" w:eastAsia="宋体" w:hAnsi="Times New Roman" w:cs="Times New Roman" w:hint="eastAsia"/>
            <w:kern w:val="0"/>
            <w:sz w:val="24"/>
            <w:szCs w:val="20"/>
          </w:rPr>
          <w:t xml:space="preserve"> is injected into the formation. </w:t>
        </w:r>
      </w:ins>
      <w:ins w:id="511" w:author="Shuo Zhang" w:date="2013-02-21T20:52:00Z">
        <w:r w:rsidR="002E426E">
          <w:rPr>
            <w:rFonts w:ascii="Times New Roman" w:eastAsia="宋体" w:hAnsi="Times New Roman" w:cs="Times New Roman" w:hint="eastAsia"/>
            <w:kern w:val="0"/>
            <w:sz w:val="24"/>
            <w:szCs w:val="20"/>
          </w:rPr>
          <w:t xml:space="preserve">Pressure decreases further way from the injection well, and the affected distance reaches 60 km, where the hydrostatic pressure is 200 </w:t>
        </w:r>
        <w:proofErr w:type="gramStart"/>
        <w:r w:rsidR="002E426E">
          <w:rPr>
            <w:rFonts w:ascii="Times New Roman" w:eastAsia="宋体" w:hAnsi="Times New Roman" w:cs="Times New Roman" w:hint="eastAsia"/>
            <w:kern w:val="0"/>
            <w:sz w:val="24"/>
            <w:szCs w:val="20"/>
          </w:rPr>
          <w:t>bar</w:t>
        </w:r>
        <w:proofErr w:type="gramEnd"/>
        <w:r w:rsidR="002E426E">
          <w:rPr>
            <w:rFonts w:ascii="Times New Roman" w:eastAsia="宋体" w:hAnsi="Times New Roman" w:cs="Times New Roman" w:hint="eastAsia"/>
            <w:kern w:val="0"/>
            <w:sz w:val="24"/>
            <w:szCs w:val="20"/>
          </w:rPr>
          <w:t xml:space="preserve">. The high pressure decays after injection ceases at 100 years and </w:t>
        </w:r>
      </w:ins>
      <w:ins w:id="512" w:author="Shuo Zhang" w:date="2013-02-21T20:58:00Z">
        <w:r w:rsidR="002E426E">
          <w:rPr>
            <w:rFonts w:ascii="Times New Roman" w:eastAsia="宋体" w:hAnsi="Times New Roman" w:cs="Times New Roman" w:hint="eastAsia"/>
            <w:kern w:val="0"/>
            <w:sz w:val="24"/>
            <w:szCs w:val="20"/>
          </w:rPr>
          <w:t xml:space="preserve">already </w:t>
        </w:r>
      </w:ins>
      <w:ins w:id="513" w:author="Shuo Zhang" w:date="2013-02-21T20:52:00Z">
        <w:r w:rsidR="002E426E">
          <w:rPr>
            <w:rFonts w:ascii="Times New Roman" w:eastAsia="宋体" w:hAnsi="Times New Roman" w:cs="Times New Roman" w:hint="eastAsia"/>
            <w:kern w:val="0"/>
            <w:sz w:val="24"/>
            <w:szCs w:val="20"/>
          </w:rPr>
          <w:t>retu</w:t>
        </w:r>
        <w:r w:rsidR="002C3723">
          <w:rPr>
            <w:rFonts w:ascii="Times New Roman" w:eastAsia="宋体" w:hAnsi="Times New Roman" w:cs="Times New Roman" w:hint="eastAsia"/>
            <w:kern w:val="0"/>
            <w:sz w:val="24"/>
            <w:szCs w:val="20"/>
          </w:rPr>
          <w:t>rns to hydrostatic pressure at 2</w:t>
        </w:r>
        <w:r w:rsidR="002E426E">
          <w:rPr>
            <w:rFonts w:ascii="Times New Roman" w:eastAsia="宋体" w:hAnsi="Times New Roman" w:cs="Times New Roman" w:hint="eastAsia"/>
            <w:kern w:val="0"/>
            <w:sz w:val="24"/>
            <w:szCs w:val="20"/>
          </w:rPr>
          <w:t xml:space="preserve">00 years. </w:t>
        </w:r>
      </w:ins>
      <w:r w:rsidRPr="004E3B9E">
        <w:rPr>
          <w:rFonts w:ascii="Times New Roman" w:eastAsia="宋体" w:hAnsi="Times New Roman" w:cs="Times New Roman"/>
          <w:kern w:val="0"/>
          <w:sz w:val="24"/>
          <w:szCs w:val="20"/>
        </w:rPr>
        <w:t>G</w:t>
      </w:r>
      <w:r w:rsidRPr="004E3B9E">
        <w:rPr>
          <w:rFonts w:ascii="Times New Roman" w:eastAsia="宋体" w:hAnsi="Times New Roman" w:cs="Times New Roman" w:hint="eastAsia"/>
          <w:kern w:val="0"/>
          <w:sz w:val="24"/>
          <w:szCs w:val="20"/>
        </w:rPr>
        <w:t xml:space="preserve">as saturation is </w:t>
      </w:r>
      <w:del w:id="514" w:author="Shuo Zhang" w:date="2013-02-19T22:23:00Z">
        <w:r w:rsidRPr="004E3B9E" w:rsidDel="008C5A36">
          <w:rPr>
            <w:rFonts w:ascii="Times New Roman" w:eastAsia="宋体" w:hAnsi="Times New Roman" w:cs="Times New Roman" w:hint="eastAsia"/>
            <w:kern w:val="0"/>
            <w:sz w:val="24"/>
            <w:szCs w:val="20"/>
          </w:rPr>
          <w:delText>high close to</w:delText>
        </w:r>
      </w:del>
      <w:ins w:id="515" w:author="Shuo Zhang" w:date="2013-02-19T22:23:00Z">
        <w:r w:rsidR="008C5A36">
          <w:rPr>
            <w:rFonts w:ascii="Times New Roman" w:eastAsia="宋体" w:hAnsi="Times New Roman" w:cs="Times New Roman"/>
            <w:kern w:val="0"/>
            <w:sz w:val="24"/>
            <w:szCs w:val="20"/>
          </w:rPr>
          <w:t>close to 100% within 200 meters from</w:t>
        </w:r>
      </w:ins>
      <w:r w:rsidRPr="004E3B9E">
        <w:rPr>
          <w:rFonts w:ascii="Times New Roman" w:eastAsia="宋体" w:hAnsi="Times New Roman" w:cs="Times New Roman" w:hint="eastAsia"/>
          <w:kern w:val="0"/>
          <w:sz w:val="24"/>
          <w:szCs w:val="20"/>
        </w:rPr>
        <w:t xml:space="preserve"> the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injection well</w:t>
      </w:r>
      <w:ins w:id="516" w:author="Shuo Zhang" w:date="2013-02-19T22:24:00Z">
        <w:r w:rsidR="008C5A36">
          <w:rPr>
            <w:rFonts w:ascii="Times New Roman" w:eastAsia="宋体" w:hAnsi="Times New Roman" w:cs="Times New Roman"/>
            <w:kern w:val="0"/>
            <w:sz w:val="24"/>
            <w:szCs w:val="20"/>
          </w:rPr>
          <w:t xml:space="preserve"> at the time of 100 years</w:t>
        </w:r>
      </w:ins>
      <w:ins w:id="517" w:author="Shuo Zhang" w:date="2013-02-19T22:23:00Z">
        <w:r w:rsidR="008C5A36">
          <w:rPr>
            <w:rFonts w:ascii="Times New Roman" w:eastAsia="宋体" w:hAnsi="Times New Roman" w:cs="Times New Roman"/>
            <w:kern w:val="0"/>
            <w:sz w:val="24"/>
            <w:szCs w:val="20"/>
          </w:rPr>
          <w:t>, which means that</w:t>
        </w:r>
      </w:ins>
      <w:del w:id="518" w:author="Shuo Zhang" w:date="2013-02-19T22:23:00Z">
        <w:r w:rsidRPr="004E3B9E" w:rsidDel="008C5A36">
          <w:rPr>
            <w:rFonts w:ascii="Times New Roman" w:eastAsia="宋体" w:hAnsi="Times New Roman" w:cs="Times New Roman" w:hint="eastAsia"/>
            <w:kern w:val="0"/>
            <w:sz w:val="24"/>
            <w:szCs w:val="20"/>
          </w:rPr>
          <w:delText>.</w:delText>
        </w:r>
      </w:del>
      <w:r w:rsidRPr="004E3B9E">
        <w:rPr>
          <w:rFonts w:ascii="Times New Roman" w:eastAsia="宋体" w:hAnsi="Times New Roman" w:cs="Times New Roman" w:hint="eastAsia"/>
          <w:kern w:val="0"/>
          <w:sz w:val="24"/>
          <w:szCs w:val="20"/>
        </w:rPr>
        <w:t xml:space="preserve"> </w:t>
      </w:r>
      <w:ins w:id="519" w:author="Shuo Zhang" w:date="2013-02-19T22:23:00Z">
        <w:r w:rsidR="008C5A36">
          <w:rPr>
            <w:rFonts w:ascii="Times New Roman" w:eastAsia="宋体" w:hAnsi="Times New Roman" w:cs="Times New Roman"/>
            <w:kern w:val="0"/>
            <w:sz w:val="24"/>
            <w:szCs w:val="20"/>
          </w:rPr>
          <w:t>w</w:t>
        </w:r>
      </w:ins>
      <w:del w:id="520" w:author="Shuo Zhang" w:date="2013-02-19T22:23:00Z">
        <w:r w:rsidRPr="004E3B9E" w:rsidDel="008C5A36">
          <w:rPr>
            <w:rFonts w:ascii="Times New Roman" w:eastAsia="宋体" w:hAnsi="Times New Roman" w:cs="Times New Roman" w:hint="eastAsia"/>
            <w:kern w:val="0"/>
            <w:sz w:val="24"/>
            <w:szCs w:val="20"/>
          </w:rPr>
          <w:delText>W</w:delText>
        </w:r>
      </w:del>
      <w:r w:rsidRPr="004E3B9E">
        <w:rPr>
          <w:rFonts w:ascii="Times New Roman" w:eastAsia="宋体" w:hAnsi="Times New Roman" w:cs="Times New Roman" w:hint="eastAsia"/>
          <w:kern w:val="0"/>
          <w:sz w:val="24"/>
          <w:szCs w:val="20"/>
        </w:rPr>
        <w:t xml:space="preserve">ater is almost completely </w:t>
      </w:r>
      <w:del w:id="521" w:author="Shuo Zhang" w:date="2013-02-19T22:25:00Z">
        <w:r w:rsidRPr="004E3B9E" w:rsidDel="008C5A36">
          <w:rPr>
            <w:rFonts w:ascii="Times New Roman" w:eastAsia="宋体" w:hAnsi="Times New Roman" w:cs="Times New Roman" w:hint="eastAsia"/>
            <w:kern w:val="0"/>
            <w:sz w:val="24"/>
            <w:szCs w:val="20"/>
          </w:rPr>
          <w:delText xml:space="preserve">removed </w:delText>
        </w:r>
      </w:del>
      <w:ins w:id="522" w:author="Shuo Zhang" w:date="2013-02-19T22:25:00Z">
        <w:r w:rsidR="008C5A36">
          <w:rPr>
            <w:rFonts w:ascii="Times New Roman" w:eastAsia="宋体" w:hAnsi="Times New Roman" w:cs="Times New Roman"/>
            <w:kern w:val="0"/>
            <w:sz w:val="24"/>
            <w:szCs w:val="20"/>
          </w:rPr>
          <w:t>replaced</w:t>
        </w:r>
        <w:r w:rsidR="008C5A36" w:rsidRPr="004E3B9E">
          <w:rPr>
            <w:rFonts w:ascii="Times New Roman" w:eastAsia="宋体" w:hAnsi="Times New Roman" w:cs="Times New Roman" w:hint="eastAsia"/>
            <w:kern w:val="0"/>
            <w:sz w:val="24"/>
            <w:szCs w:val="20"/>
          </w:rPr>
          <w:t xml:space="preserve"> </w:t>
        </w:r>
      </w:ins>
      <w:r w:rsidRPr="004E3B9E">
        <w:rPr>
          <w:rFonts w:ascii="Times New Roman" w:eastAsia="宋体" w:hAnsi="Times New Roman" w:cs="Times New Roman" w:hint="eastAsia"/>
          <w:kern w:val="0"/>
          <w:sz w:val="24"/>
          <w:szCs w:val="20"/>
        </w:rPr>
        <w:t xml:space="preserve">by </w:t>
      </w:r>
      <w:ins w:id="523" w:author="Shuo Zhang" w:date="2013-02-19T22:18:00Z">
        <w:r w:rsidR="003556CC">
          <w:rPr>
            <w:rFonts w:ascii="Times New Roman" w:eastAsia="宋体" w:hAnsi="Times New Roman" w:cs="Times New Roman"/>
            <w:kern w:val="0"/>
            <w:sz w:val="24"/>
            <w:szCs w:val="20"/>
          </w:rPr>
          <w:t xml:space="preserve">supercritical </w:t>
        </w:r>
      </w:ins>
      <w:r w:rsidRPr="004E3B9E">
        <w:rPr>
          <w:rFonts w:ascii="Times New Roman" w:eastAsia="宋体" w:hAnsi="Times New Roman" w:cs="Times New Roman" w:hint="eastAsia"/>
          <w:kern w:val="0"/>
          <w:sz w:val="24"/>
          <w:szCs w:val="20"/>
        </w:rPr>
        <w:t>CO</w:t>
      </w:r>
      <w:r w:rsidRPr="004E3B9E">
        <w:rPr>
          <w:rFonts w:ascii="Times New Roman" w:eastAsia="宋体" w:hAnsi="Times New Roman" w:cs="Times New Roman" w:hint="eastAsia"/>
          <w:kern w:val="0"/>
          <w:sz w:val="24"/>
          <w:szCs w:val="20"/>
          <w:vertAlign w:val="subscript"/>
        </w:rPr>
        <w:t>2</w:t>
      </w:r>
      <w:del w:id="524" w:author="Shuo Zhang" w:date="2013-02-19T22:18:00Z">
        <w:r w:rsidRPr="004E3B9E" w:rsidDel="003556CC">
          <w:rPr>
            <w:rFonts w:ascii="Times New Roman" w:eastAsia="宋体" w:hAnsi="Times New Roman" w:cs="Times New Roman" w:hint="eastAsia"/>
            <w:kern w:val="0"/>
            <w:sz w:val="24"/>
            <w:szCs w:val="20"/>
          </w:rPr>
          <w:delText xml:space="preserve"> gas</w:delText>
        </w:r>
      </w:del>
      <w:del w:id="525" w:author="Shuo Zhang" w:date="2013-02-19T22:24:00Z">
        <w:r w:rsidRPr="004E3B9E" w:rsidDel="008C5A36">
          <w:rPr>
            <w:rFonts w:ascii="Times New Roman" w:eastAsia="宋体" w:hAnsi="Times New Roman" w:cs="Times New Roman" w:hint="eastAsia"/>
            <w:kern w:val="0"/>
            <w:sz w:val="24"/>
            <w:szCs w:val="20"/>
          </w:rPr>
          <w:delText xml:space="preserve"> within 200 meters to the injection well at 100 years</w:delText>
        </w:r>
      </w:del>
      <w:r w:rsidRPr="004E3B9E">
        <w:rPr>
          <w:rFonts w:ascii="Times New Roman" w:eastAsia="宋体" w:hAnsi="Times New Roman" w:cs="Times New Roman" w:hint="eastAsia"/>
          <w:kern w:val="0"/>
          <w:sz w:val="24"/>
          <w:szCs w:val="20"/>
        </w:rPr>
        <w:t xml:space="preserve">. </w:t>
      </w:r>
      <w:del w:id="526" w:author="Shuo Zhang" w:date="2013-02-19T22:26:00Z">
        <w:r w:rsidRPr="004E3B9E" w:rsidDel="008C5A36">
          <w:rPr>
            <w:rFonts w:ascii="Times New Roman" w:eastAsia="宋体" w:hAnsi="Times New Roman" w:cs="Times New Roman"/>
            <w:kern w:val="0"/>
            <w:sz w:val="24"/>
            <w:szCs w:val="20"/>
          </w:rPr>
          <w:delText>In between near the well and far from the well</w:delText>
        </w:r>
      </w:del>
      <w:ins w:id="527" w:author="Shuo Zhang" w:date="2013-02-19T22:26:00Z">
        <w:r w:rsidR="008C5A36">
          <w:rPr>
            <w:rFonts w:ascii="Times New Roman" w:eastAsia="宋体" w:hAnsi="Times New Roman" w:cs="Times New Roman"/>
            <w:kern w:val="0"/>
            <w:sz w:val="24"/>
            <w:szCs w:val="20"/>
          </w:rPr>
          <w:t xml:space="preserve">Further </w:t>
        </w:r>
      </w:ins>
      <w:ins w:id="528" w:author="Shuo Zhang" w:date="2013-02-21T23:56:00Z">
        <w:r w:rsidR="003D3C4B">
          <w:rPr>
            <w:rFonts w:ascii="Times New Roman" w:eastAsia="宋体" w:hAnsi="Times New Roman" w:cs="Times New Roman" w:hint="eastAsia"/>
            <w:kern w:val="0"/>
            <w:sz w:val="24"/>
            <w:szCs w:val="20"/>
          </w:rPr>
          <w:t xml:space="preserve">away </w:t>
        </w:r>
      </w:ins>
      <w:ins w:id="529" w:author="Shuo Zhang" w:date="2013-02-19T22:26:00Z">
        <w:r w:rsidR="008C5A36">
          <w:rPr>
            <w:rFonts w:ascii="Times New Roman" w:eastAsia="宋体" w:hAnsi="Times New Roman" w:cs="Times New Roman"/>
            <w:kern w:val="0"/>
            <w:sz w:val="24"/>
            <w:szCs w:val="20"/>
          </w:rPr>
          <w:t>from the injection well</w:t>
        </w:r>
      </w:ins>
      <w:r w:rsidRPr="004E3B9E">
        <w:rPr>
          <w:rFonts w:ascii="Times New Roman" w:eastAsia="宋体" w:hAnsi="Times New Roman" w:cs="Times New Roman"/>
          <w:kern w:val="0"/>
          <w:sz w:val="24"/>
          <w:szCs w:val="20"/>
        </w:rPr>
        <w:t xml:space="preserve">, </w:t>
      </w:r>
      <w:ins w:id="530" w:author="Shuo Zhang" w:date="2013-02-19T22:19:00Z">
        <w:r w:rsidR="003556CC">
          <w:rPr>
            <w:rFonts w:ascii="Times New Roman" w:eastAsia="宋体" w:hAnsi="Times New Roman" w:cs="Times New Roman"/>
            <w:kern w:val="0"/>
            <w:sz w:val="24"/>
            <w:szCs w:val="20"/>
          </w:rPr>
          <w:t xml:space="preserve">supercritical </w:t>
        </w:r>
      </w:ins>
      <w:r w:rsidRPr="004E3B9E">
        <w:rPr>
          <w:rFonts w:ascii="Times New Roman" w:eastAsia="宋体" w:hAnsi="Times New Roman" w:cs="Times New Roman"/>
          <w:kern w:val="0"/>
          <w:sz w:val="24"/>
          <w:szCs w:val="20"/>
        </w:rPr>
        <w:t>CO</w:t>
      </w:r>
      <w:r w:rsidRPr="004E3B9E">
        <w:rPr>
          <w:rFonts w:ascii="Times New Roman" w:eastAsia="宋体" w:hAnsi="Times New Roman" w:cs="Times New Roman"/>
          <w:kern w:val="0"/>
          <w:sz w:val="24"/>
          <w:szCs w:val="20"/>
          <w:vertAlign w:val="subscript"/>
        </w:rPr>
        <w:t>2</w:t>
      </w:r>
      <w:ins w:id="531" w:author="Shuo Zhang" w:date="2013-02-19T22:19:00Z">
        <w:r w:rsidR="003556CC">
          <w:rPr>
            <w:rFonts w:ascii="Times New Roman" w:eastAsia="宋体" w:hAnsi="Times New Roman" w:cs="Times New Roman"/>
            <w:kern w:val="0"/>
            <w:sz w:val="24"/>
            <w:szCs w:val="20"/>
          </w:rPr>
          <w:t xml:space="preserve"> </w:t>
        </w:r>
      </w:ins>
      <w:del w:id="532" w:author="Shuo Zhang" w:date="2013-02-19T22:19:00Z">
        <w:r w:rsidRPr="004E3B9E" w:rsidDel="003556CC">
          <w:rPr>
            <w:rFonts w:ascii="Times New Roman" w:eastAsia="宋体" w:hAnsi="Times New Roman" w:cs="Times New Roman"/>
            <w:kern w:val="0"/>
            <w:sz w:val="24"/>
            <w:szCs w:val="20"/>
            <w:vertAlign w:val="subscript"/>
          </w:rPr>
          <w:delText xml:space="preserve"> </w:delText>
        </w:r>
        <w:r w:rsidRPr="004E3B9E" w:rsidDel="003556CC">
          <w:rPr>
            <w:rFonts w:ascii="Times New Roman" w:eastAsia="宋体" w:hAnsi="Times New Roman" w:cs="Times New Roman"/>
            <w:kern w:val="0"/>
            <w:sz w:val="24"/>
            <w:szCs w:val="20"/>
          </w:rPr>
          <w:delText xml:space="preserve">gas </w:delText>
        </w:r>
      </w:del>
      <w:r w:rsidRPr="004E3B9E">
        <w:rPr>
          <w:rFonts w:ascii="Times New Roman" w:eastAsia="宋体" w:hAnsi="Times New Roman" w:cs="Times New Roman"/>
          <w:kern w:val="0"/>
          <w:sz w:val="24"/>
          <w:szCs w:val="20"/>
        </w:rPr>
        <w:t xml:space="preserve">phase and </w:t>
      </w:r>
      <w:r w:rsidRPr="004E3B9E">
        <w:rPr>
          <w:rFonts w:ascii="Times New Roman" w:eastAsia="宋体" w:hAnsi="Times New Roman" w:cs="Times New Roman"/>
          <w:kern w:val="0"/>
          <w:sz w:val="24"/>
          <w:szCs w:val="20"/>
        </w:rPr>
        <w:lastRenderedPageBreak/>
        <w:t xml:space="preserve">water phase coexist, where the gas saturation decreases from 1 to 0 as shown in </w:t>
      </w:r>
      <w:ins w:id="533" w:author="Shuo Zhang" w:date="2013-04-15T22:14:00Z">
        <w:r w:rsidR="006C6C42">
          <w:rPr>
            <w:rFonts w:ascii="Times New Roman" w:eastAsia="宋体" w:hAnsi="Times New Roman" w:cs="Times New Roman"/>
            <w:kern w:val="0"/>
            <w:sz w:val="24"/>
            <w:szCs w:val="20"/>
          </w:rPr>
          <w:t>Fig</w:t>
        </w:r>
      </w:ins>
      <w:del w:id="534" w:author="Shuo Zhang" w:date="2013-04-15T22:14:00Z">
        <w:r w:rsidRPr="004E3B9E" w:rsidDel="006C6C42">
          <w:rPr>
            <w:rFonts w:ascii="Times New Roman" w:eastAsia="宋体" w:hAnsi="Times New Roman" w:cs="Times New Roman"/>
            <w:kern w:val="0"/>
            <w:sz w:val="24"/>
            <w:szCs w:val="20"/>
          </w:rPr>
          <w:delText>Fig</w:delText>
        </w:r>
      </w:del>
      <w:r w:rsidR="0075268B">
        <w:rPr>
          <w:rFonts w:ascii="Times New Roman" w:eastAsia="宋体" w:hAnsi="Times New Roman" w:cs="Times New Roman"/>
          <w:kern w:val="0"/>
          <w:sz w:val="24"/>
          <w:szCs w:val="20"/>
        </w:rPr>
        <w:t xml:space="preserve">ure </w:t>
      </w:r>
      <w:ins w:id="535" w:author="Shuo Zhang" w:date="2013-04-15T22:14:00Z">
        <w:r w:rsidR="006C6C42">
          <w:rPr>
            <w:rFonts w:ascii="Times New Roman" w:eastAsia="宋体" w:hAnsi="Times New Roman" w:cs="Times New Roman"/>
            <w:kern w:val="0"/>
            <w:sz w:val="24"/>
            <w:szCs w:val="20"/>
          </w:rPr>
          <w:t>6</w:t>
        </w:r>
      </w:ins>
      <w:del w:id="536" w:author="Shuo Zhang" w:date="2013-04-15T22:14:00Z">
        <w:r w:rsidR="0075268B" w:rsidDel="006C6C42">
          <w:rPr>
            <w:rFonts w:ascii="Times New Roman" w:eastAsia="宋体" w:hAnsi="Times New Roman" w:cs="Times New Roman"/>
            <w:kern w:val="0"/>
            <w:sz w:val="24"/>
            <w:szCs w:val="20"/>
          </w:rPr>
          <w:delText>8</w:delText>
        </w:r>
      </w:del>
      <w:r w:rsidR="0075268B">
        <w:rPr>
          <w:rFonts w:ascii="Times New Roman" w:eastAsia="宋体" w:hAnsi="Times New Roman" w:cs="Times New Roman" w:hint="eastAsia"/>
          <w:kern w:val="0"/>
          <w:sz w:val="24"/>
          <w:szCs w:val="20"/>
        </w:rPr>
        <w:t>b</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Mutual diss</w:t>
      </w:r>
      <w:r w:rsidRPr="004E3B9E">
        <w:rPr>
          <w:rFonts w:ascii="Times New Roman" w:eastAsia="宋体" w:hAnsi="Times New Roman" w:cs="Times New Roman"/>
          <w:kern w:val="0"/>
          <w:sz w:val="24"/>
          <w:szCs w:val="20"/>
        </w:rPr>
        <w:t>olu</w:t>
      </w:r>
      <w:r w:rsidRPr="004E3B9E">
        <w:rPr>
          <w:rFonts w:ascii="Times New Roman" w:eastAsia="宋体" w:hAnsi="Times New Roman" w:cs="Times New Roman" w:hint="eastAsia"/>
          <w:kern w:val="0"/>
          <w:sz w:val="24"/>
          <w:szCs w:val="20"/>
        </w:rPr>
        <w:t>tion of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and water </w:t>
      </w:r>
      <w:ins w:id="537" w:author="Shuo Zhang" w:date="2013-02-24T13:44:00Z">
        <w:r w:rsidR="001270E8">
          <w:rPr>
            <w:rFonts w:ascii="Times New Roman" w:eastAsia="宋体" w:hAnsi="Times New Roman" w:cs="Times New Roman"/>
            <w:kern w:val="0"/>
            <w:sz w:val="24"/>
            <w:szCs w:val="20"/>
          </w:rPr>
          <w:t>is</w:t>
        </w:r>
      </w:ins>
      <w:del w:id="538" w:author="Shuo Zhang" w:date="2013-02-24T13:44:00Z">
        <w:r w:rsidRPr="004E3B9E" w:rsidDel="001270E8">
          <w:rPr>
            <w:rFonts w:ascii="Times New Roman" w:eastAsia="宋体" w:hAnsi="Times New Roman" w:cs="Times New Roman" w:hint="eastAsia"/>
            <w:kern w:val="0"/>
            <w:sz w:val="24"/>
            <w:szCs w:val="20"/>
          </w:rPr>
          <w:delText>are</w:delText>
        </w:r>
      </w:del>
      <w:r w:rsidRPr="004E3B9E">
        <w:rPr>
          <w:rFonts w:ascii="Times New Roman" w:eastAsia="宋体" w:hAnsi="Times New Roman" w:cs="Times New Roman" w:hint="eastAsia"/>
          <w:kern w:val="0"/>
          <w:sz w:val="24"/>
          <w:szCs w:val="20"/>
        </w:rPr>
        <w:t xml:space="preserve"> also considered and calculated in the model.</w:t>
      </w:r>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hint="eastAsia"/>
          <w:kern w:val="0"/>
          <w:sz w:val="24"/>
          <w:szCs w:val="20"/>
        </w:rPr>
        <w:t xml:space="preserve">Subsequently </w:t>
      </w:r>
      <w:ins w:id="539" w:author="Shuo Zhang" w:date="2013-02-19T22:19:00Z">
        <w:r w:rsidR="003556CC">
          <w:rPr>
            <w:rFonts w:ascii="Times New Roman" w:eastAsia="宋体" w:hAnsi="Times New Roman" w:cs="Times New Roman"/>
            <w:kern w:val="0"/>
            <w:sz w:val="24"/>
            <w:szCs w:val="20"/>
          </w:rPr>
          <w:t xml:space="preserve">supercritical </w:t>
        </w:r>
      </w:ins>
      <w:r w:rsidRPr="004E3B9E">
        <w:rPr>
          <w:rFonts w:ascii="Times New Roman" w:eastAsia="宋体" w:hAnsi="Times New Roman" w:cs="Times New Roman" w:hint="eastAsia"/>
          <w:kern w:val="0"/>
          <w:sz w:val="24"/>
          <w:szCs w:val="20"/>
        </w:rPr>
        <w:t>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w:t>
      </w:r>
      <w:ins w:id="540" w:author="Shuo Zhang" w:date="2013-02-24T13:31:00Z">
        <w:r w:rsidR="00E9734C">
          <w:rPr>
            <w:rFonts w:ascii="Times New Roman" w:eastAsia="宋体" w:hAnsi="Times New Roman" w:cs="Times New Roman"/>
            <w:kern w:val="0"/>
            <w:sz w:val="24"/>
            <w:szCs w:val="20"/>
          </w:rPr>
          <w:t xml:space="preserve">dissolves into the brine and is consumed by mineralization, so the gas saturation line </w:t>
        </w:r>
      </w:ins>
      <w:ins w:id="541" w:author="Shuo Zhang" w:date="2013-02-24T13:37:00Z">
        <w:r w:rsidR="00E9734C">
          <w:rPr>
            <w:rFonts w:ascii="Times New Roman" w:eastAsia="宋体" w:hAnsi="Times New Roman" w:cs="Times New Roman"/>
            <w:kern w:val="0"/>
            <w:sz w:val="24"/>
            <w:szCs w:val="20"/>
          </w:rPr>
          <w:t xml:space="preserve">moves down after 100 years, which indicates a decrease of gas saturation in the system. </w:t>
        </w:r>
      </w:ins>
      <w:del w:id="542" w:author="Shuo Zhang" w:date="2013-02-19T22:19:00Z">
        <w:r w:rsidRPr="004E3B9E" w:rsidDel="003556CC">
          <w:rPr>
            <w:rFonts w:ascii="Times New Roman" w:eastAsia="宋体" w:hAnsi="Times New Roman" w:cs="Times New Roman" w:hint="eastAsia"/>
            <w:kern w:val="0"/>
            <w:sz w:val="24"/>
            <w:szCs w:val="20"/>
          </w:rPr>
          <w:delText xml:space="preserve">gas </w:delText>
        </w:r>
      </w:del>
      <w:del w:id="543" w:author="Shuo Zhang" w:date="2013-02-24T13:38:00Z">
        <w:r w:rsidRPr="004E3B9E" w:rsidDel="00E9734C">
          <w:rPr>
            <w:rFonts w:ascii="Times New Roman" w:eastAsia="宋体" w:hAnsi="Times New Roman" w:cs="Times New Roman" w:hint="eastAsia"/>
            <w:kern w:val="0"/>
            <w:sz w:val="24"/>
            <w:szCs w:val="20"/>
          </w:rPr>
          <w:delText xml:space="preserve">moves ahead and </w:delText>
        </w:r>
      </w:del>
      <w:ins w:id="544" w:author="Shuo Zhang" w:date="2013-02-24T13:38:00Z">
        <w:r w:rsidR="00E9734C">
          <w:rPr>
            <w:rFonts w:ascii="Times New Roman" w:eastAsia="宋体" w:hAnsi="Times New Roman" w:cs="Times New Roman"/>
            <w:kern w:val="0"/>
            <w:sz w:val="24"/>
            <w:szCs w:val="20"/>
          </w:rPr>
          <w:t xml:space="preserve">At the same time, </w:t>
        </w:r>
      </w:ins>
      <w:r w:rsidRPr="004E3B9E">
        <w:rPr>
          <w:rFonts w:ascii="Times New Roman" w:eastAsia="宋体" w:hAnsi="Times New Roman" w:cs="Times New Roman" w:hint="eastAsia"/>
          <w:kern w:val="0"/>
          <w:sz w:val="24"/>
          <w:szCs w:val="20"/>
        </w:rPr>
        <w:t>water gradually flows back</w:t>
      </w:r>
      <w:ins w:id="545" w:author="Shuo Zhang" w:date="2013-02-24T13:39:00Z">
        <w:r w:rsidR="001270E8">
          <w:rPr>
            <w:rFonts w:ascii="Times New Roman" w:eastAsia="宋体" w:hAnsi="Times New Roman" w:cs="Times New Roman"/>
            <w:kern w:val="0"/>
            <w:sz w:val="24"/>
            <w:szCs w:val="20"/>
          </w:rPr>
          <w:t xml:space="preserve"> spontaneously </w:t>
        </w:r>
      </w:ins>
      <w:ins w:id="546" w:author="Shuo Zhang" w:date="2013-02-24T13:40:00Z">
        <w:r w:rsidR="001270E8">
          <w:rPr>
            <w:rFonts w:ascii="Times New Roman" w:eastAsia="宋体" w:hAnsi="Times New Roman" w:cs="Times New Roman"/>
            <w:kern w:val="0"/>
            <w:sz w:val="24"/>
            <w:szCs w:val="20"/>
          </w:rPr>
          <w:t xml:space="preserve">due to the suction of water by the rock (capillary pressure). This process of </w:t>
        </w:r>
      </w:ins>
      <w:ins w:id="547" w:author="Shuo Zhang" w:date="2013-02-24T13:41:00Z">
        <w:r w:rsidR="001270E8">
          <w:rPr>
            <w:rFonts w:ascii="Times New Roman" w:eastAsia="宋体" w:hAnsi="Times New Roman" w:cs="Times New Roman"/>
            <w:kern w:val="0"/>
            <w:sz w:val="24"/>
            <w:szCs w:val="20"/>
          </w:rPr>
          <w:t xml:space="preserve">spontaneous flow of the wetting phase </w:t>
        </w:r>
      </w:ins>
      <w:ins w:id="548" w:author="Shuo Zhang" w:date="2013-02-24T13:45:00Z">
        <w:r w:rsidR="001270E8">
          <w:rPr>
            <w:rFonts w:ascii="Times New Roman" w:eastAsia="宋体" w:hAnsi="Times New Roman" w:cs="Times New Roman"/>
            <w:kern w:val="0"/>
            <w:sz w:val="24"/>
            <w:szCs w:val="20"/>
          </w:rPr>
          <w:t xml:space="preserve">into porous media </w:t>
        </w:r>
      </w:ins>
      <w:ins w:id="549" w:author="Shuo Zhang" w:date="2013-02-24T13:41:00Z">
        <w:r w:rsidR="001270E8">
          <w:rPr>
            <w:rFonts w:ascii="Times New Roman" w:eastAsia="宋体" w:hAnsi="Times New Roman" w:cs="Times New Roman"/>
            <w:kern w:val="0"/>
            <w:sz w:val="24"/>
            <w:szCs w:val="20"/>
          </w:rPr>
          <w:t xml:space="preserve">is called imbibition. Gas saturation and water saturation add up to 1 at any time and </w:t>
        </w:r>
        <w:del w:id="550" w:author="Don DePaolo" w:date="2013-04-14T20:59:00Z">
          <w:r w:rsidR="001270E8" w:rsidDel="00C72CDB">
            <w:rPr>
              <w:rFonts w:ascii="Times New Roman" w:eastAsia="宋体" w:hAnsi="Times New Roman" w:cs="Times New Roman"/>
              <w:kern w:val="0"/>
              <w:sz w:val="24"/>
              <w:szCs w:val="20"/>
            </w:rPr>
            <w:delText>any</w:delText>
          </w:r>
        </w:del>
      </w:ins>
      <w:ins w:id="551" w:author="Don DePaolo" w:date="2013-04-14T20:59:00Z">
        <w:r w:rsidR="00C72CDB">
          <w:rPr>
            <w:rFonts w:ascii="Times New Roman" w:eastAsia="宋体" w:hAnsi="Times New Roman" w:cs="Times New Roman"/>
            <w:kern w:val="0"/>
            <w:sz w:val="24"/>
            <w:szCs w:val="20"/>
          </w:rPr>
          <w:t>at all</w:t>
        </w:r>
      </w:ins>
      <w:ins w:id="552" w:author="Shuo Zhang" w:date="2013-02-24T13:41:00Z">
        <w:r w:rsidR="001270E8">
          <w:rPr>
            <w:rFonts w:ascii="Times New Roman" w:eastAsia="宋体" w:hAnsi="Times New Roman" w:cs="Times New Roman"/>
            <w:kern w:val="0"/>
            <w:sz w:val="24"/>
            <w:szCs w:val="20"/>
          </w:rPr>
          <w:t xml:space="preserve"> places. </w:t>
        </w:r>
      </w:ins>
      <w:del w:id="553" w:author="Shuo Zhang" w:date="2013-02-24T13:38:00Z">
        <w:r w:rsidRPr="004E3B9E" w:rsidDel="00E9734C">
          <w:rPr>
            <w:rFonts w:ascii="Times New Roman" w:eastAsia="宋体" w:hAnsi="Times New Roman" w:cs="Times New Roman" w:hint="eastAsia"/>
            <w:kern w:val="0"/>
            <w:sz w:val="24"/>
            <w:szCs w:val="20"/>
          </w:rPr>
          <w:delText xml:space="preserve">. </w:delText>
        </w:r>
        <w:r w:rsidRPr="004E3B9E" w:rsidDel="00E9734C">
          <w:rPr>
            <w:rFonts w:ascii="Times New Roman" w:eastAsia="宋体" w:hAnsi="Times New Roman" w:cs="Times New Roman"/>
            <w:kern w:val="0"/>
            <w:sz w:val="24"/>
            <w:szCs w:val="20"/>
          </w:rPr>
          <w:delText>T</w:delText>
        </w:r>
        <w:r w:rsidRPr="004E3B9E" w:rsidDel="00E9734C">
          <w:rPr>
            <w:rFonts w:ascii="Times New Roman" w:eastAsia="宋体" w:hAnsi="Times New Roman" w:cs="Times New Roman" w:hint="eastAsia"/>
            <w:kern w:val="0"/>
            <w:sz w:val="24"/>
            <w:szCs w:val="20"/>
          </w:rPr>
          <w:delText>ogether with dissolution and mineralization of CO</w:delText>
        </w:r>
        <w:r w:rsidRPr="004E3B9E" w:rsidDel="00E9734C">
          <w:rPr>
            <w:rFonts w:ascii="Times New Roman" w:eastAsia="宋体" w:hAnsi="Times New Roman" w:cs="Times New Roman" w:hint="eastAsia"/>
            <w:kern w:val="0"/>
            <w:sz w:val="24"/>
            <w:szCs w:val="20"/>
            <w:vertAlign w:val="subscript"/>
          </w:rPr>
          <w:delText>2</w:delText>
        </w:r>
        <w:r w:rsidRPr="004E3B9E" w:rsidDel="00E9734C">
          <w:rPr>
            <w:rFonts w:ascii="Times New Roman" w:eastAsia="宋体" w:hAnsi="Times New Roman" w:cs="Times New Roman" w:hint="eastAsia"/>
            <w:kern w:val="0"/>
            <w:sz w:val="24"/>
            <w:szCs w:val="20"/>
          </w:rPr>
          <w:delText xml:space="preserve">, this process makes the gas saturation </w:delText>
        </w:r>
      </w:del>
      <w:del w:id="554" w:author="Shuo Zhang" w:date="2013-02-23T23:42:00Z">
        <w:r w:rsidRPr="004E3B9E" w:rsidDel="00977307">
          <w:rPr>
            <w:rFonts w:ascii="Times New Roman" w:eastAsia="宋体" w:hAnsi="Times New Roman" w:cs="Times New Roman"/>
            <w:kern w:val="0"/>
            <w:sz w:val="24"/>
            <w:szCs w:val="20"/>
          </w:rPr>
          <w:delText xml:space="preserve">with distance </w:delText>
        </w:r>
      </w:del>
      <w:del w:id="555" w:author="Shuo Zhang" w:date="2013-02-24T13:38:00Z">
        <w:r w:rsidRPr="004E3B9E" w:rsidDel="00E9734C">
          <w:rPr>
            <w:rFonts w:ascii="Times New Roman" w:eastAsia="宋体" w:hAnsi="Times New Roman" w:cs="Times New Roman"/>
            <w:kern w:val="0"/>
            <w:sz w:val="24"/>
            <w:szCs w:val="20"/>
          </w:rPr>
          <w:delText>decrease with time</w:delText>
        </w:r>
        <w:r w:rsidRPr="004E3B9E" w:rsidDel="00E9734C">
          <w:rPr>
            <w:rFonts w:ascii="Times New Roman" w:eastAsia="宋体" w:hAnsi="Times New Roman" w:cs="Times New Roman" w:hint="eastAsia"/>
            <w:kern w:val="0"/>
            <w:sz w:val="24"/>
            <w:szCs w:val="20"/>
          </w:rPr>
          <w:delText xml:space="preserve">. </w:delText>
        </w:r>
      </w:del>
      <w:del w:id="556" w:author="Shuo Zhang" w:date="2013-02-24T13:31:00Z">
        <w:r w:rsidRPr="004E3B9E" w:rsidDel="00E9734C">
          <w:rPr>
            <w:rFonts w:ascii="Times New Roman" w:eastAsia="宋体" w:hAnsi="Times New Roman" w:cs="Times New Roman" w:hint="eastAsia"/>
            <w:kern w:val="0"/>
            <w:sz w:val="24"/>
            <w:szCs w:val="20"/>
          </w:rPr>
          <w:delText>After 100 years, the CO</w:delText>
        </w:r>
        <w:r w:rsidRPr="004E3B9E" w:rsidDel="00E9734C">
          <w:rPr>
            <w:rFonts w:ascii="Times New Roman" w:eastAsia="宋体" w:hAnsi="Times New Roman" w:cs="Times New Roman" w:hint="eastAsia"/>
            <w:kern w:val="0"/>
            <w:sz w:val="24"/>
            <w:szCs w:val="20"/>
            <w:vertAlign w:val="subscript"/>
          </w:rPr>
          <w:delText>2</w:delText>
        </w:r>
        <w:r w:rsidRPr="004E3B9E" w:rsidDel="00E9734C">
          <w:rPr>
            <w:rFonts w:ascii="Times New Roman" w:eastAsia="宋体" w:hAnsi="Times New Roman" w:cs="Times New Roman" w:hint="eastAsia"/>
            <w:kern w:val="0"/>
            <w:sz w:val="24"/>
            <w:szCs w:val="20"/>
          </w:rPr>
          <w:delText xml:space="preserve"> front gradually moves backward. </w:delText>
        </w:r>
      </w:del>
      <w:del w:id="557" w:author="Shuo Zhang" w:date="2013-02-24T13:38:00Z">
        <w:r w:rsidRPr="004E3B9E" w:rsidDel="00E9734C">
          <w:rPr>
            <w:rFonts w:ascii="Times New Roman" w:eastAsia="宋体" w:hAnsi="Times New Roman" w:cs="Times New Roman" w:hint="eastAsia"/>
            <w:kern w:val="0"/>
            <w:sz w:val="24"/>
            <w:szCs w:val="20"/>
          </w:rPr>
          <w:delText>This is because CO</w:delText>
        </w:r>
        <w:r w:rsidRPr="004E3B9E" w:rsidDel="00E9734C">
          <w:rPr>
            <w:rFonts w:ascii="Times New Roman" w:eastAsia="宋体" w:hAnsi="Times New Roman" w:cs="Times New Roman" w:hint="eastAsia"/>
            <w:kern w:val="0"/>
            <w:sz w:val="24"/>
            <w:szCs w:val="20"/>
            <w:vertAlign w:val="subscript"/>
          </w:rPr>
          <w:delText>2</w:delText>
        </w:r>
        <w:r w:rsidRPr="004E3B9E" w:rsidDel="00E9734C">
          <w:rPr>
            <w:rFonts w:ascii="Times New Roman" w:eastAsia="宋体" w:hAnsi="Times New Roman" w:cs="Times New Roman" w:hint="eastAsia"/>
            <w:kern w:val="0"/>
            <w:sz w:val="24"/>
            <w:szCs w:val="20"/>
          </w:rPr>
          <w:delText xml:space="preserve"> is </w:delText>
        </w:r>
        <w:r w:rsidRPr="004E3B9E" w:rsidDel="00E9734C">
          <w:rPr>
            <w:rFonts w:ascii="Times New Roman" w:eastAsia="宋体" w:hAnsi="Times New Roman" w:cs="Times New Roman"/>
            <w:kern w:val="0"/>
            <w:sz w:val="24"/>
            <w:szCs w:val="20"/>
          </w:rPr>
          <w:delText xml:space="preserve">being </w:delText>
        </w:r>
        <w:r w:rsidRPr="004E3B9E" w:rsidDel="00E9734C">
          <w:rPr>
            <w:rFonts w:ascii="Times New Roman" w:eastAsia="宋体" w:hAnsi="Times New Roman" w:cs="Times New Roman" w:hint="eastAsia"/>
            <w:kern w:val="0"/>
            <w:sz w:val="24"/>
            <w:szCs w:val="20"/>
          </w:rPr>
          <w:delText>consumed by minerals during this time period.</w:delText>
        </w:r>
      </w:del>
    </w:p>
    <w:p w14:paraId="088B024C" w14:textId="77777777" w:rsidR="004E3B9E" w:rsidRPr="004E3B9E" w:rsidRDefault="004E3B9E" w:rsidP="004E3B9E">
      <w:pPr>
        <w:widowControl/>
        <w:rPr>
          <w:rFonts w:ascii="Times New Roman" w:eastAsia="宋体" w:hAnsi="Times New Roman" w:cs="Times New Roman"/>
          <w:kern w:val="0"/>
          <w:sz w:val="24"/>
          <w:szCs w:val="20"/>
        </w:rPr>
      </w:pPr>
    </w:p>
    <w:p w14:paraId="57E3E4DD" w14:textId="55634075"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 xml:space="preserve">The </w:t>
      </w:r>
      <w:r w:rsidRPr="004E3B9E">
        <w:rPr>
          <w:rFonts w:ascii="Times New Roman" w:eastAsia="宋体" w:hAnsi="Times New Roman" w:cs="Times New Roman" w:hint="eastAsia"/>
          <w:kern w:val="0"/>
          <w:sz w:val="24"/>
          <w:szCs w:val="20"/>
        </w:rPr>
        <w:t>pH decreases from 8.0 to 5.0 close to the injection well due to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injection. </w:t>
      </w:r>
      <w:r w:rsidRPr="004E3B9E">
        <w:rPr>
          <w:rFonts w:ascii="Times New Roman" w:eastAsia="宋体" w:hAnsi="Times New Roman" w:cs="Times New Roman"/>
          <w:kern w:val="0"/>
          <w:sz w:val="24"/>
          <w:szCs w:val="20"/>
        </w:rPr>
        <w:t>T</w:t>
      </w:r>
      <w:r w:rsidRPr="004E3B9E">
        <w:rPr>
          <w:rFonts w:ascii="Times New Roman" w:eastAsia="宋体" w:hAnsi="Times New Roman" w:cs="Times New Roman" w:hint="eastAsia"/>
          <w:kern w:val="0"/>
          <w:sz w:val="24"/>
          <w:szCs w:val="20"/>
        </w:rPr>
        <w:t xml:space="preserve">he low pH induces accelerated mineral </w:t>
      </w:r>
      <w:r w:rsidRPr="004E3B9E">
        <w:rPr>
          <w:rFonts w:ascii="Times New Roman" w:eastAsia="宋体" w:hAnsi="Times New Roman" w:cs="Times New Roman"/>
          <w:kern w:val="0"/>
          <w:sz w:val="24"/>
          <w:szCs w:val="20"/>
        </w:rPr>
        <w:t xml:space="preserve">dissolution due to the increase in dissolution rate at low </w:t>
      </w:r>
      <w:proofErr w:type="spellStart"/>
      <w:r w:rsidRPr="004E3B9E">
        <w:rPr>
          <w:rFonts w:ascii="Times New Roman" w:eastAsia="宋体" w:hAnsi="Times New Roman" w:cs="Times New Roman"/>
          <w:kern w:val="0"/>
          <w:sz w:val="24"/>
          <w:szCs w:val="20"/>
        </w:rPr>
        <w:t>pH</w:t>
      </w:r>
      <w:r w:rsidRPr="004E3B9E">
        <w:rPr>
          <w:rFonts w:ascii="Times New Roman" w:eastAsia="宋体" w:hAnsi="Times New Roman" w:cs="Times New Roman" w:hint="eastAsia"/>
          <w:kern w:val="0"/>
          <w:sz w:val="24"/>
          <w:szCs w:val="20"/>
        </w:rPr>
        <w:t>.</w:t>
      </w:r>
      <w:proofErr w:type="spellEnd"/>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T</w:t>
      </w:r>
      <w:r w:rsidRPr="004E3B9E">
        <w:rPr>
          <w:rFonts w:ascii="Times New Roman" w:eastAsia="宋体" w:hAnsi="Times New Roman" w:cs="Times New Roman" w:hint="eastAsia"/>
          <w:kern w:val="0"/>
          <w:sz w:val="24"/>
          <w:szCs w:val="20"/>
        </w:rPr>
        <w:t xml:space="preserve">he track along which the pH line moves is similar with that in the gas saturation graph. The line moves forward during the first 100 years, and gradually moves backward </w:t>
      </w:r>
      <w:del w:id="558" w:author="Don DePaolo" w:date="2013-04-14T20:59:00Z">
        <w:r w:rsidRPr="004E3B9E" w:rsidDel="00C72CDB">
          <w:rPr>
            <w:rFonts w:ascii="Times New Roman" w:eastAsia="宋体" w:hAnsi="Times New Roman" w:cs="Times New Roman" w:hint="eastAsia"/>
            <w:kern w:val="0"/>
            <w:sz w:val="24"/>
            <w:szCs w:val="20"/>
          </w:rPr>
          <w:delText xml:space="preserve">at </w:delText>
        </w:r>
      </w:del>
      <w:ins w:id="559" w:author="Don DePaolo" w:date="2013-04-14T20:59:00Z">
        <w:r w:rsidR="00C72CDB">
          <w:rPr>
            <w:rFonts w:ascii="Times New Roman" w:eastAsia="宋体" w:hAnsi="Times New Roman" w:cs="Times New Roman"/>
            <w:kern w:val="0"/>
            <w:sz w:val="24"/>
            <w:szCs w:val="20"/>
          </w:rPr>
          <w:t>during</w:t>
        </w:r>
        <w:r w:rsidR="00C72CDB" w:rsidRPr="004E3B9E">
          <w:rPr>
            <w:rFonts w:ascii="Times New Roman" w:eastAsia="宋体" w:hAnsi="Times New Roman" w:cs="Times New Roman" w:hint="eastAsia"/>
            <w:kern w:val="0"/>
            <w:sz w:val="24"/>
            <w:szCs w:val="20"/>
          </w:rPr>
          <w:t xml:space="preserve"> </w:t>
        </w:r>
      </w:ins>
      <w:r w:rsidRPr="004E3B9E">
        <w:rPr>
          <w:rFonts w:ascii="Times New Roman" w:eastAsia="宋体" w:hAnsi="Times New Roman" w:cs="Times New Roman" w:hint="eastAsia"/>
          <w:kern w:val="0"/>
          <w:sz w:val="24"/>
          <w:szCs w:val="20"/>
        </w:rPr>
        <w:t>the next 900 years, which indicates that a large amount of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is mineralized </w:t>
      </w:r>
      <w:r w:rsidRPr="004E3B9E">
        <w:rPr>
          <w:rFonts w:ascii="Times New Roman" w:eastAsia="宋体" w:hAnsi="Times New Roman" w:cs="Times New Roman"/>
          <w:kern w:val="0"/>
          <w:sz w:val="24"/>
          <w:szCs w:val="20"/>
        </w:rPr>
        <w:t>subsequent to</w:t>
      </w:r>
      <w:r w:rsidRPr="004E3B9E">
        <w:rPr>
          <w:rFonts w:ascii="Times New Roman" w:eastAsia="宋体" w:hAnsi="Times New Roman" w:cs="Times New Roman" w:hint="eastAsia"/>
          <w:kern w:val="0"/>
          <w:sz w:val="24"/>
          <w:szCs w:val="20"/>
        </w:rPr>
        <w:t xml:space="preserve"> 100 years </w:t>
      </w:r>
      <w:r w:rsidRPr="004E3B9E">
        <w:rPr>
          <w:rFonts w:ascii="Times New Roman" w:eastAsia="宋体" w:hAnsi="Times New Roman" w:cs="Times New Roman"/>
          <w:kern w:val="0"/>
          <w:sz w:val="24"/>
          <w:szCs w:val="20"/>
        </w:rPr>
        <w:t>when</w:t>
      </w:r>
      <w:r w:rsidRPr="004E3B9E">
        <w:rPr>
          <w:rFonts w:ascii="Times New Roman" w:eastAsia="宋体" w:hAnsi="Times New Roman" w:cs="Times New Roman" w:hint="eastAsia"/>
          <w:kern w:val="0"/>
          <w:sz w:val="24"/>
          <w:szCs w:val="20"/>
        </w:rPr>
        <w:t xml:space="preserve"> water flow</w:t>
      </w:r>
      <w:r w:rsidRPr="004E3B9E">
        <w:rPr>
          <w:rFonts w:ascii="Times New Roman" w:eastAsia="宋体" w:hAnsi="Times New Roman" w:cs="Times New Roman"/>
          <w:kern w:val="0"/>
          <w:sz w:val="24"/>
          <w:szCs w:val="20"/>
        </w:rPr>
        <w:t>s</w:t>
      </w:r>
      <w:r w:rsidRPr="004E3B9E">
        <w:rPr>
          <w:rFonts w:ascii="Times New Roman" w:eastAsia="宋体" w:hAnsi="Times New Roman" w:cs="Times New Roman" w:hint="eastAsia"/>
          <w:kern w:val="0"/>
          <w:sz w:val="24"/>
          <w:szCs w:val="20"/>
        </w:rPr>
        <w:t xml:space="preserve"> back.</w:t>
      </w:r>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hint="eastAsia"/>
          <w:kern w:val="0"/>
          <w:sz w:val="24"/>
          <w:szCs w:val="20"/>
        </w:rPr>
        <w:t xml:space="preserve">Porosity decreases from the original value of 0.168 to 0.150 at 1000 years. This </w:t>
      </w:r>
      <w:ins w:id="560" w:author="Don DePaolo" w:date="2013-04-14T21:00:00Z">
        <w:r w:rsidR="00C72CDB">
          <w:rPr>
            <w:rFonts w:ascii="Times New Roman" w:eastAsia="宋体" w:hAnsi="Times New Roman" w:cs="Times New Roman"/>
            <w:kern w:val="0"/>
            <w:sz w:val="24"/>
            <w:szCs w:val="20"/>
          </w:rPr>
          <w:t>decrease happens</w:t>
        </w:r>
      </w:ins>
      <w:del w:id="561" w:author="Don DePaolo" w:date="2013-04-14T21:00:00Z">
        <w:r w:rsidRPr="004E3B9E" w:rsidDel="00C72CDB">
          <w:rPr>
            <w:rFonts w:ascii="Times New Roman" w:eastAsia="宋体" w:hAnsi="Times New Roman" w:cs="Times New Roman" w:hint="eastAsia"/>
            <w:kern w:val="0"/>
            <w:sz w:val="24"/>
            <w:szCs w:val="20"/>
          </w:rPr>
          <w:delText>is</w:delText>
        </w:r>
      </w:del>
      <w:r w:rsidRPr="004E3B9E">
        <w:rPr>
          <w:rFonts w:ascii="Times New Roman" w:eastAsia="宋体" w:hAnsi="Times New Roman" w:cs="Times New Roman" w:hint="eastAsia"/>
          <w:kern w:val="0"/>
          <w:sz w:val="24"/>
          <w:szCs w:val="20"/>
        </w:rPr>
        <w:t xml:space="preserve"> because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mass is added to the solid matrix by rock alteration. Th</w:t>
      </w:r>
      <w:ins w:id="562" w:author="Don DePaolo" w:date="2013-04-14T21:00:00Z">
        <w:r w:rsidR="00C72CDB">
          <w:rPr>
            <w:rFonts w:ascii="Times New Roman" w:eastAsia="宋体" w:hAnsi="Times New Roman" w:cs="Times New Roman"/>
            <w:kern w:val="0"/>
            <w:sz w:val="24"/>
            <w:szCs w:val="20"/>
          </w:rPr>
          <w:t>e</w:t>
        </w:r>
      </w:ins>
      <w:del w:id="563" w:author="Don DePaolo" w:date="2013-04-14T21:00:00Z">
        <w:r w:rsidRPr="004E3B9E" w:rsidDel="00C72CDB">
          <w:rPr>
            <w:rFonts w:ascii="Times New Roman" w:eastAsia="宋体" w:hAnsi="Times New Roman" w:cs="Times New Roman" w:hint="eastAsia"/>
            <w:kern w:val="0"/>
            <w:sz w:val="24"/>
            <w:szCs w:val="20"/>
          </w:rPr>
          <w:delText>is</w:delText>
        </w:r>
      </w:del>
      <w:r w:rsidRPr="004E3B9E">
        <w:rPr>
          <w:rFonts w:ascii="Times New Roman" w:eastAsia="宋体" w:hAnsi="Times New Roman" w:cs="Times New Roman" w:hint="eastAsia"/>
          <w:kern w:val="0"/>
          <w:sz w:val="24"/>
          <w:szCs w:val="20"/>
        </w:rPr>
        <w:t xml:space="preserve"> change in porosity reduces permeability to 77% of its original value according to Eq. 5.</w:t>
      </w:r>
      <w:r w:rsidRPr="004E3B9E">
        <w:rPr>
          <w:rFonts w:ascii="Times New Roman" w:eastAsia="宋体" w:hAnsi="Times New Roman" w:cs="Times New Roman"/>
          <w:kern w:val="0"/>
          <w:sz w:val="24"/>
          <w:szCs w:val="20"/>
        </w:rPr>
        <w:t xml:space="preserve">  The total mineralized</w:t>
      </w:r>
      <w:r w:rsidRPr="004E3B9E">
        <w:rPr>
          <w:rFonts w:ascii="Times New Roman" w:eastAsia="宋体" w:hAnsi="Times New Roman" w:cs="Times New Roman" w:hint="eastAsia"/>
          <w:kern w:val="0"/>
          <w:sz w:val="24"/>
          <w:szCs w:val="20"/>
        </w:rPr>
        <w:t xml:space="preserve">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reservoir</w:t>
      </w:r>
      <w:r w:rsidRPr="004E3B9E">
        <w:rPr>
          <w:rFonts w:ascii="Times New Roman" w:eastAsia="宋体" w:hAnsi="Times New Roman" w:cs="Times New Roman" w:hint="eastAsia"/>
          <w:kern w:val="0"/>
          <w:sz w:val="24"/>
          <w:szCs w:val="20"/>
        </w:rPr>
        <w:t xml:space="preserve"> </w:t>
      </w:r>
      <w:ins w:id="564" w:author="Shuo Zhang" w:date="2013-02-23T21:06:00Z">
        <w:r w:rsidR="00F709CB">
          <w:rPr>
            <w:rFonts w:ascii="Times New Roman" w:eastAsia="宋体" w:hAnsi="Times New Roman" w:cs="Times New Roman"/>
            <w:kern w:val="0"/>
            <w:sz w:val="24"/>
            <w:szCs w:val="20"/>
          </w:rPr>
          <w:t xml:space="preserve">per unit </w:t>
        </w:r>
      </w:ins>
      <w:r w:rsidRPr="004E3B9E">
        <w:rPr>
          <w:rFonts w:ascii="Times New Roman" w:eastAsia="宋体" w:hAnsi="Times New Roman" w:cs="Times New Roman"/>
          <w:kern w:val="0"/>
          <w:sz w:val="24"/>
          <w:szCs w:val="20"/>
        </w:rPr>
        <w:t xml:space="preserve">volume keeps increasing </w:t>
      </w:r>
      <w:r w:rsidRPr="004E3B9E">
        <w:rPr>
          <w:rFonts w:ascii="Times New Roman" w:eastAsia="宋体" w:hAnsi="Times New Roman" w:cs="Times New Roman" w:hint="eastAsia"/>
          <w:kern w:val="0"/>
          <w:sz w:val="24"/>
          <w:szCs w:val="20"/>
        </w:rPr>
        <w:t xml:space="preserve">monotonically during the whole time period. After 1000 years, </w:t>
      </w:r>
      <w:r w:rsidRPr="004E3B9E">
        <w:rPr>
          <w:rFonts w:ascii="Times New Roman" w:eastAsia="宋体" w:hAnsi="Times New Roman" w:cs="Times New Roman"/>
          <w:kern w:val="0"/>
          <w:sz w:val="24"/>
          <w:szCs w:val="20"/>
        </w:rPr>
        <w:t xml:space="preserve">the value </w:t>
      </w:r>
      <w:r w:rsidRPr="004E3B9E">
        <w:rPr>
          <w:rFonts w:ascii="Times New Roman" w:eastAsia="宋体" w:hAnsi="Times New Roman" w:cs="Times New Roman" w:hint="eastAsia"/>
          <w:kern w:val="0"/>
          <w:sz w:val="24"/>
          <w:szCs w:val="20"/>
        </w:rPr>
        <w:t>reach</w:t>
      </w:r>
      <w:r w:rsidRPr="004E3B9E">
        <w:rPr>
          <w:rFonts w:ascii="Times New Roman" w:eastAsia="宋体" w:hAnsi="Times New Roman" w:cs="Times New Roman"/>
          <w:kern w:val="0"/>
          <w:sz w:val="24"/>
          <w:szCs w:val="20"/>
        </w:rPr>
        <w:t>es</w:t>
      </w:r>
      <w:r w:rsidRPr="004E3B9E">
        <w:rPr>
          <w:rFonts w:ascii="Times New Roman" w:eastAsia="宋体" w:hAnsi="Times New Roman" w:cs="Times New Roman" w:hint="eastAsia"/>
          <w:kern w:val="0"/>
          <w:sz w:val="24"/>
          <w:szCs w:val="20"/>
        </w:rPr>
        <w:t xml:space="preserve"> about 37 kg/m</w:t>
      </w:r>
      <w:r w:rsidRPr="004E3B9E">
        <w:rPr>
          <w:rFonts w:ascii="Times New Roman" w:eastAsia="宋体" w:hAnsi="Times New Roman" w:cs="Times New Roman" w:hint="eastAsia"/>
          <w:kern w:val="0"/>
          <w:sz w:val="24"/>
          <w:szCs w:val="20"/>
          <w:vertAlign w:val="superscript"/>
        </w:rPr>
        <w:t>3</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T</w:t>
      </w:r>
      <w:r w:rsidRPr="004E3B9E">
        <w:rPr>
          <w:rFonts w:ascii="Times New Roman" w:eastAsia="宋体" w:hAnsi="Times New Roman" w:cs="Times New Roman" w:hint="eastAsia"/>
          <w:kern w:val="0"/>
          <w:sz w:val="24"/>
          <w:szCs w:val="20"/>
        </w:rPr>
        <w:t xml:space="preserve">his value would keep increasing if </w:t>
      </w:r>
      <w:r w:rsidRPr="004E3B9E">
        <w:rPr>
          <w:rFonts w:ascii="Times New Roman" w:eastAsia="宋体" w:hAnsi="Times New Roman" w:cs="Times New Roman"/>
          <w:kern w:val="0"/>
          <w:sz w:val="24"/>
          <w:szCs w:val="20"/>
        </w:rPr>
        <w:t xml:space="preserve">the </w:t>
      </w:r>
      <w:r w:rsidRPr="004E3B9E">
        <w:rPr>
          <w:rFonts w:ascii="Times New Roman" w:eastAsia="宋体" w:hAnsi="Times New Roman" w:cs="Times New Roman" w:hint="eastAsia"/>
          <w:kern w:val="0"/>
          <w:sz w:val="24"/>
          <w:szCs w:val="20"/>
        </w:rPr>
        <w:t>simulation w</w:t>
      </w:r>
      <w:r w:rsidRPr="004E3B9E">
        <w:rPr>
          <w:rFonts w:ascii="Times New Roman" w:eastAsia="宋体" w:hAnsi="Times New Roman" w:cs="Times New Roman"/>
          <w:kern w:val="0"/>
          <w:sz w:val="24"/>
          <w:szCs w:val="20"/>
        </w:rPr>
        <w:t>ere</w:t>
      </w:r>
      <w:r w:rsidRPr="004E3B9E">
        <w:rPr>
          <w:rFonts w:ascii="Times New Roman" w:eastAsia="宋体" w:hAnsi="Times New Roman" w:cs="Times New Roman" w:hint="eastAsia"/>
          <w:kern w:val="0"/>
          <w:sz w:val="24"/>
          <w:szCs w:val="20"/>
        </w:rPr>
        <w:t xml:space="preserve"> not stopped.</w:t>
      </w:r>
    </w:p>
    <w:p w14:paraId="5CCFE885" w14:textId="77777777" w:rsidR="004E3B9E" w:rsidRPr="004E3B9E" w:rsidRDefault="004E3B9E" w:rsidP="004E3B9E">
      <w:pPr>
        <w:widowControl/>
        <w:rPr>
          <w:rFonts w:ascii="Times New Roman" w:eastAsia="宋体" w:hAnsi="Times New Roman" w:cs="Times New Roman"/>
          <w:kern w:val="0"/>
          <w:sz w:val="24"/>
          <w:szCs w:val="20"/>
        </w:rPr>
      </w:pPr>
    </w:p>
    <w:p w14:paraId="2F182849" w14:textId="77777777" w:rsidR="004E3B9E" w:rsidRPr="004E3B9E" w:rsidRDefault="004E3B9E" w:rsidP="009B081A">
      <w:pPr>
        <w:pStyle w:val="2"/>
      </w:pPr>
      <w:r w:rsidRPr="004E3B9E">
        <w:t>M</w:t>
      </w:r>
      <w:r w:rsidRPr="004E3B9E">
        <w:rPr>
          <w:rFonts w:hint="eastAsia"/>
        </w:rPr>
        <w:t>ineral alteration and aqueous phase composition of the optimal case</w:t>
      </w:r>
    </w:p>
    <w:p w14:paraId="4CCE368F" w14:textId="15405337"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hint="eastAsia"/>
          <w:kern w:val="0"/>
          <w:sz w:val="24"/>
          <w:szCs w:val="20"/>
        </w:rPr>
        <w:t xml:space="preserve">Minerals and aqueous species with significant changes of abundance are presented in Fig. </w:t>
      </w:r>
      <w:ins w:id="565" w:author="Shuo Zhang" w:date="2013-02-21T21:05:00Z">
        <w:r w:rsidR="006C6C42">
          <w:rPr>
            <w:rFonts w:ascii="Times New Roman" w:eastAsia="宋体" w:hAnsi="Times New Roman" w:cs="Times New Roman" w:hint="eastAsia"/>
            <w:kern w:val="0"/>
            <w:sz w:val="24"/>
            <w:szCs w:val="20"/>
          </w:rPr>
          <w:t>7</w:t>
        </w:r>
      </w:ins>
      <w:r w:rsidRPr="004E3B9E">
        <w:rPr>
          <w:rFonts w:ascii="Times New Roman" w:eastAsia="宋体" w:hAnsi="Times New Roman" w:cs="Times New Roman" w:hint="eastAsia"/>
          <w:kern w:val="0"/>
          <w:sz w:val="24"/>
          <w:szCs w:val="20"/>
        </w:rPr>
        <w:t>a</w:t>
      </w:r>
      <w:ins w:id="566" w:author="Shuo Zhang" w:date="2013-02-19T21:27:00Z">
        <w:r w:rsidR="00A95825">
          <w:rPr>
            <w:rFonts w:ascii="Times New Roman" w:eastAsia="宋体" w:hAnsi="Times New Roman" w:cs="Times New Roman"/>
            <w:kern w:val="0"/>
            <w:sz w:val="24"/>
            <w:szCs w:val="20"/>
          </w:rPr>
          <w:t>,</w:t>
        </w:r>
      </w:ins>
      <w:r w:rsidRPr="004E3B9E">
        <w:rPr>
          <w:rFonts w:ascii="Times New Roman" w:eastAsia="宋体" w:hAnsi="Times New Roman" w:cs="Times New Roman" w:hint="eastAsia"/>
          <w:kern w:val="0"/>
          <w:sz w:val="24"/>
          <w:szCs w:val="20"/>
        </w:rPr>
        <w:t xml:space="preserve"> </w:t>
      </w:r>
      <w:ins w:id="567" w:author="Shuo Zhang" w:date="2013-02-21T21:05:00Z">
        <w:r w:rsidR="006C6C42">
          <w:rPr>
            <w:rFonts w:ascii="Times New Roman" w:eastAsia="宋体" w:hAnsi="Times New Roman" w:cs="Times New Roman" w:hint="eastAsia"/>
            <w:kern w:val="0"/>
            <w:sz w:val="24"/>
            <w:szCs w:val="20"/>
          </w:rPr>
          <w:t>7</w:t>
        </w:r>
      </w:ins>
      <w:r w:rsidRPr="004E3B9E">
        <w:rPr>
          <w:rFonts w:ascii="Times New Roman" w:eastAsia="宋体" w:hAnsi="Times New Roman" w:cs="Times New Roman" w:hint="eastAsia"/>
          <w:kern w:val="0"/>
          <w:sz w:val="24"/>
          <w:szCs w:val="20"/>
        </w:rPr>
        <w:t>b</w:t>
      </w:r>
      <w:ins w:id="568" w:author="Shuo Zhang" w:date="2013-02-19T21:27:00Z">
        <w:r w:rsidR="00A95825">
          <w:rPr>
            <w:rFonts w:ascii="Times New Roman" w:eastAsia="宋体" w:hAnsi="Times New Roman" w:cs="Times New Roman"/>
            <w:kern w:val="0"/>
            <w:sz w:val="24"/>
            <w:szCs w:val="20"/>
          </w:rPr>
          <w:t xml:space="preserve"> and </w:t>
        </w:r>
        <w:r w:rsidR="006C6C42">
          <w:rPr>
            <w:rFonts w:ascii="Times New Roman" w:eastAsia="宋体" w:hAnsi="Times New Roman" w:cs="Times New Roman"/>
            <w:kern w:val="0"/>
            <w:sz w:val="24"/>
            <w:szCs w:val="20"/>
          </w:rPr>
          <w:t>8</w:t>
        </w:r>
      </w:ins>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The </w:t>
      </w:r>
      <w:r w:rsidRPr="004E3B9E">
        <w:rPr>
          <w:rFonts w:ascii="Times New Roman" w:eastAsia="宋体" w:hAnsi="Times New Roman" w:cs="Times New Roman" w:hint="eastAsia"/>
          <w:kern w:val="0"/>
          <w:sz w:val="24"/>
          <w:szCs w:val="20"/>
        </w:rPr>
        <w:t xml:space="preserve">minerals of </w:t>
      </w:r>
      <w:r w:rsidRPr="004E3B9E">
        <w:rPr>
          <w:rFonts w:ascii="Times New Roman" w:eastAsia="宋体" w:hAnsi="Times New Roman" w:cs="Times New Roman"/>
          <w:kern w:val="0"/>
          <w:sz w:val="24"/>
          <w:szCs w:val="20"/>
        </w:rPr>
        <w:t xml:space="preserve">the model </w:t>
      </w:r>
      <w:r w:rsidRPr="004E3B9E">
        <w:rPr>
          <w:rFonts w:ascii="Times New Roman" w:eastAsia="宋体" w:hAnsi="Times New Roman" w:cs="Times New Roman" w:hint="eastAsia"/>
          <w:kern w:val="0"/>
          <w:sz w:val="24"/>
          <w:szCs w:val="20"/>
        </w:rPr>
        <w:t xml:space="preserve">volcanic </w:t>
      </w:r>
      <w:r w:rsidRPr="004E3B9E">
        <w:rPr>
          <w:rFonts w:ascii="Times New Roman" w:eastAsia="宋体" w:hAnsi="Times New Roman" w:cs="Times New Roman"/>
          <w:kern w:val="0"/>
          <w:sz w:val="24"/>
          <w:szCs w:val="20"/>
        </w:rPr>
        <w:t>rock</w:t>
      </w:r>
      <w:r w:rsidRPr="004E3B9E">
        <w:rPr>
          <w:rFonts w:ascii="Times New Roman" w:eastAsia="宋体" w:hAnsi="Times New Roman" w:cs="Times New Roman" w:hint="eastAsia"/>
          <w:kern w:val="0"/>
          <w:sz w:val="24"/>
          <w:szCs w:val="20"/>
        </w:rPr>
        <w:t xml:space="preserve"> fragment (</w:t>
      </w:r>
      <w:r w:rsidRPr="004E3B9E">
        <w:rPr>
          <w:rFonts w:ascii="Times New Roman" w:eastAsia="宋体" w:hAnsi="Times New Roman" w:cs="Times New Roman"/>
          <w:kern w:val="0"/>
          <w:sz w:val="24"/>
          <w:szCs w:val="20"/>
        </w:rPr>
        <w:t>pyroxene mainly</w:t>
      </w:r>
      <w:r w:rsidRPr="004E3B9E">
        <w:rPr>
          <w:rFonts w:ascii="Times New Roman" w:eastAsia="宋体" w:hAnsi="Times New Roman" w:cs="Times New Roman" w:hint="eastAsia"/>
          <w:kern w:val="0"/>
          <w:sz w:val="24"/>
          <w:szCs w:val="20"/>
        </w:rPr>
        <w:t xml:space="preserve">) all dissolve significantly. As these minerals dissolve, </w:t>
      </w:r>
      <w:r w:rsidRPr="004E3B9E">
        <w:rPr>
          <w:rFonts w:ascii="Times New Roman" w:eastAsia="宋体" w:hAnsi="Times New Roman" w:cs="Times New Roman"/>
          <w:kern w:val="0"/>
          <w:sz w:val="24"/>
          <w:szCs w:val="20"/>
        </w:rPr>
        <w:t xml:space="preserve">the concentrations of Mg, Fe, and </w:t>
      </w:r>
      <w:proofErr w:type="spellStart"/>
      <w:r w:rsidRPr="004E3B9E">
        <w:rPr>
          <w:rFonts w:ascii="Times New Roman" w:eastAsia="宋体" w:hAnsi="Times New Roman" w:cs="Times New Roman"/>
          <w:kern w:val="0"/>
          <w:sz w:val="24"/>
          <w:szCs w:val="20"/>
        </w:rPr>
        <w:t>Ca</w:t>
      </w:r>
      <w:proofErr w:type="spellEnd"/>
      <w:r w:rsidRPr="004E3B9E">
        <w:rPr>
          <w:rFonts w:ascii="Times New Roman" w:eastAsia="宋体" w:hAnsi="Times New Roman" w:cs="Times New Roman"/>
          <w:kern w:val="0"/>
          <w:sz w:val="24"/>
          <w:szCs w:val="20"/>
        </w:rPr>
        <w:t xml:space="preserve"> are all increased in the aqueous fluid, and pH is also increased, eventually leading to precipitation of </w:t>
      </w:r>
      <w:r w:rsidRPr="004E3B9E">
        <w:rPr>
          <w:rFonts w:ascii="Times New Roman" w:eastAsia="宋体" w:hAnsi="Times New Roman" w:cs="Times New Roman" w:hint="eastAsia"/>
          <w:kern w:val="0"/>
          <w:sz w:val="24"/>
          <w:szCs w:val="20"/>
        </w:rPr>
        <w:t>secondary phases. Some of the injected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is immobilized by precipitation of three carbonate minerals: </w:t>
      </w:r>
      <w:proofErr w:type="spellStart"/>
      <w:r w:rsidRPr="004E3B9E">
        <w:rPr>
          <w:rFonts w:ascii="Times New Roman" w:eastAsia="宋体" w:hAnsi="Times New Roman" w:cs="Times New Roman" w:hint="eastAsia"/>
          <w:kern w:val="0"/>
          <w:sz w:val="24"/>
          <w:szCs w:val="20"/>
        </w:rPr>
        <w:t>magnesite</w:t>
      </w:r>
      <w:proofErr w:type="spellEnd"/>
      <w:r w:rsidRPr="004E3B9E">
        <w:rPr>
          <w:rFonts w:ascii="Times New Roman" w:eastAsia="宋体" w:hAnsi="Times New Roman" w:cs="Times New Roman" w:hint="eastAsia"/>
          <w:kern w:val="0"/>
          <w:sz w:val="24"/>
          <w:szCs w:val="20"/>
        </w:rPr>
        <w:t xml:space="preserve">, </w:t>
      </w:r>
      <w:proofErr w:type="spellStart"/>
      <w:r w:rsidRPr="004E3B9E">
        <w:rPr>
          <w:rFonts w:ascii="Times New Roman" w:eastAsia="宋体" w:hAnsi="Times New Roman" w:cs="Times New Roman" w:hint="eastAsia"/>
          <w:kern w:val="0"/>
          <w:sz w:val="24"/>
          <w:szCs w:val="20"/>
        </w:rPr>
        <w:t>ankerite</w:t>
      </w:r>
      <w:proofErr w:type="spellEnd"/>
      <w:r w:rsidRPr="004E3B9E">
        <w:rPr>
          <w:rFonts w:ascii="Times New Roman" w:eastAsia="宋体" w:hAnsi="Times New Roman" w:cs="Times New Roman" w:hint="eastAsia"/>
          <w:kern w:val="0"/>
          <w:sz w:val="24"/>
          <w:szCs w:val="20"/>
        </w:rPr>
        <w:t xml:space="preserve"> and calcite. Precipitation of </w:t>
      </w:r>
      <w:proofErr w:type="spellStart"/>
      <w:r w:rsidRPr="004E3B9E">
        <w:rPr>
          <w:rFonts w:ascii="Times New Roman" w:eastAsia="宋体" w:hAnsi="Times New Roman" w:cs="Times New Roman" w:hint="eastAsia"/>
          <w:kern w:val="0"/>
          <w:sz w:val="24"/>
          <w:szCs w:val="20"/>
        </w:rPr>
        <w:t>ankerite</w:t>
      </w:r>
      <w:proofErr w:type="spellEnd"/>
      <w:r w:rsidRPr="004E3B9E">
        <w:rPr>
          <w:rFonts w:ascii="Times New Roman" w:eastAsia="宋体" w:hAnsi="Times New Roman" w:cs="Times New Roman" w:hint="eastAsia"/>
          <w:kern w:val="0"/>
          <w:sz w:val="24"/>
          <w:szCs w:val="20"/>
        </w:rPr>
        <w:t xml:space="preserve"> is due to </w:t>
      </w:r>
      <w:proofErr w:type="spellStart"/>
      <w:r w:rsidRPr="004E3B9E">
        <w:rPr>
          <w:rFonts w:ascii="Times New Roman" w:eastAsia="宋体" w:hAnsi="Times New Roman" w:cs="Times New Roman" w:hint="eastAsia"/>
          <w:kern w:val="0"/>
          <w:sz w:val="24"/>
          <w:szCs w:val="20"/>
        </w:rPr>
        <w:t>ferrosilite</w:t>
      </w:r>
      <w:proofErr w:type="spellEnd"/>
      <w:r w:rsidRPr="004E3B9E">
        <w:rPr>
          <w:rFonts w:ascii="Times New Roman" w:eastAsia="宋体" w:hAnsi="Times New Roman" w:cs="Times New Roman" w:hint="eastAsia"/>
          <w:kern w:val="0"/>
          <w:sz w:val="24"/>
          <w:szCs w:val="20"/>
        </w:rPr>
        <w:t xml:space="preserve"> dissolution to provide Fe</w:t>
      </w:r>
      <w:r w:rsidRPr="004E3B9E">
        <w:rPr>
          <w:rFonts w:ascii="Times New Roman" w:eastAsia="宋体" w:hAnsi="Times New Roman" w:cs="Times New Roman" w:hint="eastAsia"/>
          <w:kern w:val="0"/>
          <w:sz w:val="24"/>
          <w:szCs w:val="20"/>
          <w:vertAlign w:val="superscript"/>
        </w:rPr>
        <w:t>2+</w:t>
      </w:r>
      <w:r w:rsidRPr="004E3B9E">
        <w:rPr>
          <w:rFonts w:ascii="Times New Roman" w:eastAsia="宋体" w:hAnsi="Times New Roman" w:cs="Times New Roman" w:hint="eastAsia"/>
          <w:kern w:val="0"/>
          <w:sz w:val="24"/>
          <w:szCs w:val="20"/>
        </w:rPr>
        <w:t xml:space="preserve">. </w:t>
      </w:r>
      <w:proofErr w:type="spellStart"/>
      <w:r w:rsidRPr="004E3B9E">
        <w:rPr>
          <w:rFonts w:ascii="Times New Roman" w:eastAsia="宋体" w:hAnsi="Times New Roman" w:cs="Times New Roman"/>
          <w:kern w:val="0"/>
          <w:sz w:val="24"/>
          <w:szCs w:val="20"/>
        </w:rPr>
        <w:t>M</w:t>
      </w:r>
      <w:r w:rsidRPr="004E3B9E">
        <w:rPr>
          <w:rFonts w:ascii="Times New Roman" w:eastAsia="宋体" w:hAnsi="Times New Roman" w:cs="Times New Roman" w:hint="eastAsia"/>
          <w:kern w:val="0"/>
          <w:sz w:val="24"/>
          <w:szCs w:val="20"/>
        </w:rPr>
        <w:t>agnesite</w:t>
      </w:r>
      <w:proofErr w:type="spellEnd"/>
      <w:r w:rsidRPr="004E3B9E">
        <w:rPr>
          <w:rFonts w:ascii="Times New Roman" w:eastAsia="宋体" w:hAnsi="Times New Roman" w:cs="Times New Roman" w:hint="eastAsia"/>
          <w:kern w:val="0"/>
          <w:sz w:val="24"/>
          <w:szCs w:val="20"/>
        </w:rPr>
        <w:t xml:space="preserve"> and calcite precipitation is due to the dissolution of </w:t>
      </w:r>
      <w:proofErr w:type="spellStart"/>
      <w:r w:rsidRPr="004E3B9E">
        <w:rPr>
          <w:rFonts w:ascii="Times New Roman" w:eastAsia="宋体" w:hAnsi="Times New Roman" w:cs="Times New Roman" w:hint="eastAsia"/>
          <w:kern w:val="0"/>
          <w:sz w:val="24"/>
          <w:szCs w:val="20"/>
        </w:rPr>
        <w:t>anorthite</w:t>
      </w:r>
      <w:proofErr w:type="spellEnd"/>
      <w:r w:rsidRPr="004E3B9E">
        <w:rPr>
          <w:rFonts w:ascii="Times New Roman" w:eastAsia="宋体" w:hAnsi="Times New Roman" w:cs="Times New Roman" w:hint="eastAsia"/>
          <w:kern w:val="0"/>
          <w:sz w:val="24"/>
          <w:szCs w:val="20"/>
        </w:rPr>
        <w:t xml:space="preserve">, </w:t>
      </w:r>
      <w:proofErr w:type="spellStart"/>
      <w:r w:rsidRPr="004E3B9E">
        <w:rPr>
          <w:rFonts w:ascii="Times New Roman" w:eastAsia="宋体" w:hAnsi="Times New Roman" w:cs="Times New Roman" w:hint="eastAsia"/>
          <w:kern w:val="0"/>
          <w:sz w:val="24"/>
          <w:szCs w:val="20"/>
        </w:rPr>
        <w:t>enstatite</w:t>
      </w:r>
      <w:proofErr w:type="spellEnd"/>
      <w:r w:rsidRPr="004E3B9E">
        <w:rPr>
          <w:rFonts w:ascii="Times New Roman" w:eastAsia="宋体" w:hAnsi="Times New Roman" w:cs="Times New Roman" w:hint="eastAsia"/>
          <w:kern w:val="0"/>
          <w:sz w:val="24"/>
          <w:szCs w:val="20"/>
        </w:rPr>
        <w:t xml:space="preserve"> and </w:t>
      </w:r>
      <w:proofErr w:type="spellStart"/>
      <w:r w:rsidRPr="004E3B9E">
        <w:rPr>
          <w:rFonts w:ascii="Times New Roman" w:eastAsia="宋体" w:hAnsi="Times New Roman" w:cs="Times New Roman" w:hint="eastAsia"/>
          <w:kern w:val="0"/>
          <w:sz w:val="24"/>
          <w:szCs w:val="20"/>
        </w:rPr>
        <w:t>diopside</w:t>
      </w:r>
      <w:proofErr w:type="spellEnd"/>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components </w:t>
      </w:r>
      <w:r w:rsidRPr="004E3B9E">
        <w:rPr>
          <w:rFonts w:ascii="Times New Roman" w:eastAsia="宋体" w:hAnsi="Times New Roman" w:cs="Times New Roman" w:hint="eastAsia"/>
          <w:kern w:val="0"/>
          <w:sz w:val="24"/>
          <w:szCs w:val="20"/>
        </w:rPr>
        <w:t>to provide Ca</w:t>
      </w:r>
      <w:r w:rsidRPr="004E3B9E">
        <w:rPr>
          <w:rFonts w:ascii="Times New Roman" w:eastAsia="宋体" w:hAnsi="Times New Roman" w:cs="Times New Roman" w:hint="eastAsia"/>
          <w:kern w:val="0"/>
          <w:sz w:val="24"/>
          <w:szCs w:val="20"/>
          <w:vertAlign w:val="superscript"/>
        </w:rPr>
        <w:t>2+</w:t>
      </w:r>
      <w:r w:rsidRPr="004E3B9E">
        <w:rPr>
          <w:rFonts w:ascii="Times New Roman" w:eastAsia="宋体" w:hAnsi="Times New Roman" w:cs="Times New Roman" w:hint="eastAsia"/>
          <w:kern w:val="0"/>
          <w:sz w:val="24"/>
          <w:szCs w:val="20"/>
        </w:rPr>
        <w:t xml:space="preserve"> and Mg</w:t>
      </w:r>
      <w:r w:rsidRPr="004E3B9E">
        <w:rPr>
          <w:rFonts w:ascii="Times New Roman" w:eastAsia="宋体" w:hAnsi="Times New Roman" w:cs="Times New Roman" w:hint="eastAsia"/>
          <w:kern w:val="0"/>
          <w:sz w:val="24"/>
          <w:szCs w:val="20"/>
          <w:vertAlign w:val="superscript"/>
        </w:rPr>
        <w:t>2+</w:t>
      </w:r>
      <w:r w:rsidRPr="004E3B9E">
        <w:rPr>
          <w:rFonts w:ascii="Times New Roman" w:eastAsia="宋体" w:hAnsi="Times New Roman" w:cs="Times New Roman" w:hint="eastAsia"/>
          <w:kern w:val="0"/>
          <w:sz w:val="24"/>
          <w:szCs w:val="20"/>
        </w:rPr>
        <w:t>. Some Ca</w:t>
      </w:r>
      <w:r w:rsidRPr="004E3B9E">
        <w:rPr>
          <w:rFonts w:ascii="Times New Roman" w:eastAsia="宋体" w:hAnsi="Times New Roman" w:cs="Times New Roman" w:hint="eastAsia"/>
          <w:kern w:val="0"/>
          <w:sz w:val="24"/>
          <w:szCs w:val="20"/>
          <w:vertAlign w:val="superscript"/>
        </w:rPr>
        <w:t>2+</w:t>
      </w:r>
      <w:r w:rsidRPr="004E3B9E">
        <w:rPr>
          <w:rFonts w:ascii="Times New Roman" w:eastAsia="宋体" w:hAnsi="Times New Roman" w:cs="Times New Roman" w:hint="eastAsia"/>
          <w:kern w:val="0"/>
          <w:sz w:val="24"/>
          <w:szCs w:val="20"/>
        </w:rPr>
        <w:t xml:space="preserve"> and Mg</w:t>
      </w:r>
      <w:r w:rsidRPr="004E3B9E">
        <w:rPr>
          <w:rFonts w:ascii="Times New Roman" w:eastAsia="宋体" w:hAnsi="Times New Roman" w:cs="Times New Roman" w:hint="eastAsia"/>
          <w:kern w:val="0"/>
          <w:sz w:val="24"/>
          <w:szCs w:val="20"/>
          <w:vertAlign w:val="superscript"/>
        </w:rPr>
        <w:t>2+</w:t>
      </w:r>
      <w:r w:rsidRPr="004E3B9E">
        <w:rPr>
          <w:rFonts w:ascii="Times New Roman" w:eastAsia="宋体" w:hAnsi="Times New Roman" w:cs="Times New Roman" w:hint="eastAsia"/>
          <w:kern w:val="0"/>
          <w:sz w:val="24"/>
          <w:szCs w:val="20"/>
        </w:rPr>
        <w:t xml:space="preserve"> remain in the aqueous phase. </w:t>
      </w:r>
      <w:del w:id="569" w:author="Don DePaolo" w:date="2013-04-14T21:01:00Z">
        <w:r w:rsidRPr="004E3B9E" w:rsidDel="00793440">
          <w:rPr>
            <w:rFonts w:ascii="Times New Roman" w:eastAsia="宋体" w:hAnsi="Times New Roman" w:cs="Times New Roman" w:hint="eastAsia"/>
            <w:kern w:val="0"/>
            <w:sz w:val="24"/>
            <w:szCs w:val="20"/>
          </w:rPr>
          <w:delText>In addition to carbonates,</w:delText>
        </w:r>
      </w:del>
      <w:ins w:id="570" w:author="Don DePaolo" w:date="2013-04-14T21:01:00Z">
        <w:r w:rsidR="00793440">
          <w:rPr>
            <w:rFonts w:ascii="Times New Roman" w:eastAsia="宋体" w:hAnsi="Times New Roman" w:cs="Times New Roman"/>
            <w:kern w:val="0"/>
            <w:sz w:val="24"/>
            <w:szCs w:val="20"/>
          </w:rPr>
          <w:t>There is also</w:t>
        </w:r>
      </w:ins>
      <w:r w:rsidRPr="004E3B9E">
        <w:rPr>
          <w:rFonts w:ascii="Times New Roman" w:eastAsia="宋体" w:hAnsi="Times New Roman" w:cs="Times New Roman" w:hint="eastAsia"/>
          <w:kern w:val="0"/>
          <w:sz w:val="24"/>
          <w:szCs w:val="20"/>
        </w:rPr>
        <w:t xml:space="preserve"> significant precipitation of quartz</w:t>
      </w:r>
      <w:ins w:id="571" w:author="Don DePaolo" w:date="2013-04-14T21:01:00Z">
        <w:r w:rsidR="00793440">
          <w:rPr>
            <w:rFonts w:ascii="Times New Roman" w:eastAsia="宋体" w:hAnsi="Times New Roman" w:cs="Times New Roman"/>
            <w:kern w:val="0"/>
            <w:sz w:val="24"/>
            <w:szCs w:val="20"/>
          </w:rPr>
          <w:t xml:space="preserve">, and </w:t>
        </w:r>
      </w:ins>
      <w:del w:id="572" w:author="Don DePaolo" w:date="2013-04-14T21:01:00Z">
        <w:r w:rsidRPr="004E3B9E" w:rsidDel="00793440">
          <w:rPr>
            <w:rFonts w:ascii="Times New Roman" w:eastAsia="宋体" w:hAnsi="Times New Roman" w:cs="Times New Roman" w:hint="eastAsia"/>
            <w:kern w:val="0"/>
            <w:sz w:val="24"/>
            <w:szCs w:val="20"/>
          </w:rPr>
          <w:delText xml:space="preserve"> is </w:delText>
        </w:r>
        <w:r w:rsidRPr="004E3B9E" w:rsidDel="00793440">
          <w:rPr>
            <w:rFonts w:ascii="Times New Roman" w:eastAsia="宋体" w:hAnsi="Times New Roman" w:cs="Times New Roman"/>
            <w:kern w:val="0"/>
            <w:sz w:val="24"/>
            <w:szCs w:val="20"/>
          </w:rPr>
          <w:delText>calculated</w:delText>
        </w:r>
      </w:del>
      <w:ins w:id="573" w:author="Shuo Zhang" w:date="2013-02-21T15:34:00Z">
        <w:del w:id="574" w:author="Don DePaolo" w:date="2013-04-14T21:01:00Z">
          <w:r w:rsidR="00547D6E" w:rsidDel="00793440">
            <w:rPr>
              <w:rFonts w:ascii="Times New Roman" w:eastAsia="宋体" w:hAnsi="Times New Roman" w:cs="Times New Roman" w:hint="eastAsia"/>
              <w:kern w:val="0"/>
              <w:sz w:val="24"/>
              <w:szCs w:val="20"/>
            </w:rPr>
            <w:delText>generated</w:delText>
          </w:r>
        </w:del>
      </w:ins>
      <w:del w:id="575" w:author="Don DePaolo" w:date="2013-04-14T21:01:00Z">
        <w:r w:rsidRPr="004E3B9E" w:rsidDel="00793440">
          <w:rPr>
            <w:rFonts w:ascii="Times New Roman" w:eastAsia="宋体" w:hAnsi="Times New Roman" w:cs="Times New Roman" w:hint="eastAsia"/>
            <w:kern w:val="0"/>
            <w:sz w:val="24"/>
            <w:szCs w:val="20"/>
          </w:rPr>
          <w:delText xml:space="preserve">. There is also </w:delText>
        </w:r>
      </w:del>
      <w:r w:rsidRPr="004E3B9E">
        <w:rPr>
          <w:rFonts w:ascii="Times New Roman" w:eastAsia="宋体" w:hAnsi="Times New Roman" w:cs="Times New Roman" w:hint="eastAsia"/>
          <w:kern w:val="0"/>
          <w:sz w:val="24"/>
          <w:szCs w:val="20"/>
        </w:rPr>
        <w:t xml:space="preserve">significant dissolution of </w:t>
      </w:r>
      <w:proofErr w:type="spellStart"/>
      <w:r w:rsidRPr="004E3B9E">
        <w:rPr>
          <w:rFonts w:ascii="Times New Roman" w:eastAsia="宋体" w:hAnsi="Times New Roman" w:cs="Times New Roman" w:hint="eastAsia"/>
          <w:kern w:val="0"/>
          <w:sz w:val="24"/>
          <w:szCs w:val="20"/>
        </w:rPr>
        <w:t>anorthite</w:t>
      </w:r>
      <w:proofErr w:type="spellEnd"/>
      <w:r w:rsidRPr="004E3B9E">
        <w:rPr>
          <w:rFonts w:ascii="Times New Roman" w:eastAsia="宋体" w:hAnsi="Times New Roman" w:cs="Times New Roman" w:hint="eastAsia"/>
          <w:kern w:val="0"/>
          <w:sz w:val="24"/>
          <w:szCs w:val="20"/>
        </w:rPr>
        <w:t xml:space="preserve"> and precipitation of </w:t>
      </w:r>
      <w:proofErr w:type="spellStart"/>
      <w:r w:rsidRPr="004E3B9E">
        <w:rPr>
          <w:rFonts w:ascii="Times New Roman" w:eastAsia="宋体" w:hAnsi="Times New Roman" w:cs="Times New Roman" w:hint="eastAsia"/>
          <w:kern w:val="0"/>
          <w:sz w:val="24"/>
          <w:szCs w:val="20"/>
        </w:rPr>
        <w:t>albite</w:t>
      </w:r>
      <w:proofErr w:type="spellEnd"/>
      <w:del w:id="576" w:author="Don DePaolo" w:date="2013-04-14T21:02:00Z">
        <w:r w:rsidRPr="004E3B9E" w:rsidDel="00793440">
          <w:rPr>
            <w:rFonts w:ascii="Times New Roman" w:eastAsia="宋体" w:hAnsi="Times New Roman" w:cs="Times New Roman" w:hint="eastAsia"/>
            <w:kern w:val="0"/>
            <w:sz w:val="24"/>
            <w:szCs w:val="20"/>
          </w:rPr>
          <w:delText xml:space="preserve"> in the rock during CO</w:delText>
        </w:r>
        <w:r w:rsidRPr="004E3B9E" w:rsidDel="00793440">
          <w:rPr>
            <w:rFonts w:ascii="Times New Roman" w:eastAsia="宋体" w:hAnsi="Times New Roman" w:cs="Times New Roman" w:hint="eastAsia"/>
            <w:kern w:val="0"/>
            <w:sz w:val="24"/>
            <w:szCs w:val="20"/>
            <w:vertAlign w:val="subscript"/>
          </w:rPr>
          <w:delText xml:space="preserve">2 </w:delText>
        </w:r>
        <w:r w:rsidRPr="004E3B9E" w:rsidDel="00793440">
          <w:rPr>
            <w:rFonts w:ascii="Times New Roman" w:eastAsia="宋体" w:hAnsi="Times New Roman" w:cs="Times New Roman" w:hint="eastAsia"/>
            <w:kern w:val="0"/>
            <w:sz w:val="24"/>
            <w:szCs w:val="20"/>
          </w:rPr>
          <w:delText>injection</w:delText>
        </w:r>
      </w:del>
      <w:r w:rsidRPr="004E3B9E">
        <w:rPr>
          <w:rFonts w:ascii="Times New Roman" w:eastAsia="宋体" w:hAnsi="Times New Roman" w:cs="Times New Roman"/>
          <w:kern w:val="0"/>
          <w:sz w:val="24"/>
          <w:szCs w:val="20"/>
        </w:rPr>
        <w:t xml:space="preserve">. </w:t>
      </w:r>
      <w:ins w:id="577" w:author="Shuo Zhang" w:date="2013-02-21T15:30:00Z">
        <w:r w:rsidR="00547D6E">
          <w:rPr>
            <w:rFonts w:ascii="Times New Roman" w:eastAsia="宋体" w:hAnsi="Times New Roman" w:cs="Times New Roman" w:hint="eastAsia"/>
            <w:kern w:val="0"/>
            <w:sz w:val="24"/>
            <w:szCs w:val="20"/>
          </w:rPr>
          <w:t xml:space="preserve">Minor </w:t>
        </w:r>
      </w:ins>
      <w:ins w:id="578" w:author="Shuo Zhang" w:date="2013-02-21T15:31:00Z">
        <w:r w:rsidR="00547D6E">
          <w:rPr>
            <w:rFonts w:ascii="Times New Roman" w:eastAsia="宋体" w:hAnsi="Times New Roman" w:cs="Times New Roman" w:hint="eastAsia"/>
            <w:kern w:val="0"/>
            <w:sz w:val="24"/>
            <w:szCs w:val="20"/>
          </w:rPr>
          <w:t>precipitation of K-feldspar, sider</w:t>
        </w:r>
      </w:ins>
      <w:ins w:id="579" w:author="Shuo Zhang" w:date="2013-02-21T15:32:00Z">
        <w:r w:rsidR="00547D6E">
          <w:rPr>
            <w:rFonts w:ascii="Times New Roman" w:eastAsia="宋体" w:hAnsi="Times New Roman" w:cs="Times New Roman" w:hint="eastAsia"/>
            <w:kern w:val="0"/>
            <w:sz w:val="24"/>
            <w:szCs w:val="20"/>
          </w:rPr>
          <w:t xml:space="preserve">ite and </w:t>
        </w:r>
        <w:proofErr w:type="spellStart"/>
        <w:r w:rsidR="00547D6E">
          <w:rPr>
            <w:rFonts w:ascii="Times New Roman" w:eastAsia="宋体" w:hAnsi="Times New Roman" w:cs="Times New Roman" w:hint="eastAsia"/>
            <w:kern w:val="0"/>
            <w:sz w:val="24"/>
            <w:szCs w:val="20"/>
          </w:rPr>
          <w:t>dawsonite</w:t>
        </w:r>
      </w:ins>
      <w:proofErr w:type="spellEnd"/>
      <w:ins w:id="580" w:author="Shuo Zhang" w:date="2013-02-21T15:33:00Z">
        <w:r w:rsidR="00547D6E">
          <w:rPr>
            <w:rFonts w:ascii="Times New Roman" w:eastAsia="宋体" w:hAnsi="Times New Roman" w:cs="Times New Roman" w:hint="eastAsia"/>
            <w:kern w:val="0"/>
            <w:sz w:val="24"/>
            <w:szCs w:val="20"/>
          </w:rPr>
          <w:t xml:space="preserve"> </w:t>
        </w:r>
      </w:ins>
      <w:ins w:id="581" w:author="Shuo Zhang" w:date="2013-02-21T15:35:00Z">
        <w:r w:rsidR="00547D6E">
          <w:rPr>
            <w:rFonts w:ascii="Times New Roman" w:eastAsia="宋体" w:hAnsi="Times New Roman" w:cs="Times New Roman" w:hint="eastAsia"/>
            <w:kern w:val="0"/>
            <w:sz w:val="24"/>
            <w:szCs w:val="20"/>
          </w:rPr>
          <w:t xml:space="preserve">with abundance changes in </w:t>
        </w:r>
        <w:r w:rsidR="00547D6E">
          <w:rPr>
            <w:rFonts w:ascii="Times New Roman" w:eastAsia="宋体" w:hAnsi="Times New Roman" w:cs="Times New Roman" w:hint="eastAsia"/>
            <w:kern w:val="0"/>
            <w:sz w:val="24"/>
            <w:szCs w:val="20"/>
          </w:rPr>
          <w:lastRenderedPageBreak/>
          <w:t>the order of 10</w:t>
        </w:r>
        <w:r w:rsidR="00547D6E">
          <w:rPr>
            <w:rFonts w:ascii="Times New Roman" w:eastAsia="宋体" w:hAnsi="Times New Roman" w:cs="Times New Roman" w:hint="eastAsia"/>
            <w:kern w:val="0"/>
            <w:sz w:val="24"/>
            <w:szCs w:val="20"/>
            <w:vertAlign w:val="superscript"/>
          </w:rPr>
          <w:t>-5</w:t>
        </w:r>
        <w:r w:rsidR="00547D6E">
          <w:rPr>
            <w:rFonts w:ascii="Times New Roman" w:eastAsia="宋体" w:hAnsi="Times New Roman" w:cs="Times New Roman" w:hint="eastAsia"/>
            <w:kern w:val="0"/>
            <w:sz w:val="24"/>
            <w:szCs w:val="20"/>
          </w:rPr>
          <w:t xml:space="preserve"> </w:t>
        </w:r>
      </w:ins>
      <w:ins w:id="582" w:author="Shuo Zhang" w:date="2013-02-21T15:33:00Z">
        <w:r w:rsidR="00547D6E">
          <w:rPr>
            <w:rFonts w:ascii="Times New Roman" w:eastAsia="宋体" w:hAnsi="Times New Roman" w:cs="Times New Roman" w:hint="eastAsia"/>
            <w:kern w:val="0"/>
            <w:sz w:val="24"/>
            <w:szCs w:val="20"/>
          </w:rPr>
          <w:t xml:space="preserve">also </w:t>
        </w:r>
      </w:ins>
      <w:ins w:id="583" w:author="Don DePaolo" w:date="2013-04-14T21:02:00Z">
        <w:r w:rsidR="00793440">
          <w:rPr>
            <w:rFonts w:ascii="Times New Roman" w:eastAsia="宋体" w:hAnsi="Times New Roman" w:cs="Times New Roman"/>
            <w:kern w:val="0"/>
            <w:sz w:val="24"/>
            <w:szCs w:val="20"/>
          </w:rPr>
          <w:t>occur</w:t>
        </w:r>
      </w:ins>
      <w:ins w:id="584" w:author="Shuo Zhang" w:date="2013-02-21T15:33:00Z">
        <w:del w:id="585" w:author="Don DePaolo" w:date="2013-04-14T21:02:00Z">
          <w:r w:rsidR="00547D6E" w:rsidDel="00793440">
            <w:rPr>
              <w:rFonts w:ascii="Times New Roman" w:eastAsia="宋体" w:hAnsi="Times New Roman" w:cs="Times New Roman" w:hint="eastAsia"/>
              <w:kern w:val="0"/>
              <w:sz w:val="24"/>
              <w:szCs w:val="20"/>
            </w:rPr>
            <w:delText>happened</w:delText>
          </w:r>
        </w:del>
        <w:r w:rsidR="00547D6E">
          <w:rPr>
            <w:rFonts w:ascii="Times New Roman" w:eastAsia="宋体" w:hAnsi="Times New Roman" w:cs="Times New Roman" w:hint="eastAsia"/>
            <w:kern w:val="0"/>
            <w:sz w:val="24"/>
            <w:szCs w:val="20"/>
          </w:rPr>
          <w:t xml:space="preserve"> but are not plotted due to their </w:t>
        </w:r>
      </w:ins>
      <w:ins w:id="586" w:author="Shuo Zhang" w:date="2013-02-21T15:35:00Z">
        <w:r w:rsidR="00547D6E">
          <w:rPr>
            <w:rFonts w:ascii="Times New Roman" w:eastAsia="宋体" w:hAnsi="Times New Roman" w:cs="Times New Roman" w:hint="eastAsia"/>
            <w:kern w:val="0"/>
            <w:sz w:val="24"/>
            <w:szCs w:val="20"/>
          </w:rPr>
          <w:t xml:space="preserve">small </w:t>
        </w:r>
      </w:ins>
      <w:ins w:id="587" w:author="Shuo Zhang" w:date="2013-02-21T15:33:00Z">
        <w:r w:rsidR="00547D6E">
          <w:rPr>
            <w:rFonts w:ascii="Times New Roman" w:eastAsia="宋体" w:hAnsi="Times New Roman" w:cs="Times New Roman" w:hint="eastAsia"/>
            <w:kern w:val="0"/>
            <w:sz w:val="24"/>
            <w:szCs w:val="20"/>
          </w:rPr>
          <w:t>values.</w:t>
        </w:r>
      </w:ins>
      <w:ins w:id="588" w:author="Shuo Zhang" w:date="2013-02-21T15:32:00Z">
        <w:r w:rsidR="00547D6E">
          <w:rPr>
            <w:rFonts w:ascii="Times New Roman" w:eastAsia="宋体" w:hAnsi="Times New Roman" w:cs="Times New Roman" w:hint="eastAsia"/>
            <w:kern w:val="0"/>
            <w:sz w:val="24"/>
            <w:szCs w:val="20"/>
          </w:rPr>
          <w:t xml:space="preserve"> </w:t>
        </w:r>
      </w:ins>
      <w:r w:rsidRPr="004E3B9E">
        <w:rPr>
          <w:rFonts w:ascii="Times New Roman" w:eastAsia="宋体" w:hAnsi="Times New Roman" w:cs="Times New Roman"/>
          <w:kern w:val="0"/>
          <w:sz w:val="24"/>
          <w:szCs w:val="20"/>
        </w:rPr>
        <w:t>The decrease in pore volume is attributable largely to the fixation of CO</w:t>
      </w:r>
      <w:r w:rsidRPr="004E3B9E">
        <w:rPr>
          <w:rFonts w:ascii="Times New Roman" w:eastAsia="宋体" w:hAnsi="Times New Roman" w:cs="Times New Roman"/>
          <w:kern w:val="0"/>
          <w:sz w:val="24"/>
          <w:szCs w:val="20"/>
          <w:vertAlign w:val="subscript"/>
        </w:rPr>
        <w:t xml:space="preserve">2 </w:t>
      </w:r>
      <w:del w:id="589" w:author="Shuo Zhang" w:date="2013-02-19T21:29:00Z">
        <w:r w:rsidRPr="004E3B9E" w:rsidDel="00A95825">
          <w:rPr>
            <w:rFonts w:ascii="Times New Roman" w:eastAsia="宋体" w:hAnsi="Times New Roman" w:cs="Times New Roman"/>
            <w:kern w:val="0"/>
            <w:sz w:val="24"/>
            <w:szCs w:val="20"/>
          </w:rPr>
          <w:delText>and Na</w:delText>
        </w:r>
        <w:r w:rsidRPr="004E3B9E" w:rsidDel="00A95825">
          <w:rPr>
            <w:rFonts w:ascii="Times New Roman" w:eastAsia="宋体" w:hAnsi="Times New Roman" w:cs="Times New Roman"/>
            <w:kern w:val="0"/>
            <w:sz w:val="24"/>
            <w:szCs w:val="20"/>
            <w:vertAlign w:val="superscript"/>
          </w:rPr>
          <w:delText>+</w:delText>
        </w:r>
      </w:del>
      <w:r w:rsidRPr="004E3B9E">
        <w:rPr>
          <w:rFonts w:ascii="Times New Roman" w:eastAsia="宋体" w:hAnsi="Times New Roman" w:cs="Times New Roman"/>
          <w:kern w:val="0"/>
          <w:sz w:val="24"/>
          <w:szCs w:val="20"/>
        </w:rPr>
        <w:t xml:space="preserve"> into mineral phases and secondarily to the fact that the replacement minerals have lower average density than the primary minerals used for the calculation</w:t>
      </w:r>
      <w:r w:rsidRPr="004E3B9E">
        <w:rPr>
          <w:rFonts w:ascii="Times New Roman" w:eastAsia="宋体" w:hAnsi="Times New Roman" w:cs="Times New Roman" w:hint="eastAsia"/>
          <w:kern w:val="0"/>
          <w:sz w:val="24"/>
          <w:szCs w:val="20"/>
        </w:rPr>
        <w:t>.</w:t>
      </w:r>
    </w:p>
    <w:p w14:paraId="1E0FF513" w14:textId="77777777" w:rsidR="004E3B9E" w:rsidRPr="004E3B9E" w:rsidRDefault="004E3B9E" w:rsidP="004E3B9E">
      <w:pPr>
        <w:widowControl/>
        <w:rPr>
          <w:rFonts w:ascii="Times New Roman" w:eastAsia="宋体" w:hAnsi="Times New Roman" w:cs="Times New Roman"/>
          <w:kern w:val="0"/>
          <w:sz w:val="24"/>
          <w:szCs w:val="20"/>
        </w:rPr>
      </w:pPr>
    </w:p>
    <w:p w14:paraId="6539ADAC" w14:textId="77777777" w:rsidR="004E3B9E" w:rsidRPr="004E3B9E" w:rsidRDefault="004E3B9E" w:rsidP="009B081A">
      <w:pPr>
        <w:pStyle w:val="1"/>
      </w:pPr>
      <w:r w:rsidRPr="004E3B9E">
        <w:rPr>
          <w:rFonts w:hint="eastAsia"/>
        </w:rPr>
        <w:t>Discussion</w:t>
      </w:r>
      <w:r w:rsidRPr="004E3B9E">
        <w:t xml:space="preserve"> and implications</w:t>
      </w:r>
    </w:p>
    <w:p w14:paraId="70C87C2B" w14:textId="63D8FC98"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Our simulations suggest that</w:t>
      </w:r>
      <w:r w:rsidRPr="004E3B9E">
        <w:rPr>
          <w:rFonts w:ascii="Times New Roman" w:eastAsia="宋体" w:hAnsi="Times New Roman" w:cs="Times New Roman" w:hint="eastAsia"/>
          <w:kern w:val="0"/>
          <w:sz w:val="24"/>
          <w:szCs w:val="20"/>
        </w:rPr>
        <w:t xml:space="preserve"> volcanogenic sandstones </w:t>
      </w:r>
      <w:r w:rsidRPr="004E3B9E">
        <w:rPr>
          <w:rFonts w:ascii="Times New Roman" w:eastAsia="宋体" w:hAnsi="Times New Roman" w:cs="Times New Roman"/>
          <w:kern w:val="0"/>
          <w:sz w:val="24"/>
          <w:szCs w:val="20"/>
        </w:rPr>
        <w:t xml:space="preserve">may be attractive reservoir rocks for geologic carbon sequestration. Volcanogenic sandstones </w:t>
      </w:r>
      <w:r w:rsidRPr="004E3B9E">
        <w:rPr>
          <w:rFonts w:ascii="Times New Roman" w:eastAsia="宋体" w:hAnsi="Times New Roman" w:cs="Times New Roman" w:hint="eastAsia"/>
          <w:kern w:val="0"/>
          <w:sz w:val="24"/>
          <w:szCs w:val="20"/>
        </w:rPr>
        <w:t>ha</w:t>
      </w:r>
      <w:r w:rsidRPr="004E3B9E">
        <w:rPr>
          <w:rFonts w:ascii="Times New Roman" w:eastAsia="宋体" w:hAnsi="Times New Roman" w:cs="Times New Roman"/>
          <w:kern w:val="0"/>
          <w:sz w:val="24"/>
          <w:szCs w:val="20"/>
        </w:rPr>
        <w:t>ve</w:t>
      </w:r>
      <w:r w:rsidRPr="004E3B9E">
        <w:rPr>
          <w:rFonts w:ascii="Times New Roman" w:eastAsia="宋体" w:hAnsi="Times New Roman" w:cs="Times New Roman" w:hint="eastAsia"/>
          <w:kern w:val="0"/>
          <w:sz w:val="24"/>
          <w:szCs w:val="20"/>
        </w:rPr>
        <w:t xml:space="preserve"> the advantage of high reactivity as in basalt and </w:t>
      </w:r>
      <w:proofErr w:type="spellStart"/>
      <w:r w:rsidRPr="004E3B9E">
        <w:rPr>
          <w:rFonts w:ascii="Times New Roman" w:eastAsia="宋体" w:hAnsi="Times New Roman" w:cs="Times New Roman" w:hint="eastAsia"/>
          <w:kern w:val="0"/>
          <w:sz w:val="24"/>
          <w:szCs w:val="20"/>
        </w:rPr>
        <w:t>peridotite</w:t>
      </w:r>
      <w:proofErr w:type="spellEnd"/>
      <w:r w:rsidRPr="004E3B9E">
        <w:rPr>
          <w:rFonts w:ascii="Times New Roman" w:eastAsia="宋体" w:hAnsi="Times New Roman" w:cs="Times New Roman"/>
          <w:kern w:val="0"/>
          <w:sz w:val="24"/>
          <w:szCs w:val="20"/>
        </w:rPr>
        <w:t>, but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are in other respects typical porous sandstones that would allow for deep injection of supercritical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rather than shallow injection of carbonated water as in</w:t>
      </w:r>
      <w:r w:rsidRPr="004E3B9E">
        <w:rPr>
          <w:rFonts w:ascii="Times New Roman" w:eastAsia="宋体" w:hAnsi="Times New Roman" w:cs="Times New Roman" w:hint="eastAsia"/>
          <w:kern w:val="0"/>
          <w:sz w:val="24"/>
          <w:szCs w:val="20"/>
        </w:rPr>
        <w:t xml:space="preserve"> </w:t>
      </w:r>
      <w:proofErr w:type="spellStart"/>
      <w:r w:rsidRPr="004E3B9E">
        <w:rPr>
          <w:rFonts w:ascii="Times New Roman" w:eastAsia="宋体" w:hAnsi="Times New Roman" w:cs="Times New Roman" w:hint="eastAsia"/>
          <w:kern w:val="0"/>
          <w:sz w:val="24"/>
          <w:szCs w:val="20"/>
        </w:rPr>
        <w:t>Kelemen</w:t>
      </w:r>
      <w:proofErr w:type="spellEnd"/>
      <w:r w:rsidRPr="004E3B9E">
        <w:rPr>
          <w:rFonts w:ascii="Times New Roman" w:eastAsia="宋体" w:hAnsi="Times New Roman" w:cs="Times New Roman" w:hint="eastAsia"/>
          <w:kern w:val="0"/>
          <w:sz w:val="24"/>
          <w:szCs w:val="20"/>
        </w:rPr>
        <w:t xml:space="preserve"> and Matter </w:t>
      </w:r>
      <w:r w:rsidR="00931F83">
        <w:rPr>
          <w:rFonts w:ascii="Times New Roman" w:eastAsia="宋体" w:hAnsi="Times New Roman" w:cs="Times New Roman"/>
          <w:kern w:val="0"/>
          <w:sz w:val="24"/>
          <w:szCs w:val="20"/>
        </w:rPr>
        <w:fldChar w:fldCharType="begin">
          <w:fldData xml:space="preserve">PEVuZE5vdGU+PENpdGUgRXhjbHVkZUF1dGg9IjEiPjxZZWFyPjIwMDg8L1llYXI+PFJlY051bT4x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</w:fldData>
        </w:fldChar>
      </w:r>
      <w:r w:rsidR="00931F83">
        <w:rPr>
          <w:rFonts w:ascii="Times New Roman" w:eastAsia="宋体" w:hAnsi="Times New Roman" w:cs="Times New Roman"/>
          <w:kern w:val="0"/>
          <w:sz w:val="24"/>
          <w:szCs w:val="20"/>
        </w:rPr>
        <w:instrText xml:space="preserve"> ADDIN EN.CITE </w:instrText>
      </w:r>
      <w:r w:rsidR="00931F83">
        <w:rPr>
          <w:rFonts w:ascii="Times New Roman" w:eastAsia="宋体" w:hAnsi="Times New Roman" w:cs="Times New Roman"/>
          <w:kern w:val="0"/>
          <w:sz w:val="24"/>
          <w:szCs w:val="20"/>
        </w:rPr>
        <w:fldChar w:fldCharType="begin">
          <w:fldData xml:space="preserve">PEVuZE5vdGU+PENpdGUgRXhjbHVkZUF1dGg9IjEiPjxZZWFyPjIwMDg8L1llYXI+PFJlY051bT4x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</w:fldData>
        </w:fldChar>
      </w:r>
      <w:r w:rsidR="00931F83">
        <w:rPr>
          <w:rFonts w:ascii="Times New Roman" w:eastAsia="宋体" w:hAnsi="Times New Roman" w:cs="Times New Roman"/>
          <w:kern w:val="0"/>
          <w:sz w:val="24"/>
          <w:szCs w:val="20"/>
        </w:rPr>
        <w:instrText xml:space="preserve"> ADDIN EN.CITE.DATA </w:instrText>
      </w:r>
      <w:r w:rsidR="00931F83">
        <w:rPr>
          <w:rFonts w:ascii="Times New Roman" w:eastAsia="宋体" w:hAnsi="Times New Roman" w:cs="Times New Roman"/>
          <w:kern w:val="0"/>
          <w:sz w:val="24"/>
          <w:szCs w:val="20"/>
        </w:rPr>
      </w:r>
      <w:r w:rsidR="00931F83">
        <w:rPr>
          <w:rFonts w:ascii="Times New Roman" w:eastAsia="宋体" w:hAnsi="Times New Roman" w:cs="Times New Roman"/>
          <w:kern w:val="0"/>
          <w:sz w:val="24"/>
          <w:szCs w:val="20"/>
        </w:rPr>
        <w:fldChar w:fldCharType="end"/>
      </w:r>
      <w:r w:rsidR="00931F83">
        <w:rPr>
          <w:rFonts w:ascii="Times New Roman" w:eastAsia="宋体" w:hAnsi="Times New Roman" w:cs="Times New Roman"/>
          <w:kern w:val="0"/>
          <w:sz w:val="24"/>
          <w:szCs w:val="20"/>
        </w:rPr>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15" w:tooltip="Kelemen, 2008 #198" w:history="1">
        <w:r w:rsidR="00331F9E">
          <w:rPr>
            <w:rFonts w:ascii="Times New Roman" w:eastAsia="宋体" w:hAnsi="Times New Roman" w:cs="Times New Roman"/>
            <w:noProof/>
            <w:kern w:val="0"/>
            <w:sz w:val="24"/>
            <w:szCs w:val="20"/>
          </w:rPr>
          <w:t>2008</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The results of our</w:t>
      </w:r>
      <w:r w:rsidRPr="004E3B9E">
        <w:rPr>
          <w:rFonts w:ascii="Times New Roman" w:eastAsia="宋体" w:hAnsi="Times New Roman" w:cs="Times New Roman" w:hint="eastAsia"/>
          <w:kern w:val="0"/>
          <w:sz w:val="24"/>
          <w:szCs w:val="20"/>
        </w:rPr>
        <w:t xml:space="preserve"> simulation study, </w:t>
      </w:r>
      <w:r w:rsidRPr="004E3B9E">
        <w:rPr>
          <w:rFonts w:ascii="Times New Roman" w:eastAsia="宋体" w:hAnsi="Times New Roman" w:cs="Times New Roman"/>
          <w:kern w:val="0"/>
          <w:sz w:val="24"/>
          <w:szCs w:val="20"/>
        </w:rPr>
        <w:t xml:space="preserve">which is based on a combination of observed properties of impure sandstones and a model mineralogy including up to 30% by volume of reactive, divalent </w:t>
      </w:r>
      <w:proofErr w:type="spellStart"/>
      <w:r w:rsidRPr="004E3B9E">
        <w:rPr>
          <w:rFonts w:ascii="Times New Roman" w:eastAsia="宋体" w:hAnsi="Times New Roman" w:cs="Times New Roman"/>
          <w:kern w:val="0"/>
          <w:sz w:val="24"/>
          <w:szCs w:val="20"/>
        </w:rPr>
        <w:t>cation</w:t>
      </w:r>
      <w:proofErr w:type="spellEnd"/>
      <w:r w:rsidRPr="004E3B9E">
        <w:rPr>
          <w:rFonts w:ascii="Times New Roman" w:eastAsia="宋体" w:hAnsi="Times New Roman" w:cs="Times New Roman"/>
          <w:kern w:val="0"/>
          <w:sz w:val="24"/>
          <w:szCs w:val="20"/>
        </w:rPr>
        <w:t xml:space="preserve">-bearing minerals, </w:t>
      </w:r>
      <w:r w:rsidRPr="004E3B9E">
        <w:rPr>
          <w:rFonts w:ascii="Times New Roman" w:eastAsia="宋体" w:hAnsi="Times New Roman" w:cs="Times New Roman" w:hint="eastAsia"/>
          <w:kern w:val="0"/>
          <w:sz w:val="24"/>
          <w:szCs w:val="20"/>
        </w:rPr>
        <w:t>a 40m</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thick homogeneous formation with a radius of 5000 m </w:t>
      </w:r>
      <w:r w:rsidRPr="004E3B9E">
        <w:rPr>
          <w:rFonts w:ascii="Times New Roman" w:eastAsia="宋体" w:hAnsi="Times New Roman" w:cs="Times New Roman"/>
          <w:kern w:val="0"/>
          <w:sz w:val="24"/>
          <w:szCs w:val="20"/>
        </w:rPr>
        <w:t>could</w:t>
      </w:r>
      <w:r w:rsidRPr="004E3B9E">
        <w:rPr>
          <w:rFonts w:ascii="Times New Roman" w:eastAsia="宋体" w:hAnsi="Times New Roman" w:cs="Times New Roman" w:hint="eastAsia"/>
          <w:kern w:val="0"/>
          <w:sz w:val="24"/>
          <w:szCs w:val="20"/>
        </w:rPr>
        <w:t xml:space="preserve"> ac</w:t>
      </w:r>
      <w:r w:rsidRPr="004E3B9E">
        <w:rPr>
          <w:rFonts w:ascii="Times New Roman" w:eastAsia="宋体" w:hAnsi="Times New Roman" w:cs="Times New Roman"/>
          <w:kern w:val="0"/>
          <w:sz w:val="24"/>
          <w:szCs w:val="20"/>
        </w:rPr>
        <w:t>commodate</w:t>
      </w:r>
      <w:r w:rsidRPr="004E3B9E">
        <w:rPr>
          <w:rFonts w:ascii="Times New Roman" w:eastAsia="宋体" w:hAnsi="Times New Roman" w:cs="Times New Roman" w:hint="eastAsia"/>
          <w:kern w:val="0"/>
          <w:sz w:val="24"/>
          <w:szCs w:val="20"/>
        </w:rPr>
        <w:t xml:space="preserve"> injection of 85 megatons </w:t>
      </w:r>
      <w:r w:rsidRPr="004E3B9E">
        <w:rPr>
          <w:rFonts w:ascii="Times New Roman" w:eastAsia="宋体" w:hAnsi="Times New Roman" w:cs="Times New Roman"/>
          <w:kern w:val="0"/>
          <w:sz w:val="24"/>
          <w:szCs w:val="20"/>
        </w:rPr>
        <w:t xml:space="preserve">of supercritical </w:t>
      </w:r>
      <w:r w:rsidRPr="004E3B9E">
        <w:rPr>
          <w:rFonts w:ascii="Times New Roman" w:eastAsia="宋体" w:hAnsi="Times New Roman" w:cs="Times New Roman" w:hint="eastAsia"/>
          <w:kern w:val="0"/>
          <w:sz w:val="24"/>
          <w:szCs w:val="20"/>
        </w:rPr>
        <w:t>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through a single well </w:t>
      </w:r>
      <w:r w:rsidRPr="004E3B9E">
        <w:rPr>
          <w:rFonts w:ascii="Times New Roman" w:eastAsia="宋体" w:hAnsi="Times New Roman" w:cs="Times New Roman" w:hint="eastAsia"/>
          <w:kern w:val="0"/>
          <w:sz w:val="24"/>
          <w:szCs w:val="20"/>
        </w:rPr>
        <w:t>in 100 years</w:t>
      </w:r>
      <w:r w:rsidRPr="004E3B9E">
        <w:rPr>
          <w:rFonts w:ascii="Times New Roman" w:eastAsia="宋体" w:hAnsi="Times New Roman" w:cs="Times New Roman"/>
          <w:kern w:val="0"/>
          <w:sz w:val="24"/>
          <w:szCs w:val="20"/>
        </w:rPr>
        <w:t xml:space="preserve">, with </w:t>
      </w:r>
      <w:r w:rsidRPr="004E3B9E">
        <w:rPr>
          <w:rFonts w:ascii="Times New Roman" w:eastAsia="宋体" w:hAnsi="Times New Roman" w:cs="Times New Roman" w:hint="eastAsia"/>
          <w:kern w:val="0"/>
          <w:sz w:val="24"/>
          <w:szCs w:val="20"/>
        </w:rPr>
        <w:t xml:space="preserve">77 percent </w:t>
      </w:r>
      <w:r w:rsidRPr="004E3B9E">
        <w:rPr>
          <w:rFonts w:ascii="Times New Roman" w:eastAsia="宋体" w:hAnsi="Times New Roman" w:cs="Times New Roman"/>
          <w:kern w:val="0"/>
          <w:sz w:val="24"/>
          <w:szCs w:val="20"/>
        </w:rPr>
        <w:t>of the injected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being converted to carbonate minerals within</w:t>
      </w:r>
      <w:r w:rsidRPr="004E3B9E">
        <w:rPr>
          <w:rFonts w:ascii="Times New Roman" w:eastAsia="宋体" w:hAnsi="Times New Roman" w:cs="Times New Roman" w:hint="eastAsia"/>
          <w:kern w:val="0"/>
          <w:sz w:val="24"/>
          <w:szCs w:val="20"/>
        </w:rPr>
        <w:t xml:space="preserve"> 1000 years. </w:t>
      </w:r>
      <w:r w:rsidRPr="004E3B9E">
        <w:rPr>
          <w:rFonts w:ascii="Times New Roman" w:eastAsia="宋体" w:hAnsi="Times New Roman" w:cs="Times New Roman"/>
          <w:kern w:val="0"/>
          <w:sz w:val="24"/>
          <w:szCs w:val="20"/>
        </w:rPr>
        <w:t>Because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storage will only be justifiable if injected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stays immobilized in the subsurface for thousands of years, this high percentage of mineralization would be attractive.</w:t>
      </w:r>
    </w:p>
    <w:p w14:paraId="565071E9" w14:textId="77777777" w:rsidR="004E3B9E" w:rsidRPr="004E3B9E" w:rsidRDefault="004E3B9E" w:rsidP="004E3B9E">
      <w:pPr>
        <w:widowControl/>
        <w:rPr>
          <w:rFonts w:ascii="Times New Roman" w:eastAsia="宋体" w:hAnsi="Times New Roman" w:cs="Times New Roman"/>
          <w:kern w:val="0"/>
          <w:sz w:val="24"/>
          <w:szCs w:val="20"/>
        </w:rPr>
      </w:pPr>
    </w:p>
    <w:p w14:paraId="672ECDE3" w14:textId="5CE7F8B8"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 xml:space="preserve">Typical volcanogenic sandstones are mixtures of mineral grains and volcanic and sub-volcanic rock fragments </w:t>
      </w:r>
      <w:r w:rsidR="00931F83">
        <w:rPr>
          <w:rFonts w:ascii="Times New Roman" w:eastAsia="宋体" w:hAnsi="Times New Roman" w:cs="Times New Roman"/>
          <w:kern w:val="0"/>
          <w:sz w:val="24"/>
          <w:szCs w:val="20"/>
        </w:rPr>
        <w:fldChar w:fldCharType="begin">
          <w:fldData xml:space="preserve">PEVuZE5vdGU+PENpdGU+PEF1dGhvcj5JbmdlcnNvbGw8L0F1dGhvcj48WWVhcj4xOTgzPC9ZZWFy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</w:fldData>
        </w:fldChar>
      </w:r>
      <w:r w:rsidR="00931F83">
        <w:rPr>
          <w:rFonts w:ascii="Times New Roman" w:eastAsia="宋体" w:hAnsi="Times New Roman" w:cs="Times New Roman"/>
          <w:kern w:val="0"/>
          <w:sz w:val="24"/>
          <w:szCs w:val="20"/>
        </w:rPr>
        <w:instrText xml:space="preserve"> ADDIN EN.CITE </w:instrText>
      </w:r>
      <w:r w:rsidR="00931F83">
        <w:rPr>
          <w:rFonts w:ascii="Times New Roman" w:eastAsia="宋体" w:hAnsi="Times New Roman" w:cs="Times New Roman"/>
          <w:kern w:val="0"/>
          <w:sz w:val="24"/>
          <w:szCs w:val="20"/>
        </w:rPr>
        <w:fldChar w:fldCharType="begin">
          <w:fldData xml:space="preserve">PEVuZE5vdGU+PENpdGU+PEF1dGhvcj5JbmdlcnNvbGw8L0F1dGhvcj48WWVhcj4xOTgzPC9ZZWFy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</w:fldData>
        </w:fldChar>
      </w:r>
      <w:r w:rsidR="00931F83">
        <w:rPr>
          <w:rFonts w:ascii="Times New Roman" w:eastAsia="宋体" w:hAnsi="Times New Roman" w:cs="Times New Roman"/>
          <w:kern w:val="0"/>
          <w:sz w:val="24"/>
          <w:szCs w:val="20"/>
        </w:rPr>
        <w:instrText xml:space="preserve"> ADDIN EN.CITE.DATA </w:instrText>
      </w:r>
      <w:r w:rsidR="00931F83">
        <w:rPr>
          <w:rFonts w:ascii="Times New Roman" w:eastAsia="宋体" w:hAnsi="Times New Roman" w:cs="Times New Roman"/>
          <w:kern w:val="0"/>
          <w:sz w:val="24"/>
          <w:szCs w:val="20"/>
        </w:rPr>
      </w:r>
      <w:r w:rsidR="00931F83">
        <w:rPr>
          <w:rFonts w:ascii="Times New Roman" w:eastAsia="宋体" w:hAnsi="Times New Roman" w:cs="Times New Roman"/>
          <w:kern w:val="0"/>
          <w:sz w:val="24"/>
          <w:szCs w:val="20"/>
        </w:rPr>
        <w:fldChar w:fldCharType="end"/>
      </w:r>
      <w:r w:rsidR="00931F83">
        <w:rPr>
          <w:rFonts w:ascii="Times New Roman" w:eastAsia="宋体" w:hAnsi="Times New Roman" w:cs="Times New Roman"/>
          <w:kern w:val="0"/>
          <w:sz w:val="24"/>
          <w:szCs w:val="20"/>
        </w:rPr>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13" w:tooltip="Ingersoll, 1983 #610" w:history="1">
        <w:r w:rsidR="00331F9E">
          <w:rPr>
            <w:rFonts w:ascii="Times New Roman" w:eastAsia="宋体" w:hAnsi="Times New Roman" w:cs="Times New Roman"/>
            <w:noProof/>
            <w:kern w:val="0"/>
            <w:sz w:val="24"/>
            <w:szCs w:val="20"/>
          </w:rPr>
          <w:t>Ingersoll, 1983</w:t>
        </w:r>
      </w:hyperlink>
      <w:r w:rsidR="00931F83">
        <w:rPr>
          <w:rFonts w:ascii="Times New Roman" w:eastAsia="宋体" w:hAnsi="Times New Roman" w:cs="Times New Roman"/>
          <w:noProof/>
          <w:kern w:val="0"/>
          <w:sz w:val="24"/>
          <w:szCs w:val="20"/>
        </w:rPr>
        <w:t xml:space="preserve">; </w:t>
      </w:r>
      <w:hyperlink w:anchor="_ENREF_19" w:tooltip="Linn, 1992 #615" w:history="1">
        <w:r w:rsidR="00331F9E">
          <w:rPr>
            <w:rFonts w:ascii="Times New Roman" w:eastAsia="宋体" w:hAnsi="Times New Roman" w:cs="Times New Roman"/>
            <w:noProof/>
            <w:kern w:val="0"/>
            <w:sz w:val="24"/>
            <w:szCs w:val="20"/>
          </w:rPr>
          <w:t>Linn et al., 1992</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rPr>
        <w:t xml:space="preserve"> To simulate the reactive behavior of volcanic rock fragments we have used a combination of minerals, mainly pyroxenes and feldspar, for which laboratory dissolution rate data are available. In general we have used conservative values for dissolution rate constants and reactive surface area. Nevertheless, the critical control on the percentage of mineralization that can be achieved is the relationship between the volume fraction of reactive minerals (</w:t>
      </w:r>
      <w:proofErr w:type="gramStart"/>
      <w:r w:rsidRPr="004E3B9E">
        <w:rPr>
          <w:rFonts w:ascii="Times New Roman" w:eastAsia="宋体" w:hAnsi="Times New Roman" w:cs="Times New Roman"/>
          <w:kern w:val="0"/>
          <w:sz w:val="24"/>
          <w:szCs w:val="20"/>
        </w:rPr>
        <w:t>or</w:t>
      </w:r>
      <w:proofErr w:type="gramEnd"/>
      <w:r w:rsidRPr="004E3B9E">
        <w:rPr>
          <w:rFonts w:ascii="Times New Roman" w:eastAsia="宋体" w:hAnsi="Times New Roman" w:cs="Times New Roman"/>
          <w:kern w:val="0"/>
          <w:sz w:val="24"/>
          <w:szCs w:val="20"/>
        </w:rPr>
        <w:t xml:space="preserve"> </w:t>
      </w:r>
      <w:ins w:id="590" w:author="Shuo Zhang" w:date="2013-02-19T22:29:00Z">
        <w:r w:rsidR="008C5A36">
          <w:rPr>
            <w:rFonts w:ascii="Times New Roman" w:eastAsia="宋体" w:hAnsi="Times New Roman" w:cs="Times New Roman"/>
            <w:kern w:val="0"/>
            <w:sz w:val="24"/>
            <w:szCs w:val="20"/>
          </w:rPr>
          <w:t xml:space="preserve">the fraction of </w:t>
        </w:r>
      </w:ins>
      <w:del w:id="591" w:author="Shuo Zhang" w:date="2013-02-19T22:28:00Z">
        <w:r w:rsidRPr="004E3B9E" w:rsidDel="008C5A36">
          <w:rPr>
            <w:rFonts w:ascii="Times New Roman" w:eastAsia="宋体" w:hAnsi="Times New Roman" w:cs="Times New Roman"/>
            <w:kern w:val="0"/>
            <w:sz w:val="24"/>
            <w:szCs w:val="20"/>
          </w:rPr>
          <w:delText>VRF</w:delText>
        </w:r>
      </w:del>
      <w:ins w:id="592" w:author="Shuo Zhang" w:date="2013-02-19T22:28:00Z">
        <w:r w:rsidR="008C5A36">
          <w:rPr>
            <w:rFonts w:ascii="Times New Roman" w:eastAsia="宋体" w:hAnsi="Times New Roman" w:cs="Times New Roman"/>
            <w:kern w:val="0"/>
            <w:sz w:val="24"/>
            <w:szCs w:val="20"/>
          </w:rPr>
          <w:t>volcanic rock fragments</w:t>
        </w:r>
      </w:ins>
      <w:r w:rsidRPr="004E3B9E">
        <w:rPr>
          <w:rFonts w:ascii="Times New Roman" w:eastAsia="宋体" w:hAnsi="Times New Roman" w:cs="Times New Roman"/>
          <w:kern w:val="0"/>
          <w:sz w:val="24"/>
          <w:szCs w:val="20"/>
        </w:rPr>
        <w:t xml:space="preserve">) and permeability. The models suggest that &gt;50% mineralization could be achieved within 1000 years in formations containing at least 10% VRF and a permeability of about 60 </w:t>
      </w:r>
      <w:proofErr w:type="spellStart"/>
      <w:r w:rsidRPr="004E3B9E">
        <w:rPr>
          <w:rFonts w:ascii="Times New Roman" w:eastAsia="宋体" w:hAnsi="Times New Roman" w:cs="Times New Roman"/>
          <w:kern w:val="0"/>
          <w:sz w:val="24"/>
          <w:szCs w:val="20"/>
        </w:rPr>
        <w:t>mD.</w:t>
      </w:r>
      <w:proofErr w:type="spellEnd"/>
      <w:r w:rsidRPr="004E3B9E">
        <w:rPr>
          <w:rFonts w:ascii="Times New Roman" w:eastAsia="宋体" w:hAnsi="Times New Roman" w:cs="Times New Roman"/>
          <w:kern w:val="0"/>
          <w:sz w:val="24"/>
          <w:szCs w:val="20"/>
        </w:rPr>
        <w:t xml:space="preserve"> We assume, and there are some data in the literature to bear this out, that permeability declines as VRF increases. With this assumption, t</w:t>
      </w:r>
      <w:r w:rsidRPr="004E3B9E">
        <w:rPr>
          <w:rFonts w:ascii="Times New Roman" w:eastAsia="宋体" w:hAnsi="Times New Roman" w:cs="Times New Roman" w:hint="eastAsia"/>
          <w:kern w:val="0"/>
          <w:sz w:val="24"/>
          <w:szCs w:val="20"/>
        </w:rPr>
        <w:t>here is a trade-off between higher reactivity and lower</w:t>
      </w:r>
      <w:r w:rsidRPr="004E3B9E">
        <w:rPr>
          <w:rFonts w:ascii="Times New Roman" w:eastAsia="宋体" w:hAnsi="Times New Roman" w:cs="Times New Roman"/>
          <w:kern w:val="0"/>
          <w:sz w:val="24"/>
          <w:szCs w:val="20"/>
        </w:rPr>
        <w:t xml:space="preserve"> permeability</w:t>
      </w:r>
      <w:r w:rsidRPr="004E3B9E">
        <w:rPr>
          <w:rFonts w:ascii="Times New Roman" w:eastAsia="宋体" w:hAnsi="Times New Roman" w:cs="Times New Roman" w:hint="eastAsia"/>
          <w:kern w:val="0"/>
          <w:sz w:val="24"/>
          <w:szCs w:val="20"/>
        </w:rPr>
        <w:t xml:space="preserve"> with increasing </w:t>
      </w:r>
      <w:r w:rsidRPr="004E3B9E">
        <w:rPr>
          <w:rFonts w:ascii="Times New Roman" w:eastAsia="宋体" w:hAnsi="Times New Roman" w:cs="Times New Roman"/>
          <w:kern w:val="0"/>
          <w:sz w:val="24"/>
          <w:szCs w:val="20"/>
        </w:rPr>
        <w:t>VRF</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But for any reactive mineral content, there is a range of </w:t>
      </w:r>
      <w:proofErr w:type="spellStart"/>
      <w:r w:rsidRPr="004E3B9E">
        <w:rPr>
          <w:rFonts w:ascii="Times New Roman" w:eastAsia="宋体" w:hAnsi="Times New Roman" w:cs="Times New Roman"/>
          <w:kern w:val="0"/>
          <w:sz w:val="24"/>
          <w:szCs w:val="20"/>
        </w:rPr>
        <w:t>permeabilities</w:t>
      </w:r>
      <w:proofErr w:type="spellEnd"/>
      <w:r w:rsidRPr="004E3B9E">
        <w:rPr>
          <w:rFonts w:ascii="Times New Roman" w:eastAsia="宋体" w:hAnsi="Times New Roman" w:cs="Times New Roman"/>
          <w:kern w:val="0"/>
          <w:sz w:val="24"/>
          <w:szCs w:val="20"/>
        </w:rPr>
        <w:t xml:space="preserve"> that are likely as a result of variable diagenetic histories and proportions of cements. For our low permeability cases, permeability drops off quickly at high VRF, which means that the total amount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that can be injected per well is small, and hence the optimum condition for mineralization occurs at low %VRF. For our high </w:t>
      </w:r>
      <w:r w:rsidRPr="004E3B9E">
        <w:rPr>
          <w:rFonts w:ascii="Times New Roman" w:eastAsia="宋体" w:hAnsi="Times New Roman" w:cs="Times New Roman"/>
          <w:kern w:val="0"/>
          <w:sz w:val="24"/>
          <w:szCs w:val="20"/>
        </w:rPr>
        <w:lastRenderedPageBreak/>
        <w:t>permeability cases, the optimum condition shifts to about 15 to 20% VRF, and much more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can be both injected and mineralized. </w:t>
      </w:r>
    </w:p>
    <w:p w14:paraId="099D59EE" w14:textId="77777777" w:rsidR="004E3B9E" w:rsidRPr="004E3B9E" w:rsidRDefault="004E3B9E" w:rsidP="004E3B9E">
      <w:pPr>
        <w:widowControl/>
        <w:rPr>
          <w:rFonts w:ascii="Times New Roman" w:eastAsia="宋体" w:hAnsi="Times New Roman" w:cs="Times New Roman"/>
          <w:kern w:val="0"/>
          <w:sz w:val="24"/>
          <w:szCs w:val="20"/>
        </w:rPr>
      </w:pPr>
    </w:p>
    <w:p w14:paraId="748FB87A" w14:textId="77777777" w:rsidR="004E3B9E" w:rsidRPr="004E3B9E" w:rsidRDefault="004E3B9E" w:rsidP="009D13C5">
      <w:pPr>
        <w:pStyle w:val="2"/>
      </w:pPr>
      <w:r w:rsidRPr="004E3B9E">
        <w:t>R</w:t>
      </w:r>
      <w:r w:rsidRPr="004E3B9E">
        <w:rPr>
          <w:rFonts w:hint="eastAsia"/>
        </w:rPr>
        <w:t>eactive surface area</w:t>
      </w:r>
    </w:p>
    <w:p w14:paraId="48A5294A" w14:textId="77777777"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The e</w:t>
      </w:r>
      <w:r w:rsidRPr="004E3B9E">
        <w:rPr>
          <w:rFonts w:ascii="Times New Roman" w:eastAsia="宋体" w:hAnsi="Times New Roman" w:cs="Times New Roman" w:hint="eastAsia"/>
          <w:kern w:val="0"/>
          <w:sz w:val="24"/>
          <w:szCs w:val="20"/>
        </w:rPr>
        <w:t>valuation of</w:t>
      </w:r>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hint="eastAsia"/>
          <w:kern w:val="0"/>
          <w:sz w:val="24"/>
          <w:szCs w:val="20"/>
        </w:rPr>
        <w:t xml:space="preserve">reactive </w:t>
      </w:r>
      <w:r w:rsidRPr="004E3B9E">
        <w:rPr>
          <w:rFonts w:ascii="Times New Roman" w:eastAsia="宋体" w:hAnsi="Times New Roman" w:cs="Times New Roman"/>
          <w:kern w:val="0"/>
          <w:sz w:val="24"/>
          <w:szCs w:val="20"/>
        </w:rPr>
        <w:t xml:space="preserve">surface area </w:t>
      </w:r>
      <w:r w:rsidRPr="004E3B9E">
        <w:rPr>
          <w:rFonts w:ascii="Times New Roman" w:eastAsia="宋体" w:hAnsi="Times New Roman" w:cs="Times New Roman" w:hint="eastAsia"/>
          <w:kern w:val="0"/>
          <w:sz w:val="24"/>
          <w:szCs w:val="20"/>
        </w:rPr>
        <w:t xml:space="preserve">(RSA) </w:t>
      </w:r>
      <w:r w:rsidRPr="004E3B9E">
        <w:rPr>
          <w:rFonts w:ascii="Times New Roman" w:eastAsia="宋体" w:hAnsi="Times New Roman" w:cs="Times New Roman"/>
          <w:kern w:val="0"/>
          <w:sz w:val="24"/>
          <w:szCs w:val="20"/>
        </w:rPr>
        <w:t xml:space="preserve">in natural geologic media is complex, especially for multi-mineral systems, and has not yet been described in a manner that would allow accurate estimation for a given mineralogy and porosity. </w:t>
      </w:r>
      <w:r w:rsidRPr="004E3B9E">
        <w:rPr>
          <w:rFonts w:ascii="Times New Roman" w:eastAsia="宋体" w:hAnsi="Times New Roman" w:cs="Times New Roman" w:hint="eastAsia"/>
          <w:kern w:val="0"/>
          <w:sz w:val="24"/>
          <w:szCs w:val="20"/>
        </w:rPr>
        <w:t xml:space="preserve">RSA </w:t>
      </w:r>
      <w:r w:rsidRPr="004E3B9E">
        <w:rPr>
          <w:rFonts w:ascii="Times New Roman" w:eastAsia="宋体" w:hAnsi="Times New Roman" w:cs="Times New Roman"/>
          <w:kern w:val="0"/>
          <w:sz w:val="24"/>
          <w:szCs w:val="20"/>
        </w:rPr>
        <w:t xml:space="preserve">calculated from grain size is often a poor estimate of the </w:t>
      </w:r>
      <w:proofErr w:type="spellStart"/>
      <w:r w:rsidRPr="004E3B9E">
        <w:rPr>
          <w:rFonts w:ascii="Times New Roman" w:eastAsia="宋体" w:hAnsi="Times New Roman" w:cs="Times New Roman"/>
          <w:kern w:val="0"/>
          <w:sz w:val="24"/>
          <w:szCs w:val="20"/>
        </w:rPr>
        <w:t>hydrologically</w:t>
      </w:r>
      <w:proofErr w:type="spellEnd"/>
      <w:r w:rsidRPr="004E3B9E">
        <w:rPr>
          <w:rFonts w:ascii="Times New Roman" w:eastAsia="宋体" w:hAnsi="Times New Roman" w:cs="Times New Roman"/>
          <w:kern w:val="0"/>
          <w:sz w:val="24"/>
          <w:szCs w:val="20"/>
        </w:rPr>
        <w:t xml:space="preserve"> accessible mineral surface area. The specific </w:t>
      </w:r>
      <w:r w:rsidRPr="004E3B9E">
        <w:rPr>
          <w:rFonts w:ascii="Times New Roman" w:eastAsia="宋体" w:hAnsi="Times New Roman" w:cs="Times New Roman" w:hint="eastAsia"/>
          <w:kern w:val="0"/>
          <w:sz w:val="24"/>
          <w:szCs w:val="20"/>
        </w:rPr>
        <w:t>RSA</w:t>
      </w:r>
      <w:r w:rsidRPr="004E3B9E">
        <w:rPr>
          <w:rFonts w:ascii="Times New Roman" w:eastAsia="宋体" w:hAnsi="Times New Roman" w:cs="Times New Roman"/>
          <w:kern w:val="0"/>
          <w:sz w:val="24"/>
          <w:szCs w:val="20"/>
        </w:rPr>
        <w:t xml:space="preserve"> may vary over several orders of magnitude depending on grain size, mineralogy, surface roughness, coatings, weathering, and biological effects. </w:t>
      </w:r>
    </w:p>
    <w:p w14:paraId="032DD739" w14:textId="77777777" w:rsidR="004E3B9E" w:rsidRPr="004E3B9E" w:rsidRDefault="004E3B9E" w:rsidP="004E3B9E">
      <w:pPr>
        <w:widowControl/>
        <w:rPr>
          <w:rFonts w:ascii="Times New Roman" w:eastAsia="宋体" w:hAnsi="Times New Roman" w:cs="Times New Roman"/>
          <w:kern w:val="0"/>
          <w:sz w:val="24"/>
          <w:szCs w:val="20"/>
        </w:rPr>
      </w:pPr>
    </w:p>
    <w:p w14:paraId="10A6694C" w14:textId="7510849A"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S</w:t>
      </w:r>
      <w:r w:rsidRPr="004E3B9E">
        <w:rPr>
          <w:rFonts w:ascii="Times New Roman" w:eastAsia="宋体" w:hAnsi="Times New Roman" w:cs="Times New Roman" w:hint="eastAsia"/>
          <w:kern w:val="0"/>
          <w:sz w:val="24"/>
          <w:szCs w:val="20"/>
        </w:rPr>
        <w:t xml:space="preserve">ensitivity tests with respect to RSA are based on the optimal case with 21% VRF in the high permeability set. Two additional simulations were performed by respectively increasing and decreasing all RSAs uniformly by </w:t>
      </w:r>
      <w:r w:rsidRPr="004E3B9E">
        <w:rPr>
          <w:rFonts w:ascii="Times New Roman" w:eastAsia="宋体" w:hAnsi="Times New Roman" w:cs="Times New Roman"/>
          <w:kern w:val="0"/>
          <w:sz w:val="24"/>
          <w:szCs w:val="20"/>
        </w:rPr>
        <w:t>a factor of 5</w:t>
      </w:r>
      <w:ins w:id="593" w:author="Shuo Zhang" w:date="2013-02-19T22:32:00Z">
        <w:r w:rsidR="007D017F">
          <w:rPr>
            <w:rFonts w:ascii="Times New Roman" w:eastAsia="宋体" w:hAnsi="Times New Roman" w:cs="Times New Roman"/>
            <w:kern w:val="0"/>
            <w:sz w:val="24"/>
            <w:szCs w:val="20"/>
          </w:rPr>
          <w:t>, which is arbitrarily chosen</w:t>
        </w:r>
        <w:del w:id="594" w:author="Don DePaolo" w:date="2013-04-14T21:04:00Z">
          <w:r w:rsidR="007D017F" w:rsidDel="00945E30">
            <w:rPr>
              <w:rFonts w:ascii="Times New Roman" w:eastAsia="宋体" w:hAnsi="Times New Roman" w:cs="Times New Roman"/>
              <w:kern w:val="0"/>
              <w:sz w:val="24"/>
              <w:szCs w:val="20"/>
            </w:rPr>
            <w:delText xml:space="preserve"> for sensitivity tests</w:delText>
          </w:r>
        </w:del>
      </w:ins>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The </w:t>
      </w:r>
      <w:r w:rsidRPr="004E3B9E">
        <w:rPr>
          <w:rFonts w:ascii="Times New Roman" w:eastAsia="宋体" w:hAnsi="Times New Roman" w:cs="Times New Roman" w:hint="eastAsia"/>
          <w:kern w:val="0"/>
          <w:sz w:val="24"/>
          <w:szCs w:val="20"/>
        </w:rPr>
        <w:t>RSAs</w:t>
      </w:r>
      <w:r w:rsidRPr="004E3B9E">
        <w:rPr>
          <w:rFonts w:ascii="Times New Roman" w:eastAsia="宋体" w:hAnsi="Times New Roman" w:cs="Times New Roman"/>
          <w:kern w:val="0"/>
          <w:sz w:val="24"/>
          <w:szCs w:val="20"/>
        </w:rPr>
        <w:t xml:space="preserve"> for secondary minerals are changed by the same factor.</w:t>
      </w:r>
      <w:r w:rsidRPr="004E3B9E">
        <w:rPr>
          <w:rFonts w:ascii="Times New Roman" w:eastAsia="宋体" w:hAnsi="Times New Roman" w:cs="Times New Roman" w:hint="eastAsia"/>
          <w:kern w:val="0"/>
          <w:sz w:val="24"/>
          <w:szCs w:val="20"/>
        </w:rPr>
        <w:t xml:space="preserve"> Results in Fig.</w:t>
      </w:r>
      <w:ins w:id="595" w:author="Shuo Zhang" w:date="2013-02-21T21:06:00Z">
        <w:r w:rsidR="009D13C5">
          <w:rPr>
            <w:rFonts w:ascii="Times New Roman" w:eastAsia="宋体" w:hAnsi="Times New Roman" w:cs="Times New Roman" w:hint="eastAsia"/>
            <w:kern w:val="0"/>
            <w:sz w:val="24"/>
            <w:szCs w:val="20"/>
          </w:rPr>
          <w:t xml:space="preserve"> </w:t>
        </w:r>
        <w:r w:rsidR="006C6C42">
          <w:rPr>
            <w:rFonts w:ascii="Times New Roman" w:eastAsia="宋体" w:hAnsi="Times New Roman" w:cs="Times New Roman" w:hint="eastAsia"/>
            <w:kern w:val="0"/>
            <w:sz w:val="24"/>
            <w:szCs w:val="20"/>
          </w:rPr>
          <w:t>9</w:t>
        </w:r>
      </w:ins>
      <w:r w:rsidRPr="004E3B9E">
        <w:rPr>
          <w:rFonts w:ascii="Times New Roman" w:eastAsia="宋体" w:hAnsi="Times New Roman" w:cs="Times New Roman" w:hint="eastAsia"/>
          <w:kern w:val="0"/>
          <w:sz w:val="24"/>
          <w:szCs w:val="20"/>
        </w:rPr>
        <w:t xml:space="preserve"> show that RSA has a direct effect on the rate of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mineralization. The amount of injected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also changes, but very slightly, so only the original injection line is plotted. V</w:t>
      </w:r>
      <w:r w:rsidRPr="004E3B9E">
        <w:rPr>
          <w:rFonts w:ascii="Times New Roman" w:eastAsia="宋体" w:hAnsi="Times New Roman" w:cs="Times New Roman"/>
          <w:kern w:val="0"/>
          <w:sz w:val="24"/>
          <w:szCs w:val="20"/>
          <w:lang w:eastAsia="en-US"/>
        </w:rPr>
        <w:t xml:space="preserve">arying RSA between </w:t>
      </w:r>
      <w:r w:rsidRPr="004E3B9E">
        <w:rPr>
          <w:rFonts w:ascii="Times New Roman" w:eastAsia="宋体" w:hAnsi="Times New Roman" w:cs="Times New Roman" w:hint="eastAsia"/>
          <w:kern w:val="0"/>
          <w:sz w:val="24"/>
          <w:szCs w:val="20"/>
          <w:lang w:eastAsia="en-US"/>
        </w:rPr>
        <w:t>2cm</w:t>
      </w:r>
      <w:r w:rsidRPr="004E3B9E">
        <w:rPr>
          <w:rFonts w:ascii="Times New Roman" w:eastAsia="宋体" w:hAnsi="Times New Roman" w:cs="Times New Roman" w:hint="eastAsia"/>
          <w:kern w:val="0"/>
          <w:sz w:val="24"/>
          <w:szCs w:val="20"/>
          <w:vertAlign w:val="superscript"/>
          <w:lang w:eastAsia="en-US"/>
        </w:rPr>
        <w:t>2</w:t>
      </w:r>
      <w:r w:rsidRPr="004E3B9E">
        <w:rPr>
          <w:rFonts w:ascii="Times New Roman" w:eastAsia="宋体" w:hAnsi="Times New Roman" w:cs="Times New Roman" w:hint="eastAsia"/>
          <w:kern w:val="0"/>
          <w:sz w:val="24"/>
          <w:szCs w:val="20"/>
          <w:lang w:eastAsia="en-US"/>
        </w:rPr>
        <w:t xml:space="preserve">/g </w:t>
      </w:r>
      <w:r w:rsidRPr="004E3B9E">
        <w:rPr>
          <w:rFonts w:ascii="Times New Roman" w:eastAsia="宋体" w:hAnsi="Times New Roman" w:cs="Times New Roman"/>
          <w:kern w:val="0"/>
          <w:sz w:val="24"/>
          <w:szCs w:val="20"/>
          <w:lang w:eastAsia="en-US"/>
        </w:rPr>
        <w:t xml:space="preserve">and </w:t>
      </w:r>
      <w:r w:rsidRPr="004E3B9E">
        <w:rPr>
          <w:rFonts w:ascii="Times New Roman" w:eastAsia="宋体" w:hAnsi="Times New Roman" w:cs="Times New Roman" w:hint="eastAsia"/>
          <w:kern w:val="0"/>
          <w:sz w:val="24"/>
          <w:szCs w:val="20"/>
          <w:lang w:eastAsia="en-US"/>
        </w:rPr>
        <w:t>50cm</w:t>
      </w:r>
      <w:r w:rsidRPr="004E3B9E">
        <w:rPr>
          <w:rFonts w:ascii="Times New Roman" w:eastAsia="宋体" w:hAnsi="Times New Roman" w:cs="Times New Roman" w:hint="eastAsia"/>
          <w:kern w:val="0"/>
          <w:sz w:val="24"/>
          <w:szCs w:val="20"/>
          <w:vertAlign w:val="superscript"/>
          <w:lang w:eastAsia="en-US"/>
        </w:rPr>
        <w:t>2</w:t>
      </w:r>
      <w:r w:rsidRPr="004E3B9E">
        <w:rPr>
          <w:rFonts w:ascii="Times New Roman" w:eastAsia="宋体" w:hAnsi="Times New Roman" w:cs="Times New Roman" w:hint="eastAsia"/>
          <w:kern w:val="0"/>
          <w:sz w:val="24"/>
          <w:szCs w:val="20"/>
          <w:lang w:eastAsia="en-US"/>
        </w:rPr>
        <w:t xml:space="preserve">/g </w:t>
      </w:r>
      <w:r w:rsidRPr="004E3B9E">
        <w:rPr>
          <w:rFonts w:ascii="Times New Roman" w:eastAsia="宋体" w:hAnsi="Times New Roman" w:cs="Times New Roman"/>
          <w:kern w:val="0"/>
          <w:sz w:val="24"/>
          <w:szCs w:val="20"/>
          <w:lang w:eastAsia="en-US"/>
        </w:rPr>
        <w:t xml:space="preserve">changes the mineralized </w:t>
      </w:r>
      <w:r w:rsidRPr="004E3B9E">
        <w:rPr>
          <w:rFonts w:ascii="Times New Roman" w:eastAsia="宋体" w:hAnsi="Times New Roman" w:cs="Times New Roman" w:hint="eastAsia"/>
          <w:kern w:val="0"/>
          <w:sz w:val="24"/>
          <w:szCs w:val="20"/>
        </w:rPr>
        <w:t xml:space="preserve">fraction </w:t>
      </w:r>
      <w:r w:rsidRPr="004E3B9E">
        <w:rPr>
          <w:rFonts w:ascii="Times New Roman" w:eastAsia="宋体" w:hAnsi="Times New Roman" w:cs="Times New Roman"/>
          <w:kern w:val="0"/>
          <w:sz w:val="24"/>
          <w:szCs w:val="20"/>
          <w:lang w:eastAsia="en-US"/>
        </w:rPr>
        <w:t>from</w:t>
      </w:r>
      <w:r w:rsidRPr="004E3B9E">
        <w:rPr>
          <w:rFonts w:ascii="Times New Roman" w:eastAsia="宋体" w:hAnsi="Times New Roman" w:cs="Times New Roman" w:hint="eastAsia"/>
          <w:kern w:val="0"/>
          <w:sz w:val="24"/>
          <w:szCs w:val="20"/>
        </w:rPr>
        <w:t xml:space="preserve"> 29</w:t>
      </w:r>
      <w:r w:rsidRPr="004E3B9E">
        <w:rPr>
          <w:rFonts w:ascii="Times New Roman" w:eastAsia="宋体" w:hAnsi="Times New Roman" w:cs="Times New Roman" w:hint="eastAsia"/>
          <w:kern w:val="0"/>
          <w:sz w:val="24"/>
          <w:szCs w:val="20"/>
          <w:lang w:eastAsia="en-US"/>
        </w:rPr>
        <w: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 xml:space="preserve">to </w:t>
      </w:r>
      <w:r w:rsidRPr="004E3B9E">
        <w:rPr>
          <w:rFonts w:ascii="Times New Roman" w:eastAsia="宋体" w:hAnsi="Times New Roman" w:cs="Times New Roman" w:hint="eastAsia"/>
          <w:kern w:val="0"/>
          <w:sz w:val="24"/>
          <w:szCs w:val="20"/>
        </w:rPr>
        <w:t>95</w:t>
      </w:r>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hint="eastAsia"/>
          <w:kern w:val="0"/>
          <w:sz w:val="24"/>
          <w:szCs w:val="20"/>
        </w:rPr>
        <w:t>at 1000 years</w:t>
      </w:r>
      <w:r w:rsidRPr="004E3B9E">
        <w:rPr>
          <w:rFonts w:ascii="Times New Roman" w:eastAsia="宋体" w:hAnsi="Times New Roman" w:cs="Times New Roman" w:hint="eastAsia"/>
          <w:kern w:val="0"/>
          <w:sz w:val="24"/>
          <w:szCs w:val="20"/>
          <w:lang w:eastAsia="en-US"/>
        </w:rPr>
        <w:t>.</w:t>
      </w:r>
      <w:r w:rsidRPr="004E3B9E">
        <w:rPr>
          <w:rFonts w:ascii="Times New Roman" w:eastAsia="宋体" w:hAnsi="Times New Roman" w:cs="Times New Roman" w:hint="eastAsia"/>
          <w:kern w:val="0"/>
          <w:sz w:val="24"/>
          <w:szCs w:val="20"/>
        </w:rPr>
        <w:t xml:space="preserve"> In the RSA= 50</w:t>
      </w:r>
      <w:r w:rsidRPr="004E3B9E">
        <w:rPr>
          <w:rFonts w:ascii="Times New Roman" w:eastAsia="宋体" w:hAnsi="Times New Roman" w:cs="Times New Roman"/>
          <w:kern w:val="0"/>
          <w:sz w:val="24"/>
          <w:szCs w:val="20"/>
          <w:lang w:eastAsia="en-US"/>
        </w:rPr>
        <w:t xml:space="preserve"> cm</w:t>
      </w:r>
      <w:r w:rsidRPr="004E3B9E">
        <w:rPr>
          <w:rFonts w:ascii="Times New Roman" w:eastAsia="宋体" w:hAnsi="Times New Roman" w:cs="Times New Roman"/>
          <w:kern w:val="0"/>
          <w:sz w:val="24"/>
          <w:szCs w:val="20"/>
          <w:vertAlign w:val="superscript"/>
          <w:lang w:eastAsia="en-US"/>
        </w:rPr>
        <w:t>2</w:t>
      </w:r>
      <w:r w:rsidRPr="004E3B9E">
        <w:rPr>
          <w:rFonts w:ascii="Times New Roman" w:eastAsia="宋体" w:hAnsi="Times New Roman" w:cs="Times New Roman"/>
          <w:kern w:val="0"/>
          <w:sz w:val="24"/>
          <w:szCs w:val="20"/>
          <w:lang w:eastAsia="en-US"/>
        </w:rPr>
        <w:t>/g</w:t>
      </w:r>
      <w:r w:rsidRPr="004E3B9E">
        <w:rPr>
          <w:rFonts w:ascii="Times New Roman" w:eastAsia="宋体" w:hAnsi="Times New Roman" w:cs="Times New Roman" w:hint="eastAsia"/>
          <w:kern w:val="0"/>
          <w:sz w:val="24"/>
          <w:szCs w:val="20"/>
        </w:rPr>
        <w:t xml:space="preserve"> case, </w:t>
      </w:r>
      <w:r w:rsidRPr="004E3B9E">
        <w:rPr>
          <w:rFonts w:ascii="Times New Roman" w:eastAsia="宋体" w:hAnsi="Times New Roman" w:cs="Times New Roman"/>
          <w:kern w:val="0"/>
          <w:sz w:val="24"/>
          <w:szCs w:val="20"/>
        </w:rPr>
        <w:t xml:space="preserve">reaction is very fast and the </w:t>
      </w:r>
      <w:r w:rsidRPr="004E3B9E">
        <w:rPr>
          <w:rFonts w:ascii="Times New Roman" w:eastAsia="宋体" w:hAnsi="Times New Roman" w:cs="Times New Roman" w:hint="eastAsia"/>
          <w:kern w:val="0"/>
          <w:sz w:val="24"/>
          <w:szCs w:val="20"/>
        </w:rPr>
        <w:t>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mineralization reaches its maximum at about 400 years and stops increasing afterwards. </w:t>
      </w:r>
    </w:p>
    <w:p w14:paraId="5B2235F1" w14:textId="77777777" w:rsidR="004E3B9E" w:rsidRPr="004E3B9E" w:rsidRDefault="004E3B9E" w:rsidP="004E3B9E">
      <w:pPr>
        <w:widowControl/>
        <w:rPr>
          <w:rFonts w:ascii="Times New Roman" w:eastAsia="宋体" w:hAnsi="Times New Roman" w:cs="Times New Roman"/>
          <w:kern w:val="0"/>
          <w:sz w:val="24"/>
          <w:szCs w:val="20"/>
        </w:rPr>
      </w:pPr>
    </w:p>
    <w:p w14:paraId="4A7C4B45" w14:textId="77777777" w:rsidR="004E3B9E" w:rsidRPr="004E3B9E" w:rsidRDefault="004E3B9E" w:rsidP="009D13C5">
      <w:pPr>
        <w:pStyle w:val="2"/>
      </w:pPr>
      <w:r w:rsidRPr="004E3B9E">
        <w:t xml:space="preserve"> R</w:t>
      </w:r>
      <w:r w:rsidRPr="004E3B9E">
        <w:rPr>
          <w:rFonts w:hint="eastAsia"/>
        </w:rPr>
        <w:t>esidual gas saturation</w:t>
      </w:r>
    </w:p>
    <w:p w14:paraId="1D60856A" w14:textId="33B8AD8C"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Residual gas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saturation</w:t>
      </w:r>
      <w:r w:rsidRPr="004E3B9E">
        <w:rPr>
          <w:rFonts w:ascii="Times New Roman" w:eastAsia="宋体" w:hAnsi="Times New Roman" w:cs="Times New Roman" w:hint="eastAsia"/>
          <w:kern w:val="0"/>
          <w:sz w:val="24"/>
          <w:szCs w:val="20"/>
        </w:rPr>
        <w:t xml:space="preserve"> (RGS)</w:t>
      </w:r>
      <w:r w:rsidRPr="004E3B9E">
        <w:rPr>
          <w:rFonts w:ascii="Times New Roman" w:eastAsia="宋体" w:hAnsi="Times New Roman" w:cs="Times New Roman"/>
          <w:kern w:val="0"/>
          <w:sz w:val="24"/>
          <w:szCs w:val="20"/>
        </w:rPr>
        <w:t xml:space="preserve"> was shown to play an important role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i</w:t>
      </w:r>
      <w:r w:rsidRPr="004E3B9E">
        <w:rPr>
          <w:rFonts w:ascii="Times New Roman" w:eastAsia="宋体" w:hAnsi="Times New Roman" w:cs="Times New Roman" w:hint="eastAsia"/>
          <w:kern w:val="0"/>
          <w:sz w:val="24"/>
          <w:szCs w:val="20"/>
        </w:rPr>
        <w:t>n storing CO</w:t>
      </w:r>
      <w:r w:rsidRPr="004E3B9E">
        <w:rPr>
          <w:rFonts w:ascii="Times New Roman" w:eastAsia="宋体" w:hAnsi="Times New Roman" w:cs="Times New Roman" w:hint="eastAsia"/>
          <w:kern w:val="0"/>
          <w:sz w:val="24"/>
          <w:szCs w:val="20"/>
          <w:vertAlign w:val="subscript"/>
        </w:rPr>
        <w:t>2</w:t>
      </w:r>
      <w:r w:rsidRPr="004E3B9E">
        <w:rPr>
          <w:rFonts w:ascii="Times New Roman" w:eastAsia="宋体" w:hAnsi="Times New Roman" w:cs="Times New Roman" w:hint="eastAsia"/>
          <w:kern w:val="0"/>
          <w:sz w:val="24"/>
          <w:szCs w:val="20"/>
        </w:rPr>
        <w:t xml:space="preserve"> by Kumar et al.</w:t>
      </w:r>
      <w:del w:id="596" w:author="Shuo Zhang" w:date="2013-02-23T20:33:00Z">
        <w:r w:rsidRPr="004E3B9E" w:rsidDel="00E25C11">
          <w:rPr>
            <w:rFonts w:ascii="Times New Roman" w:eastAsia="宋体" w:hAnsi="Times New Roman" w:cs="Times New Roman" w:hint="eastAsia"/>
            <w:kern w:val="0"/>
            <w:sz w:val="24"/>
            <w:szCs w:val="20"/>
          </w:rPr>
          <w:delText xml:space="preserve"> </w:delText>
        </w:r>
      </w:del>
      <w:r w:rsidR="00A972F6">
        <w:rPr>
          <w:rFonts w:ascii="Times New Roman" w:eastAsia="宋体" w:hAnsi="Times New Roman" w:cs="Times New Roman"/>
          <w:kern w:val="0"/>
          <w:sz w:val="24"/>
          <w:szCs w:val="20"/>
        </w:rPr>
        <w:fldChar w:fldCharType="begin">
          <w:fldData xml:space="preserve">PEVuZE5vdGU+PENpdGUgRXhjbHVkZUF1dGg9IjEiPjxBdXRob3I+S3VtYXI8L0F1dGhvcj48WWVh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</w:fldData>
        </w:fldChar>
      </w:r>
      <w:r w:rsidR="00331F9E">
        <w:rPr>
          <w:rFonts w:ascii="Times New Roman" w:eastAsia="宋体" w:hAnsi="Times New Roman" w:cs="Times New Roman"/>
          <w:kern w:val="0"/>
          <w:sz w:val="24"/>
          <w:szCs w:val="20"/>
        </w:rPr>
        <w:instrText xml:space="preserve"> ADDIN EN.CITE </w:instrText>
      </w:r>
      <w:r w:rsidR="00331F9E">
        <w:rPr>
          <w:rFonts w:ascii="Times New Roman" w:eastAsia="宋体" w:hAnsi="Times New Roman" w:cs="Times New Roman"/>
          <w:kern w:val="0"/>
          <w:sz w:val="24"/>
          <w:szCs w:val="20"/>
        </w:rPr>
        <w:fldChar w:fldCharType="begin">
          <w:fldData xml:space="preserve">PEVuZE5vdGU+PENpdGUgRXhjbHVkZUF1dGg9IjEiPjxBdXRob3I+S3VtYXI8L0F1dGhvcj48WWVh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</w:fldData>
        </w:fldChar>
      </w:r>
      <w:r w:rsidR="00331F9E">
        <w:rPr>
          <w:rFonts w:ascii="Times New Roman" w:eastAsia="宋体" w:hAnsi="Times New Roman" w:cs="Times New Roman"/>
          <w:kern w:val="0"/>
          <w:sz w:val="24"/>
          <w:szCs w:val="20"/>
        </w:rPr>
        <w:instrText xml:space="preserve"> ADDIN EN.CITE.DATA </w:instrText>
      </w:r>
      <w:r w:rsidR="00331F9E">
        <w:rPr>
          <w:rFonts w:ascii="Times New Roman" w:eastAsia="宋体" w:hAnsi="Times New Roman" w:cs="Times New Roman"/>
          <w:kern w:val="0"/>
          <w:sz w:val="24"/>
          <w:szCs w:val="20"/>
        </w:rPr>
      </w:r>
      <w:r w:rsidR="00331F9E">
        <w:rPr>
          <w:rFonts w:ascii="Times New Roman" w:eastAsia="宋体" w:hAnsi="Times New Roman" w:cs="Times New Roman"/>
          <w:kern w:val="0"/>
          <w:sz w:val="24"/>
          <w:szCs w:val="20"/>
        </w:rPr>
        <w:fldChar w:fldCharType="end"/>
      </w:r>
      <w:r w:rsidR="00A972F6">
        <w:rPr>
          <w:rFonts w:ascii="Times New Roman" w:eastAsia="宋体" w:hAnsi="Times New Roman" w:cs="Times New Roman"/>
          <w:kern w:val="0"/>
          <w:sz w:val="24"/>
          <w:szCs w:val="20"/>
        </w:rPr>
        <w:fldChar w:fldCharType="separate"/>
      </w:r>
      <w:r w:rsidR="00331F9E">
        <w:rPr>
          <w:rFonts w:ascii="Times New Roman" w:eastAsia="宋体" w:hAnsi="Times New Roman" w:cs="Times New Roman"/>
          <w:noProof/>
          <w:kern w:val="0"/>
          <w:sz w:val="24"/>
          <w:szCs w:val="20"/>
        </w:rPr>
        <w:t>(</w:t>
      </w:r>
      <w:hyperlink w:anchor="_ENREF_2" w:tooltip="Armstrong-Altrin, 2004 #817" w:history="1">
        <w:r w:rsidR="00331F9E">
          <w:rPr>
            <w:rFonts w:ascii="Times New Roman" w:eastAsia="宋体" w:hAnsi="Times New Roman" w:cs="Times New Roman"/>
            <w:noProof/>
            <w:kern w:val="0"/>
            <w:sz w:val="24"/>
            <w:szCs w:val="20"/>
          </w:rPr>
          <w:t>2004</w:t>
        </w:r>
      </w:hyperlink>
      <w:r w:rsidR="00331F9E">
        <w:rPr>
          <w:rFonts w:ascii="Times New Roman" w:eastAsia="宋体" w:hAnsi="Times New Roman" w:cs="Times New Roman"/>
          <w:noProof/>
          <w:kern w:val="0"/>
          <w:sz w:val="24"/>
          <w:szCs w:val="20"/>
        </w:rPr>
        <w:t xml:space="preserve">; </w:t>
      </w:r>
      <w:hyperlink w:anchor="_ENREF_17" w:tooltip="Kumar, 2004 #1543" w:history="1">
        <w:r w:rsidR="00331F9E">
          <w:rPr>
            <w:rFonts w:ascii="Times New Roman" w:eastAsia="宋体" w:hAnsi="Times New Roman" w:cs="Times New Roman"/>
            <w:noProof/>
            <w:kern w:val="0"/>
            <w:sz w:val="24"/>
            <w:szCs w:val="20"/>
          </w:rPr>
          <w:t>2004</w:t>
        </w:r>
      </w:hyperlink>
      <w:r w:rsidR="00331F9E">
        <w:rPr>
          <w:rFonts w:ascii="Times New Roman" w:eastAsia="宋体" w:hAnsi="Times New Roman" w:cs="Times New Roman"/>
          <w:noProof/>
          <w:kern w:val="0"/>
          <w:sz w:val="24"/>
          <w:szCs w:val="20"/>
        </w:rPr>
        <w:t>)</w:t>
      </w:r>
      <w:r w:rsidR="00A972F6">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 In our baseline model a value of 0.</w:t>
      </w:r>
      <w:r w:rsidRPr="004E3B9E">
        <w:rPr>
          <w:rFonts w:ascii="Times New Roman" w:eastAsia="宋体" w:hAnsi="Times New Roman" w:cs="Times New Roman" w:hint="eastAsia"/>
          <w:kern w:val="0"/>
          <w:sz w:val="24"/>
          <w:szCs w:val="20"/>
        </w:rPr>
        <w:t>1</w:t>
      </w:r>
      <w:r w:rsidRPr="004E3B9E">
        <w:rPr>
          <w:rFonts w:ascii="Times New Roman" w:eastAsia="宋体" w:hAnsi="Times New Roman" w:cs="Times New Roman"/>
          <w:kern w:val="0"/>
          <w:sz w:val="24"/>
          <w:szCs w:val="20"/>
        </w:rPr>
        <w:t>0 was</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assigned</w:t>
      </w:r>
      <w:r w:rsidRPr="004E3B9E">
        <w:rPr>
          <w:rFonts w:ascii="Times New Roman" w:eastAsia="宋体" w:hAnsi="Times New Roman" w:cs="Times New Roman" w:hint="eastAsia"/>
          <w:kern w:val="0"/>
          <w:sz w:val="24"/>
          <w:szCs w:val="20"/>
        </w:rPr>
        <w:t xml:space="preserve"> to RGS</w:t>
      </w:r>
      <w:r w:rsidRPr="004E3B9E">
        <w:rPr>
          <w:rFonts w:ascii="Times New Roman" w:eastAsia="宋体" w:hAnsi="Times New Roman" w:cs="Times New Roman"/>
          <w:kern w:val="0"/>
          <w:sz w:val="24"/>
          <w:szCs w:val="20"/>
        </w:rPr>
        <w:t xml:space="preserve">, which is </w:t>
      </w:r>
      <w:r w:rsidRPr="004E3B9E">
        <w:rPr>
          <w:rFonts w:ascii="Times New Roman" w:eastAsia="宋体" w:hAnsi="Times New Roman" w:cs="Times New Roman" w:hint="eastAsia"/>
          <w:kern w:val="0"/>
          <w:sz w:val="24"/>
          <w:szCs w:val="20"/>
        </w:rPr>
        <w:t>consistent with experimental measurement</w:t>
      </w:r>
      <w:r w:rsidRPr="004E3B9E">
        <w:rPr>
          <w:rFonts w:ascii="Times New Roman" w:eastAsia="宋体" w:hAnsi="Times New Roman" w:cs="Times New Roman"/>
          <w:kern w:val="0"/>
          <w:sz w:val="24"/>
          <w:szCs w:val="20"/>
        </w:rPr>
        <w:t>s</w:t>
      </w:r>
      <w:r w:rsidRPr="004E3B9E">
        <w:rPr>
          <w:rFonts w:ascii="Times New Roman" w:eastAsia="宋体" w:hAnsi="Times New Roman" w:cs="Times New Roman" w:hint="eastAsia"/>
          <w:kern w:val="0"/>
          <w:sz w:val="24"/>
          <w:szCs w:val="20"/>
        </w:rPr>
        <w:t xml:space="preserve"> by Kitamura et al. </w:t>
      </w:r>
      <w:r w:rsidR="00931F83">
        <w:rPr>
          <w:rFonts w:ascii="Times New Roman" w:eastAsia="宋体" w:hAnsi="Times New Roman" w:cs="Times New Roman"/>
          <w:kern w:val="0"/>
          <w:sz w:val="24"/>
          <w:szCs w:val="20"/>
        </w:rPr>
        <w:fldChar w:fldCharType="begin"/>
      </w:r>
      <w:r w:rsidR="00DA7891">
        <w:rPr>
          <w:rFonts w:ascii="Times New Roman" w:eastAsia="宋体" w:hAnsi="Times New Roman" w:cs="Times New Roman"/>
          <w:kern w:val="0"/>
          <w:sz w:val="24"/>
          <w:szCs w:val="20"/>
        </w:rPr>
        <w:instrText xml:space="preserve"> ADDIN EN.CITE &lt;EndNote&gt;&lt;Cite ExcludeAuth="1"&gt;&lt;Year&gt;2006&lt;/Year&gt;&lt;RecNum&gt;1355&lt;/RecNum&gt;&lt;DisplayText&gt;(2006)&lt;/DisplayText&gt;&lt;record&gt;&lt;rec-number&gt;1355&lt;/rec-number&gt;&lt;foreign-keys&gt;&lt;key app="EN" db-id="s0xvr2sd6dpzt6eed27xat5ad0p0xa99ftpe"&gt;1355&lt;/key&gt;&lt;/foreign-keys&gt;&lt;ref-type name="Journal Article"&gt;17&lt;/ref-type&gt;&lt;contributors&gt;&lt;authors&gt;&lt;author&gt;Kitamura, K.; Xue, Z.&lt;/author&gt;&lt;/authors&gt;&lt;/contributors&gt;&lt;titles&gt;&lt;title&gt;An experimental study of Residual Gas Saturation of Carbon Dioxide in water-saturated porous sandstone by using multi-channel seismic wave imaging method&lt;/title&gt;&lt;secondary-title&gt;American Geophysical Union, Fall Meeting 2006, abstract #H51E-0531&lt;/secondary-title&gt;&lt;/titles&gt;&lt;periodical&gt;&lt;full-title&gt;American Geophysical Union, Fall Meeting 2006, abstract #H51E-0531&lt;/full-title&gt;&lt;/periodical&gt;&lt;dates&gt;&lt;year&gt;2006&lt;/year&gt;&lt;/dates&gt;&lt;urls&gt;&lt;/urls&gt;&lt;/record&gt;&lt;/Cite&gt;&lt;Cite&gt;&lt;Author&gt;Kitamura&lt;/Author&gt;&lt;Year&gt;2006&lt;/Year&gt;&lt;RecNum&gt;1355&lt;/RecNum&gt;&lt;record&gt;&lt;rec-number&gt;1355&lt;/rec-number&gt;&lt;foreign-keys&gt;&lt;key app="EN" db-id="s0xvr2sd6dpzt6eed27xat5ad0p0xa99ftpe"&gt;1355&lt;/key&gt;&lt;/foreign-keys&gt;&lt;ref-type name="Journal Article"&gt;17&lt;/ref-type&gt;&lt;contributors&gt;&lt;authors&gt;&lt;author&gt;Kitamura, K.; Xue, Z.&lt;/author&gt;&lt;/authors&gt;&lt;/contributors&gt;&lt;titles&gt;&lt;title&gt;An experimental study of Residual Gas Saturation of Carbon Dioxide in water-saturated porous sandstone by using multi-channel seismic wave imaging method&lt;/title&gt;&lt;secondary-title&gt;American Geophysical Union, Fall Meeting 2006, abstract #H51E-0531&lt;/secondary-title&gt;&lt;/titles&gt;&lt;periodical&gt;&lt;full-title&gt;American Geophysical Union, Fall Meeting 2006, abstract #H51E-0531&lt;/full-title&gt;&lt;/periodical&gt;&lt;dates&gt;&lt;year&gt;2006&lt;/year&gt;&lt;/dates&gt;&lt;urls&gt;&lt;/urls&gt;&lt;/record&gt;&lt;/Cite&gt;&lt;/EndNote&gt;</w:instrText>
      </w:r>
      <w:r w:rsidR="00931F83">
        <w:rPr>
          <w:rFonts w:ascii="Times New Roman" w:eastAsia="宋体" w:hAnsi="Times New Roman" w:cs="Times New Roman"/>
          <w:kern w:val="0"/>
          <w:sz w:val="24"/>
          <w:szCs w:val="20"/>
        </w:rPr>
        <w:fldChar w:fldCharType="separate"/>
      </w:r>
      <w:r w:rsidR="00DA7891">
        <w:rPr>
          <w:rFonts w:ascii="Times New Roman" w:eastAsia="宋体" w:hAnsi="Times New Roman" w:cs="Times New Roman"/>
          <w:noProof/>
          <w:kern w:val="0"/>
          <w:sz w:val="24"/>
          <w:szCs w:val="20"/>
        </w:rPr>
        <w:t>(</w:t>
      </w:r>
      <w:hyperlink w:anchor="_ENREF_16" w:tooltip="Kitamura, 2006 #1355" w:history="1">
        <w:r w:rsidR="00331F9E">
          <w:rPr>
            <w:rFonts w:ascii="Times New Roman" w:eastAsia="宋体" w:hAnsi="Times New Roman" w:cs="Times New Roman"/>
            <w:noProof/>
            <w:kern w:val="0"/>
            <w:sz w:val="24"/>
            <w:szCs w:val="20"/>
          </w:rPr>
          <w:t>2006</w:t>
        </w:r>
      </w:hyperlink>
      <w:r w:rsidR="00DA7891">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hint="eastAsia"/>
          <w:kern w:val="0"/>
          <w:sz w:val="24"/>
          <w:szCs w:val="20"/>
        </w:rPr>
        <w:t xml:space="preserve">In </w:t>
      </w:r>
      <w:r w:rsidRPr="004E3B9E">
        <w:rPr>
          <w:rFonts w:ascii="Times New Roman" w:eastAsia="宋体" w:hAnsi="Times New Roman" w:cs="Times New Roman"/>
          <w:kern w:val="0"/>
          <w:sz w:val="24"/>
          <w:szCs w:val="20"/>
        </w:rPr>
        <w:t xml:space="preserve">the sensitivity tests a smaller value of 0.05 </w:t>
      </w:r>
      <w:r w:rsidRPr="004E3B9E">
        <w:rPr>
          <w:rFonts w:ascii="Times New Roman" w:eastAsia="宋体" w:hAnsi="Times New Roman" w:cs="Times New Roman" w:hint="eastAsia"/>
          <w:kern w:val="0"/>
          <w:sz w:val="24"/>
          <w:szCs w:val="20"/>
        </w:rPr>
        <w:t>and a larger value of 0.2 are</w:t>
      </w:r>
      <w:r w:rsidRPr="004E3B9E">
        <w:rPr>
          <w:rFonts w:ascii="Times New Roman" w:eastAsia="宋体" w:hAnsi="Times New Roman" w:cs="Times New Roman"/>
          <w:kern w:val="0"/>
          <w:sz w:val="24"/>
          <w:szCs w:val="20"/>
        </w:rPr>
        <w:t xml:space="preserve"> </w:t>
      </w:r>
      <w:del w:id="597" w:author="Shuo Zhang" w:date="2013-02-19T22:45:00Z">
        <w:r w:rsidRPr="004E3B9E" w:rsidDel="009C0FDE">
          <w:rPr>
            <w:rFonts w:ascii="Times New Roman" w:eastAsia="宋体" w:hAnsi="Times New Roman" w:cs="Times New Roman"/>
            <w:kern w:val="0"/>
            <w:sz w:val="24"/>
            <w:szCs w:val="20"/>
          </w:rPr>
          <w:delText xml:space="preserve">used </w:delText>
        </w:r>
      </w:del>
      <w:ins w:id="598" w:author="Shuo Zhang" w:date="2013-02-19T22:45:00Z">
        <w:r w:rsidR="009C0FDE">
          <w:rPr>
            <w:rFonts w:ascii="Times New Roman" w:eastAsia="宋体" w:hAnsi="Times New Roman" w:cs="Times New Roman"/>
            <w:kern w:val="0"/>
            <w:sz w:val="24"/>
            <w:szCs w:val="20"/>
          </w:rPr>
          <w:t>arbitrarily chosen</w:t>
        </w:r>
        <w:r w:rsidR="009C0FDE" w:rsidRPr="004E3B9E">
          <w:rPr>
            <w:rFonts w:ascii="Times New Roman" w:eastAsia="宋体" w:hAnsi="Times New Roman" w:cs="Times New Roman"/>
            <w:kern w:val="0"/>
            <w:sz w:val="24"/>
            <w:szCs w:val="20"/>
          </w:rPr>
          <w:t xml:space="preserve"> </w:t>
        </w:r>
      </w:ins>
      <w:r w:rsidRPr="004E3B9E">
        <w:rPr>
          <w:rFonts w:ascii="Times New Roman" w:eastAsia="宋体" w:hAnsi="Times New Roman" w:cs="Times New Roman"/>
          <w:kern w:val="0"/>
          <w:sz w:val="24"/>
          <w:szCs w:val="20"/>
        </w:rPr>
        <w:t>for comparison</w:t>
      </w:r>
      <w:r w:rsidRPr="004E3B9E">
        <w:rPr>
          <w:rFonts w:ascii="Times New Roman" w:eastAsia="宋体" w:hAnsi="Times New Roman" w:cs="Times New Roman" w:hint="eastAsia"/>
          <w:kern w:val="0"/>
          <w:sz w:val="24"/>
          <w:szCs w:val="20"/>
        </w:rPr>
        <w:t xml:space="preserve">. </w:t>
      </w:r>
      <w:ins w:id="599" w:author="Shuo Zhang" w:date="2013-02-19T22:41:00Z">
        <w:r w:rsidR="009C0FDE">
          <w:rPr>
            <w:rFonts w:ascii="Times New Roman" w:eastAsia="宋体" w:hAnsi="Times New Roman" w:cs="Times New Roman"/>
            <w:kern w:val="0"/>
            <w:sz w:val="24"/>
            <w:szCs w:val="20"/>
          </w:rPr>
          <w:t>However, such values are both</w:t>
        </w:r>
        <w:r w:rsidR="007D017F">
          <w:rPr>
            <w:rFonts w:ascii="Times New Roman" w:eastAsia="宋体" w:hAnsi="Times New Roman" w:cs="Times New Roman"/>
            <w:kern w:val="0"/>
            <w:sz w:val="24"/>
            <w:szCs w:val="20"/>
          </w:rPr>
          <w:t xml:space="preserve"> possible from core scale measurements</w:t>
        </w:r>
      </w:ins>
      <w:ins w:id="600" w:author="Shuo Zhang" w:date="2013-02-24T14:30:00Z">
        <w:r w:rsidR="00E93D0A">
          <w:rPr>
            <w:rFonts w:ascii="Times New Roman" w:eastAsia="宋体" w:hAnsi="Times New Roman" w:cs="Times New Roman" w:hint="eastAsia"/>
            <w:kern w:val="0"/>
            <w:sz w:val="24"/>
            <w:szCs w:val="20"/>
          </w:rPr>
          <w:t xml:space="preserve"> or previous models</w:t>
        </w:r>
      </w:ins>
      <w:ins w:id="601" w:author="Shuo Zhang" w:date="2013-02-19T22:41:00Z">
        <w:r w:rsidR="007D017F">
          <w:rPr>
            <w:rFonts w:ascii="Times New Roman" w:eastAsia="宋体" w:hAnsi="Times New Roman" w:cs="Times New Roman"/>
            <w:kern w:val="0"/>
            <w:sz w:val="24"/>
            <w:szCs w:val="20"/>
          </w:rPr>
          <w:t xml:space="preserve"> </w:t>
        </w:r>
      </w:ins>
      <w:r w:rsidR="00A0423C">
        <w:rPr>
          <w:rFonts w:ascii="Times New Roman" w:eastAsia="宋体" w:hAnsi="Times New Roman" w:cs="Times New Roman"/>
          <w:kern w:val="0"/>
          <w:sz w:val="24"/>
          <w:szCs w:val="20"/>
        </w:rPr>
        <w:fldChar w:fldCharType="begin">
          <w:fldData xml:space="preserve">PEVuZE5vdGU+PENpdGU+PEF1dGhvcj5CYWNodTwvQXV0aG9yPjxZZWFyPjIwMDg8L1llYXI+PFJl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</w:fldData>
        </w:fldChar>
      </w:r>
      <w:r w:rsidR="00DA7891">
        <w:rPr>
          <w:rFonts w:ascii="Times New Roman" w:eastAsia="宋体" w:hAnsi="Times New Roman" w:cs="Times New Roman"/>
          <w:kern w:val="0"/>
          <w:sz w:val="24"/>
          <w:szCs w:val="20"/>
        </w:rPr>
        <w:instrText xml:space="preserve"> ADDIN EN.CITE </w:instrText>
      </w:r>
      <w:r w:rsidR="00DA7891">
        <w:rPr>
          <w:rFonts w:ascii="Times New Roman" w:eastAsia="宋体" w:hAnsi="Times New Roman" w:cs="Times New Roman"/>
          <w:kern w:val="0"/>
          <w:sz w:val="24"/>
          <w:szCs w:val="20"/>
        </w:rPr>
        <w:fldChar w:fldCharType="begin">
          <w:fldData xml:space="preserve">PEVuZE5vdGU+PENpdGU+PEF1dGhvcj5CYWNodTwvQXV0aG9yPjxZZWFyPjIwMDg8L1llYXI+PFJl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</w:fldData>
        </w:fldChar>
      </w:r>
      <w:r w:rsidR="00DA7891">
        <w:rPr>
          <w:rFonts w:ascii="Times New Roman" w:eastAsia="宋体" w:hAnsi="Times New Roman" w:cs="Times New Roman"/>
          <w:kern w:val="0"/>
          <w:sz w:val="24"/>
          <w:szCs w:val="20"/>
        </w:rPr>
        <w:instrText xml:space="preserve"> ADDIN EN.CITE.DATA </w:instrText>
      </w:r>
      <w:r w:rsidR="00DA7891">
        <w:rPr>
          <w:rFonts w:ascii="Times New Roman" w:eastAsia="宋体" w:hAnsi="Times New Roman" w:cs="Times New Roman"/>
          <w:kern w:val="0"/>
          <w:sz w:val="24"/>
          <w:szCs w:val="20"/>
        </w:rPr>
      </w:r>
      <w:r w:rsidR="00DA7891">
        <w:rPr>
          <w:rFonts w:ascii="Times New Roman" w:eastAsia="宋体" w:hAnsi="Times New Roman" w:cs="Times New Roman"/>
          <w:kern w:val="0"/>
          <w:sz w:val="24"/>
          <w:szCs w:val="20"/>
        </w:rPr>
        <w:fldChar w:fldCharType="end"/>
      </w:r>
      <w:r w:rsidR="00A0423C">
        <w:rPr>
          <w:rFonts w:ascii="Times New Roman" w:eastAsia="宋体" w:hAnsi="Times New Roman" w:cs="Times New Roman"/>
          <w:kern w:val="0"/>
          <w:sz w:val="24"/>
          <w:szCs w:val="20"/>
        </w:rPr>
      </w:r>
      <w:r w:rsidR="00A0423C">
        <w:rPr>
          <w:rFonts w:ascii="Times New Roman" w:eastAsia="宋体" w:hAnsi="Times New Roman" w:cs="Times New Roman"/>
          <w:kern w:val="0"/>
          <w:sz w:val="24"/>
          <w:szCs w:val="20"/>
        </w:rPr>
        <w:fldChar w:fldCharType="separate"/>
      </w:r>
      <w:r w:rsidR="00DA7891">
        <w:rPr>
          <w:rFonts w:ascii="Times New Roman" w:eastAsia="宋体" w:hAnsi="Times New Roman" w:cs="Times New Roman"/>
          <w:noProof/>
          <w:kern w:val="0"/>
          <w:sz w:val="24"/>
          <w:szCs w:val="20"/>
        </w:rPr>
        <w:t>(</w:t>
      </w:r>
      <w:hyperlink w:anchor="_ENREF_1" w:tooltip="Andre, 2006 #1545" w:history="1">
        <w:r w:rsidR="00331F9E">
          <w:rPr>
            <w:rFonts w:ascii="Times New Roman" w:eastAsia="宋体" w:hAnsi="Times New Roman" w:cs="Times New Roman"/>
            <w:noProof/>
            <w:kern w:val="0"/>
            <w:sz w:val="24"/>
            <w:szCs w:val="20"/>
          </w:rPr>
          <w:t>Andre et al., 2006</w:t>
        </w:r>
      </w:hyperlink>
      <w:r w:rsidR="00DA7891">
        <w:rPr>
          <w:rFonts w:ascii="Times New Roman" w:eastAsia="宋体" w:hAnsi="Times New Roman" w:cs="Times New Roman"/>
          <w:noProof/>
          <w:kern w:val="0"/>
          <w:sz w:val="24"/>
          <w:szCs w:val="20"/>
        </w:rPr>
        <w:t xml:space="preserve">; </w:t>
      </w:r>
      <w:hyperlink w:anchor="_ENREF_4" w:tooltip="Bachu, 2008 #1544" w:history="1">
        <w:r w:rsidR="00331F9E">
          <w:rPr>
            <w:rFonts w:ascii="Times New Roman" w:eastAsia="宋体" w:hAnsi="Times New Roman" w:cs="Times New Roman"/>
            <w:noProof/>
            <w:kern w:val="0"/>
            <w:sz w:val="24"/>
            <w:szCs w:val="20"/>
          </w:rPr>
          <w:t>Bachu and Bennion, 2008</w:t>
        </w:r>
      </w:hyperlink>
      <w:r w:rsidR="00DA7891">
        <w:rPr>
          <w:rFonts w:ascii="Times New Roman" w:eastAsia="宋体" w:hAnsi="Times New Roman" w:cs="Times New Roman"/>
          <w:noProof/>
          <w:kern w:val="0"/>
          <w:sz w:val="24"/>
          <w:szCs w:val="20"/>
        </w:rPr>
        <w:t>)</w:t>
      </w:r>
      <w:r w:rsidR="00A0423C">
        <w:rPr>
          <w:rFonts w:ascii="Times New Roman" w:eastAsia="宋体" w:hAnsi="Times New Roman" w:cs="Times New Roman"/>
          <w:kern w:val="0"/>
          <w:sz w:val="24"/>
          <w:szCs w:val="20"/>
        </w:rPr>
        <w:fldChar w:fldCharType="end"/>
      </w:r>
      <w:ins w:id="602" w:author="Shuo Zhang" w:date="2013-02-19T22:42:00Z">
        <w:r w:rsidR="009C0FDE">
          <w:rPr>
            <w:rFonts w:ascii="Times New Roman" w:eastAsia="宋体" w:hAnsi="Times New Roman" w:cs="Times New Roman"/>
            <w:kern w:val="0"/>
            <w:sz w:val="24"/>
            <w:szCs w:val="20"/>
          </w:rPr>
          <w:t xml:space="preserve">. </w:t>
        </w:r>
      </w:ins>
      <w:r w:rsidRPr="004E3B9E">
        <w:rPr>
          <w:rFonts w:ascii="Times New Roman" w:eastAsia="宋体" w:hAnsi="Times New Roman" w:cs="Times New Roman" w:hint="eastAsia"/>
          <w:kern w:val="0"/>
          <w:sz w:val="24"/>
          <w:szCs w:val="20"/>
        </w:rPr>
        <w:t>Fig. 1</w:t>
      </w:r>
      <w:ins w:id="603" w:author="Shuo Zhang" w:date="2013-02-21T21:06:00Z">
        <w:r w:rsidR="004E2A57">
          <w:rPr>
            <w:rFonts w:ascii="Times New Roman" w:eastAsia="宋体" w:hAnsi="Times New Roman" w:cs="Times New Roman" w:hint="eastAsia"/>
            <w:kern w:val="0"/>
            <w:sz w:val="24"/>
            <w:szCs w:val="20"/>
          </w:rPr>
          <w:t>0</w:t>
        </w:r>
      </w:ins>
      <w:r w:rsidRPr="004E3B9E">
        <w:rPr>
          <w:rFonts w:ascii="Times New Roman" w:eastAsia="宋体" w:hAnsi="Times New Roman" w:cs="Times New Roman" w:hint="eastAsia"/>
          <w:kern w:val="0"/>
          <w:sz w:val="24"/>
          <w:szCs w:val="20"/>
        </w:rPr>
        <w:t xml:space="preserve"> shows that</w:t>
      </w:r>
      <w:r w:rsidRPr="004E3B9E">
        <w:rPr>
          <w:rFonts w:ascii="Times New Roman" w:eastAsia="宋体" w:hAnsi="Times New Roman" w:cs="Times New Roman"/>
          <w:kern w:val="0"/>
          <w:sz w:val="24"/>
          <w:szCs w:val="20"/>
        </w:rPr>
        <w:t xml:space="preserve"> small values of </w:t>
      </w:r>
      <w:r w:rsidRPr="004E3B9E">
        <w:rPr>
          <w:rFonts w:ascii="Times New Roman" w:eastAsia="宋体" w:hAnsi="Times New Roman" w:cs="Times New Roman" w:hint="eastAsia"/>
          <w:kern w:val="0"/>
          <w:sz w:val="24"/>
          <w:szCs w:val="20"/>
        </w:rPr>
        <w:t>RGS</w:t>
      </w:r>
      <w:r w:rsidRPr="004E3B9E">
        <w:rPr>
          <w:rFonts w:ascii="Times New Roman" w:eastAsia="宋体" w:hAnsi="Times New Roman" w:cs="Times New Roman"/>
          <w:kern w:val="0"/>
          <w:sz w:val="24"/>
          <w:szCs w:val="20"/>
        </w:rPr>
        <w:t xml:space="preserve"> lead to increased </w:t>
      </w:r>
      <w:r w:rsidRPr="004E3B9E">
        <w:rPr>
          <w:rFonts w:ascii="Times New Roman" w:eastAsia="宋体" w:hAnsi="Times New Roman" w:cs="Times New Roman" w:hint="eastAsia"/>
          <w:kern w:val="0"/>
          <w:sz w:val="24"/>
          <w:szCs w:val="20"/>
        </w:rPr>
        <w:t xml:space="preserve">mineralization </w:t>
      </w:r>
      <w:r w:rsidRPr="004E3B9E">
        <w:rPr>
          <w:rFonts w:ascii="Times New Roman" w:eastAsia="宋体" w:hAnsi="Times New Roman" w:cs="Times New Roman"/>
          <w:kern w:val="0"/>
          <w:sz w:val="24"/>
          <w:szCs w:val="20"/>
        </w:rPr>
        <w:t>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w:t>
      </w:r>
      <w:r w:rsidRPr="004E3B9E">
        <w:rPr>
          <w:rFonts w:ascii="Times New Roman" w:eastAsia="宋体" w:hAnsi="Times New Roman" w:cs="Times New Roman" w:hint="eastAsia"/>
          <w:kern w:val="0"/>
          <w:sz w:val="24"/>
          <w:szCs w:val="20"/>
        </w:rPr>
        <w:t xml:space="preserve"> This </w:t>
      </w:r>
      <w:r w:rsidRPr="004E3B9E">
        <w:rPr>
          <w:rFonts w:ascii="Times New Roman" w:eastAsia="宋体" w:hAnsi="Times New Roman" w:cs="Times New Roman"/>
          <w:kern w:val="0"/>
          <w:sz w:val="24"/>
          <w:szCs w:val="20"/>
        </w:rPr>
        <w:t>increase comes about because</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a greater amount of gas remains mobile, which leads to increased contact</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between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and brine.</w:t>
      </w:r>
      <w:r w:rsidRPr="004E3B9E">
        <w:rPr>
          <w:rFonts w:ascii="Times New Roman" w:eastAsia="宋体" w:hAnsi="Times New Roman" w:cs="Times New Roman" w:hint="eastAsia"/>
          <w:kern w:val="0"/>
          <w:sz w:val="24"/>
          <w:szCs w:val="20"/>
        </w:rPr>
        <w:t xml:space="preserve"> </w:t>
      </w:r>
      <w:ins w:id="604" w:author="Shuo Zhang" w:date="2013-02-23T23:03:00Z">
        <w:r w:rsidR="00DA7891">
          <w:rPr>
            <w:rFonts w:ascii="Times New Roman" w:eastAsia="宋体" w:hAnsi="Times New Roman" w:cs="Times New Roman"/>
            <w:kern w:val="0"/>
            <w:sz w:val="24"/>
            <w:szCs w:val="20"/>
          </w:rPr>
          <w:t>In terms of relative permeability, a smaller value of residual gas saturat</w:t>
        </w:r>
        <w:r w:rsidR="00DE3613">
          <w:rPr>
            <w:rFonts w:ascii="Times New Roman" w:eastAsia="宋体" w:hAnsi="Times New Roman" w:cs="Times New Roman"/>
            <w:kern w:val="0"/>
            <w:sz w:val="24"/>
            <w:szCs w:val="20"/>
          </w:rPr>
          <w:t xml:space="preserve">ion gives larger values of the </w:t>
        </w:r>
        <w:r w:rsidR="00DA7891">
          <w:rPr>
            <w:rFonts w:ascii="Times New Roman" w:eastAsia="宋体" w:hAnsi="Times New Roman" w:cs="Times New Roman"/>
            <w:kern w:val="0"/>
            <w:sz w:val="24"/>
            <w:szCs w:val="20"/>
          </w:rPr>
          <w:t xml:space="preserve">relative permeability of </w:t>
        </w:r>
      </w:ins>
      <w:ins w:id="605" w:author="Shuo Zhang" w:date="2013-02-23T23:05:00Z">
        <w:r w:rsidR="00DA7891">
          <w:rPr>
            <w:rFonts w:ascii="Times New Roman" w:eastAsia="宋体" w:hAnsi="Times New Roman" w:cs="Times New Roman"/>
            <w:kern w:val="0"/>
            <w:sz w:val="24"/>
            <w:szCs w:val="20"/>
          </w:rPr>
          <w:t>supercritical CO</w:t>
        </w:r>
        <w:r w:rsidR="00DA7891">
          <w:rPr>
            <w:rFonts w:ascii="Times New Roman" w:eastAsia="宋体" w:hAnsi="Times New Roman" w:cs="Times New Roman"/>
            <w:kern w:val="0"/>
            <w:sz w:val="24"/>
            <w:szCs w:val="20"/>
            <w:vertAlign w:val="subscript"/>
          </w:rPr>
          <w:t>2</w:t>
        </w:r>
        <w:r w:rsidR="00DA7891">
          <w:rPr>
            <w:rFonts w:ascii="Times New Roman" w:eastAsia="宋体" w:hAnsi="Times New Roman" w:cs="Times New Roman"/>
            <w:kern w:val="0"/>
            <w:sz w:val="24"/>
            <w:szCs w:val="20"/>
          </w:rPr>
          <w:t xml:space="preserve"> phase, especially in low gas saturation zones.</w:t>
        </w:r>
      </w:ins>
      <w:ins w:id="606" w:author="Shuo Zhang" w:date="2013-02-23T23:10:00Z">
        <w:r w:rsidR="00DA7891">
          <w:rPr>
            <w:rFonts w:ascii="Times New Roman" w:eastAsia="宋体" w:hAnsi="Times New Roman" w:cs="Times New Roman"/>
            <w:kern w:val="0"/>
            <w:sz w:val="24"/>
            <w:szCs w:val="20"/>
          </w:rPr>
          <w:t xml:space="preserve"> The </w:t>
        </w:r>
      </w:ins>
      <w:ins w:id="607" w:author="Shuo Zhang" w:date="2013-02-23T23:11:00Z">
        <w:r w:rsidR="00DA7891">
          <w:rPr>
            <w:rFonts w:ascii="Times New Roman" w:eastAsia="宋体" w:hAnsi="Times New Roman" w:cs="Times New Roman"/>
            <w:kern w:val="0"/>
            <w:sz w:val="24"/>
            <w:szCs w:val="20"/>
          </w:rPr>
          <w:t>exact equation that describe</w:t>
        </w:r>
      </w:ins>
      <w:ins w:id="608" w:author="Shuo Zhang" w:date="2013-02-23T23:12:00Z">
        <w:r w:rsidR="00DA7891">
          <w:rPr>
            <w:rFonts w:ascii="Times New Roman" w:eastAsia="宋体" w:hAnsi="Times New Roman" w:cs="Times New Roman"/>
            <w:kern w:val="0"/>
            <w:sz w:val="24"/>
            <w:szCs w:val="20"/>
          </w:rPr>
          <w:t>s</w:t>
        </w:r>
      </w:ins>
      <w:ins w:id="609" w:author="Shuo Zhang" w:date="2013-02-23T23:11:00Z">
        <w:r w:rsidR="00DA7891">
          <w:rPr>
            <w:rFonts w:ascii="Times New Roman" w:eastAsia="宋体" w:hAnsi="Times New Roman" w:cs="Times New Roman"/>
            <w:kern w:val="0"/>
            <w:sz w:val="24"/>
            <w:szCs w:val="20"/>
          </w:rPr>
          <w:t xml:space="preserve"> the relationship </w:t>
        </w:r>
      </w:ins>
      <w:ins w:id="610" w:author="Shuo Zhang" w:date="2013-02-23T23:39:00Z">
        <w:r w:rsidR="00DE3613">
          <w:rPr>
            <w:rFonts w:ascii="Times New Roman" w:eastAsia="宋体" w:hAnsi="Times New Roman" w:cs="Times New Roman" w:hint="eastAsia"/>
            <w:kern w:val="0"/>
            <w:sz w:val="24"/>
            <w:szCs w:val="20"/>
          </w:rPr>
          <w:t xml:space="preserve">between </w:t>
        </w:r>
      </w:ins>
      <w:ins w:id="611" w:author="Shuo Zhang" w:date="2013-02-23T23:11:00Z">
        <w:r w:rsidR="00DA7891">
          <w:rPr>
            <w:rFonts w:ascii="Times New Roman" w:eastAsia="宋体" w:hAnsi="Times New Roman" w:cs="Times New Roman"/>
            <w:kern w:val="0"/>
            <w:sz w:val="24"/>
            <w:szCs w:val="20"/>
          </w:rPr>
          <w:t>gas relative permeability and residual gas saturation used in this study can be found in Table 5</w:t>
        </w:r>
      </w:ins>
      <w:ins w:id="612" w:author="Shuo Zhang" w:date="2013-02-23T23:12:00Z">
        <w:r w:rsidR="00DA7891">
          <w:rPr>
            <w:rFonts w:ascii="Times New Roman" w:eastAsia="宋体" w:hAnsi="Times New Roman" w:cs="Times New Roman"/>
            <w:kern w:val="0"/>
            <w:sz w:val="24"/>
            <w:szCs w:val="20"/>
          </w:rPr>
          <w:t xml:space="preserve">. </w:t>
        </w:r>
        <w:r w:rsidR="0021488D">
          <w:rPr>
            <w:rFonts w:ascii="Times New Roman" w:eastAsia="宋体" w:hAnsi="Times New Roman" w:cs="Times New Roman"/>
            <w:kern w:val="0"/>
            <w:sz w:val="24"/>
            <w:szCs w:val="20"/>
          </w:rPr>
          <w:t xml:space="preserve">Thus </w:t>
        </w:r>
      </w:ins>
      <w:ins w:id="613" w:author="Shuo Zhang" w:date="2013-02-23T23:18:00Z">
        <w:r w:rsidR="0021488D">
          <w:rPr>
            <w:rFonts w:ascii="Times New Roman" w:eastAsia="宋体" w:hAnsi="Times New Roman" w:cs="Times New Roman"/>
            <w:kern w:val="0"/>
            <w:sz w:val="24"/>
            <w:szCs w:val="20"/>
          </w:rPr>
          <w:t>more CO</w:t>
        </w:r>
        <w:r w:rsidR="0021488D">
          <w:rPr>
            <w:rFonts w:ascii="Times New Roman" w:eastAsia="宋体" w:hAnsi="Times New Roman" w:cs="Times New Roman"/>
            <w:kern w:val="0"/>
            <w:sz w:val="24"/>
            <w:szCs w:val="20"/>
            <w:vertAlign w:val="subscript"/>
          </w:rPr>
          <w:t>2</w:t>
        </w:r>
        <w:r w:rsidR="0021488D">
          <w:rPr>
            <w:rFonts w:ascii="Times New Roman" w:eastAsia="宋体" w:hAnsi="Times New Roman" w:cs="Times New Roman"/>
            <w:kern w:val="0"/>
            <w:sz w:val="24"/>
            <w:szCs w:val="20"/>
          </w:rPr>
          <w:t xml:space="preserve"> can be injected into the formation </w:t>
        </w:r>
      </w:ins>
      <w:ins w:id="614" w:author="Shuo Zhang" w:date="2013-02-23T23:19:00Z">
        <w:r w:rsidR="0021488D">
          <w:rPr>
            <w:rFonts w:ascii="Times New Roman" w:eastAsia="宋体" w:hAnsi="Times New Roman" w:cs="Times New Roman" w:hint="eastAsia"/>
            <w:kern w:val="0"/>
            <w:sz w:val="24"/>
            <w:szCs w:val="20"/>
          </w:rPr>
          <w:t>for smaller residual gas saturation due to larger gas permeability.</w:t>
        </w:r>
      </w:ins>
      <w:ins w:id="615" w:author="Shuo Zhang" w:date="2013-02-23T23:20:00Z">
        <w:r w:rsidR="0021488D">
          <w:rPr>
            <w:rFonts w:ascii="Times New Roman" w:eastAsia="宋体" w:hAnsi="Times New Roman" w:cs="Times New Roman" w:hint="eastAsia"/>
            <w:kern w:val="0"/>
            <w:sz w:val="24"/>
            <w:szCs w:val="20"/>
          </w:rPr>
          <w:t xml:space="preserve"> </w:t>
        </w:r>
      </w:ins>
      <w:ins w:id="616" w:author="Shuo Zhang" w:date="2013-02-23T23:21:00Z">
        <w:r w:rsidR="0021488D">
          <w:rPr>
            <w:rFonts w:ascii="Times New Roman" w:eastAsia="宋体" w:hAnsi="Times New Roman" w:cs="Times New Roman" w:hint="eastAsia"/>
            <w:kern w:val="0"/>
            <w:sz w:val="24"/>
            <w:szCs w:val="20"/>
          </w:rPr>
          <w:t xml:space="preserve">About 95 </w:t>
        </w:r>
        <w:proofErr w:type="spellStart"/>
        <w:r w:rsidR="0021488D">
          <w:rPr>
            <w:rFonts w:ascii="Times New Roman" w:eastAsia="宋体" w:hAnsi="Times New Roman" w:cs="Times New Roman" w:hint="eastAsia"/>
            <w:kern w:val="0"/>
            <w:sz w:val="24"/>
            <w:szCs w:val="20"/>
          </w:rPr>
          <w:t>Mton</w:t>
        </w:r>
        <w:proofErr w:type="spellEnd"/>
        <w:r w:rsidR="0021488D">
          <w:rPr>
            <w:rFonts w:ascii="Times New Roman" w:eastAsia="宋体" w:hAnsi="Times New Roman" w:cs="Times New Roman" w:hint="eastAsia"/>
            <w:kern w:val="0"/>
            <w:sz w:val="24"/>
            <w:szCs w:val="20"/>
          </w:rPr>
          <w:t xml:space="preserve"> of CO</w:t>
        </w:r>
        <w:r w:rsidR="0021488D">
          <w:rPr>
            <w:rFonts w:ascii="Times New Roman" w:eastAsia="宋体" w:hAnsi="Times New Roman" w:cs="Times New Roman" w:hint="eastAsia"/>
            <w:kern w:val="0"/>
            <w:sz w:val="24"/>
            <w:szCs w:val="20"/>
            <w:vertAlign w:val="subscript"/>
          </w:rPr>
          <w:t xml:space="preserve">2 </w:t>
        </w:r>
        <w:r w:rsidR="0021488D">
          <w:rPr>
            <w:rFonts w:ascii="Times New Roman" w:eastAsia="宋体" w:hAnsi="Times New Roman" w:cs="Times New Roman" w:hint="eastAsia"/>
            <w:kern w:val="0"/>
            <w:sz w:val="24"/>
            <w:szCs w:val="20"/>
          </w:rPr>
          <w:t xml:space="preserve">is injected into the formation in 100 years with an injection </w:t>
        </w:r>
        <w:r w:rsidR="0021488D">
          <w:rPr>
            <w:rFonts w:ascii="Times New Roman" w:eastAsia="宋体" w:hAnsi="Times New Roman" w:cs="Times New Roman" w:hint="eastAsia"/>
            <w:kern w:val="0"/>
            <w:sz w:val="24"/>
            <w:szCs w:val="20"/>
          </w:rPr>
          <w:lastRenderedPageBreak/>
          <w:t>pressure of 390 bar</w:t>
        </w:r>
      </w:ins>
      <w:ins w:id="617" w:author="Shuo Zhang" w:date="2013-02-23T23:22:00Z">
        <w:r w:rsidR="0021488D">
          <w:rPr>
            <w:rFonts w:ascii="Times New Roman" w:eastAsia="宋体" w:hAnsi="Times New Roman" w:cs="Times New Roman" w:hint="eastAsia"/>
            <w:kern w:val="0"/>
            <w:sz w:val="24"/>
            <w:szCs w:val="20"/>
          </w:rPr>
          <w:t xml:space="preserve"> for RGS=0.05</w:t>
        </w:r>
      </w:ins>
      <w:ins w:id="618" w:author="Shuo Zhang" w:date="2013-02-23T23:21:00Z">
        <w:r w:rsidR="0021488D">
          <w:rPr>
            <w:rFonts w:ascii="Times New Roman" w:eastAsia="宋体" w:hAnsi="Times New Roman" w:cs="Times New Roman" w:hint="eastAsia"/>
            <w:kern w:val="0"/>
            <w:sz w:val="24"/>
            <w:szCs w:val="20"/>
          </w:rPr>
          <w:t>, while</w:t>
        </w:r>
      </w:ins>
      <w:ins w:id="619" w:author="Shuo Zhang" w:date="2013-02-23T23:22:00Z">
        <w:r w:rsidR="0021488D">
          <w:rPr>
            <w:rFonts w:ascii="Times New Roman" w:eastAsia="宋体" w:hAnsi="Times New Roman" w:cs="Times New Roman" w:hint="eastAsia"/>
            <w:kern w:val="0"/>
            <w:sz w:val="24"/>
            <w:szCs w:val="20"/>
          </w:rPr>
          <w:t xml:space="preserve"> </w:t>
        </w:r>
      </w:ins>
      <w:ins w:id="620" w:author="Shuo Zhang" w:date="2013-02-23T23:23:00Z">
        <w:r w:rsidR="003F6C65">
          <w:rPr>
            <w:rFonts w:ascii="Times New Roman" w:eastAsia="宋体" w:hAnsi="Times New Roman" w:cs="Times New Roman" w:hint="eastAsia"/>
            <w:kern w:val="0"/>
            <w:sz w:val="24"/>
            <w:szCs w:val="20"/>
          </w:rPr>
          <w:t xml:space="preserve">only 85 </w:t>
        </w:r>
        <w:proofErr w:type="spellStart"/>
        <w:r w:rsidR="003F6C65">
          <w:rPr>
            <w:rFonts w:ascii="Times New Roman" w:eastAsia="宋体" w:hAnsi="Times New Roman" w:cs="Times New Roman" w:hint="eastAsia"/>
            <w:kern w:val="0"/>
            <w:sz w:val="24"/>
            <w:szCs w:val="20"/>
          </w:rPr>
          <w:t>Mton</w:t>
        </w:r>
        <w:proofErr w:type="spellEnd"/>
        <w:r w:rsidR="003F6C65">
          <w:rPr>
            <w:rFonts w:ascii="Times New Roman" w:eastAsia="宋体" w:hAnsi="Times New Roman" w:cs="Times New Roman" w:hint="eastAsia"/>
            <w:kern w:val="0"/>
            <w:sz w:val="24"/>
            <w:szCs w:val="20"/>
          </w:rPr>
          <w:t xml:space="preserve"> of CO</w:t>
        </w:r>
        <w:r w:rsidR="003F6C65">
          <w:rPr>
            <w:rFonts w:ascii="Times New Roman" w:eastAsia="宋体" w:hAnsi="Times New Roman" w:cs="Times New Roman" w:hint="eastAsia"/>
            <w:kern w:val="0"/>
            <w:sz w:val="24"/>
            <w:szCs w:val="20"/>
            <w:vertAlign w:val="subscript"/>
          </w:rPr>
          <w:t>2</w:t>
        </w:r>
        <w:r w:rsidR="003F6C65">
          <w:rPr>
            <w:rFonts w:ascii="Times New Roman" w:eastAsia="宋体" w:hAnsi="Times New Roman" w:cs="Times New Roman" w:hint="eastAsia"/>
            <w:kern w:val="0"/>
            <w:sz w:val="24"/>
            <w:szCs w:val="20"/>
          </w:rPr>
          <w:t xml:space="preserve"> can be injected at the same pressure</w:t>
        </w:r>
      </w:ins>
      <w:ins w:id="621" w:author="Don DePaolo" w:date="2013-04-14T21:06:00Z">
        <w:r w:rsidR="009229D4">
          <w:rPr>
            <w:rFonts w:ascii="Times New Roman" w:eastAsia="宋体" w:hAnsi="Times New Roman" w:cs="Times New Roman"/>
            <w:kern w:val="0"/>
            <w:sz w:val="24"/>
            <w:szCs w:val="20"/>
          </w:rPr>
          <w:t xml:space="preserve"> with RGS = 0.2</w:t>
        </w:r>
      </w:ins>
      <w:ins w:id="622" w:author="Shuo Zhang" w:date="2013-02-23T23:23:00Z">
        <w:r w:rsidR="003F6C65">
          <w:rPr>
            <w:rFonts w:ascii="Times New Roman" w:eastAsia="宋体" w:hAnsi="Times New Roman" w:cs="Times New Roman" w:hint="eastAsia"/>
            <w:kern w:val="0"/>
            <w:sz w:val="24"/>
            <w:szCs w:val="20"/>
          </w:rPr>
          <w:t xml:space="preserve">. Also, </w:t>
        </w:r>
      </w:ins>
      <w:ins w:id="623" w:author="Shuo Zhang" w:date="2013-02-23T23:12:00Z">
        <w:r w:rsidR="0021488D">
          <w:rPr>
            <w:rFonts w:ascii="Times New Roman" w:eastAsia="宋体" w:hAnsi="Times New Roman" w:cs="Times New Roman"/>
            <w:kern w:val="0"/>
            <w:sz w:val="24"/>
            <w:szCs w:val="20"/>
          </w:rPr>
          <w:t>CO</w:t>
        </w:r>
        <w:r w:rsidR="0021488D">
          <w:rPr>
            <w:rFonts w:ascii="Times New Roman" w:eastAsia="宋体" w:hAnsi="Times New Roman" w:cs="Times New Roman"/>
            <w:kern w:val="0"/>
            <w:sz w:val="24"/>
            <w:szCs w:val="20"/>
            <w:vertAlign w:val="subscript"/>
          </w:rPr>
          <w:t xml:space="preserve">2 </w:t>
        </w:r>
      </w:ins>
      <w:ins w:id="624" w:author="Shuo Zhang" w:date="2013-02-23T23:13:00Z">
        <w:r w:rsidR="0021488D">
          <w:rPr>
            <w:rFonts w:ascii="Times New Roman" w:eastAsia="宋体" w:hAnsi="Times New Roman" w:cs="Times New Roman"/>
            <w:kern w:val="0"/>
            <w:sz w:val="24"/>
            <w:szCs w:val="20"/>
          </w:rPr>
          <w:t>flows farther for smaller residual gas saturations and occup</w:t>
        </w:r>
      </w:ins>
      <w:ins w:id="625" w:author="Don DePaolo" w:date="2013-04-14T21:06:00Z">
        <w:r w:rsidR="009229D4">
          <w:rPr>
            <w:rFonts w:ascii="Times New Roman" w:eastAsia="宋体" w:hAnsi="Times New Roman" w:cs="Times New Roman"/>
            <w:kern w:val="0"/>
            <w:sz w:val="24"/>
            <w:szCs w:val="20"/>
          </w:rPr>
          <w:t>ies</w:t>
        </w:r>
      </w:ins>
      <w:ins w:id="626" w:author="Shuo Zhang" w:date="2013-02-23T23:13:00Z">
        <w:del w:id="627" w:author="Don DePaolo" w:date="2013-04-14T21:06:00Z">
          <w:r w:rsidR="0021488D" w:rsidDel="009229D4">
            <w:rPr>
              <w:rFonts w:ascii="Times New Roman" w:eastAsia="宋体" w:hAnsi="Times New Roman" w:cs="Times New Roman"/>
              <w:kern w:val="0"/>
              <w:sz w:val="24"/>
              <w:szCs w:val="20"/>
            </w:rPr>
            <w:delText>y</w:delText>
          </w:r>
        </w:del>
        <w:r w:rsidR="003F6C65">
          <w:rPr>
            <w:rFonts w:ascii="Times New Roman" w:eastAsia="宋体" w:hAnsi="Times New Roman" w:cs="Times New Roman"/>
            <w:kern w:val="0"/>
            <w:sz w:val="24"/>
            <w:szCs w:val="20"/>
          </w:rPr>
          <w:t xml:space="preserve"> a larger </w:t>
        </w:r>
        <w:del w:id="628" w:author="Don DePaolo" w:date="2013-04-14T21:06:00Z">
          <w:r w:rsidR="003F6C65" w:rsidDel="009229D4">
            <w:rPr>
              <w:rFonts w:ascii="Times New Roman" w:eastAsia="宋体" w:hAnsi="Times New Roman" w:cs="Times New Roman"/>
              <w:kern w:val="0"/>
              <w:sz w:val="24"/>
              <w:szCs w:val="20"/>
            </w:rPr>
            <w:delText>distance</w:delText>
          </w:r>
        </w:del>
      </w:ins>
      <w:ins w:id="629" w:author="Don DePaolo" w:date="2013-04-14T21:06:00Z">
        <w:r w:rsidR="009229D4">
          <w:rPr>
            <w:rFonts w:ascii="Times New Roman" w:eastAsia="宋体" w:hAnsi="Times New Roman" w:cs="Times New Roman"/>
            <w:kern w:val="0"/>
            <w:sz w:val="24"/>
            <w:szCs w:val="20"/>
          </w:rPr>
          <w:t>volume</w:t>
        </w:r>
      </w:ins>
      <w:ins w:id="630" w:author="Shuo Zhang" w:date="2013-02-23T23:13:00Z">
        <w:r w:rsidR="003F6C65">
          <w:rPr>
            <w:rFonts w:ascii="Times New Roman" w:eastAsia="宋体" w:hAnsi="Times New Roman" w:cs="Times New Roman"/>
            <w:kern w:val="0"/>
            <w:sz w:val="24"/>
            <w:szCs w:val="20"/>
          </w:rPr>
          <w:t xml:space="preserve"> of the domai</w:t>
        </w:r>
      </w:ins>
      <w:ins w:id="631" w:author="Shuo Zhang" w:date="2013-02-23T23:24:00Z">
        <w:r w:rsidR="003F6C65">
          <w:rPr>
            <w:rFonts w:ascii="Times New Roman" w:eastAsia="宋体" w:hAnsi="Times New Roman" w:cs="Times New Roman" w:hint="eastAsia"/>
            <w:kern w:val="0"/>
            <w:sz w:val="24"/>
            <w:szCs w:val="20"/>
          </w:rPr>
          <w:t>n</w:t>
        </w:r>
      </w:ins>
      <w:ins w:id="632" w:author="Shuo Zhang" w:date="2013-02-23T23:13:00Z">
        <w:r w:rsidR="0021488D">
          <w:rPr>
            <w:rFonts w:ascii="Times New Roman" w:eastAsia="宋体" w:hAnsi="Times New Roman" w:cs="Times New Roman"/>
            <w:kern w:val="0"/>
            <w:sz w:val="24"/>
            <w:szCs w:val="20"/>
          </w:rPr>
          <w:t xml:space="preserve">. For </w:t>
        </w:r>
      </w:ins>
      <w:ins w:id="633" w:author="Shuo Zhang" w:date="2013-02-23T23:14:00Z">
        <w:r w:rsidR="003F6C65">
          <w:rPr>
            <w:rFonts w:ascii="Times New Roman" w:eastAsia="宋体" w:hAnsi="Times New Roman" w:cs="Times New Roman"/>
            <w:kern w:val="0"/>
            <w:sz w:val="24"/>
            <w:szCs w:val="20"/>
          </w:rPr>
          <w:t xml:space="preserve">example, the pH front </w:t>
        </w:r>
      </w:ins>
      <w:ins w:id="634" w:author="Shuo Zhang" w:date="2013-02-23T23:24:00Z">
        <w:r w:rsidR="003F6C65">
          <w:rPr>
            <w:rFonts w:ascii="Times New Roman" w:eastAsia="宋体" w:hAnsi="Times New Roman" w:cs="Times New Roman" w:hint="eastAsia"/>
            <w:kern w:val="0"/>
            <w:sz w:val="24"/>
            <w:szCs w:val="20"/>
          </w:rPr>
          <w:t>for</w:t>
        </w:r>
      </w:ins>
      <w:ins w:id="635" w:author="Shuo Zhang" w:date="2013-02-23T23:14:00Z">
        <w:r w:rsidR="0021488D">
          <w:rPr>
            <w:rFonts w:ascii="Times New Roman" w:eastAsia="宋体" w:hAnsi="Times New Roman" w:cs="Times New Roman"/>
            <w:kern w:val="0"/>
            <w:sz w:val="24"/>
            <w:szCs w:val="20"/>
          </w:rPr>
          <w:t xml:space="preserve"> RGS=0.1 is at 6000 meters at 100 years</w:t>
        </w:r>
      </w:ins>
      <w:ins w:id="636" w:author="Shuo Zhang" w:date="2013-02-23T23:25:00Z">
        <w:r w:rsidR="006C6C42">
          <w:rPr>
            <w:rFonts w:ascii="Times New Roman" w:eastAsia="宋体" w:hAnsi="Times New Roman" w:cs="Times New Roman" w:hint="eastAsia"/>
            <w:kern w:val="0"/>
            <w:sz w:val="24"/>
            <w:szCs w:val="20"/>
          </w:rPr>
          <w:t xml:space="preserve"> as shown in Figure 6</w:t>
        </w:r>
        <w:r w:rsidR="003F6C65">
          <w:rPr>
            <w:rFonts w:ascii="Times New Roman" w:eastAsia="宋体" w:hAnsi="Times New Roman" w:cs="Times New Roman" w:hint="eastAsia"/>
            <w:kern w:val="0"/>
            <w:sz w:val="24"/>
            <w:szCs w:val="20"/>
          </w:rPr>
          <w:t>c</w:t>
        </w:r>
      </w:ins>
      <w:ins w:id="637" w:author="Shuo Zhang" w:date="2013-02-23T23:14:00Z">
        <w:r w:rsidR="0021488D">
          <w:rPr>
            <w:rFonts w:ascii="Times New Roman" w:eastAsia="宋体" w:hAnsi="Times New Roman" w:cs="Times New Roman"/>
            <w:kern w:val="0"/>
            <w:sz w:val="24"/>
            <w:szCs w:val="20"/>
          </w:rPr>
          <w:t xml:space="preserve">, while the pH front of RGS=0.05 is around 9000 meters. So, the volume of rocks that </w:t>
        </w:r>
        <w:del w:id="638" w:author="Don DePaolo" w:date="2013-04-14T21:07:00Z">
          <w:r w:rsidR="0021488D" w:rsidDel="009229D4">
            <w:rPr>
              <w:rFonts w:ascii="Times New Roman" w:eastAsia="宋体" w:hAnsi="Times New Roman" w:cs="Times New Roman"/>
              <w:kern w:val="0"/>
              <w:sz w:val="24"/>
              <w:szCs w:val="20"/>
            </w:rPr>
            <w:delText>have</w:delText>
          </w:r>
        </w:del>
      </w:ins>
      <w:ins w:id="639" w:author="Don DePaolo" w:date="2013-04-14T21:07:00Z">
        <w:r w:rsidR="009229D4">
          <w:rPr>
            <w:rFonts w:ascii="Times New Roman" w:eastAsia="宋体" w:hAnsi="Times New Roman" w:cs="Times New Roman"/>
            <w:kern w:val="0"/>
            <w:sz w:val="24"/>
            <w:szCs w:val="20"/>
          </w:rPr>
          <w:t>are exposed to</w:t>
        </w:r>
      </w:ins>
      <w:ins w:id="640" w:author="Shuo Zhang" w:date="2013-02-23T23:14:00Z">
        <w:r w:rsidR="0021488D">
          <w:rPr>
            <w:rFonts w:ascii="Times New Roman" w:eastAsia="宋体" w:hAnsi="Times New Roman" w:cs="Times New Roman"/>
            <w:kern w:val="0"/>
            <w:sz w:val="24"/>
            <w:szCs w:val="20"/>
          </w:rPr>
          <w:t xml:space="preserve"> CO</w:t>
        </w:r>
      </w:ins>
      <w:ins w:id="641" w:author="Shuo Zhang" w:date="2013-02-23T23:17:00Z">
        <w:r w:rsidR="0021488D">
          <w:rPr>
            <w:rFonts w:ascii="Times New Roman" w:eastAsia="宋体" w:hAnsi="Times New Roman" w:cs="Times New Roman"/>
            <w:kern w:val="0"/>
            <w:sz w:val="24"/>
            <w:szCs w:val="20"/>
            <w:vertAlign w:val="subscript"/>
          </w:rPr>
          <w:t>2</w:t>
        </w:r>
        <w:r w:rsidR="0021488D">
          <w:rPr>
            <w:rFonts w:ascii="Times New Roman" w:eastAsia="宋体" w:hAnsi="Times New Roman" w:cs="Times New Roman"/>
            <w:kern w:val="0"/>
            <w:sz w:val="24"/>
            <w:szCs w:val="20"/>
          </w:rPr>
          <w:t xml:space="preserve"> </w:t>
        </w:r>
        <w:del w:id="642" w:author="Don DePaolo" w:date="2013-04-14T21:07:00Z">
          <w:r w:rsidR="0021488D" w:rsidDel="009229D4">
            <w:rPr>
              <w:rFonts w:ascii="Times New Roman" w:eastAsia="宋体" w:hAnsi="Times New Roman" w:cs="Times New Roman"/>
              <w:kern w:val="0"/>
              <w:sz w:val="24"/>
              <w:szCs w:val="20"/>
            </w:rPr>
            <w:delText xml:space="preserve">in it </w:delText>
          </w:r>
        </w:del>
        <w:r w:rsidR="0021488D">
          <w:rPr>
            <w:rFonts w:ascii="Times New Roman" w:eastAsia="宋体" w:hAnsi="Times New Roman" w:cs="Times New Roman"/>
            <w:kern w:val="0"/>
            <w:sz w:val="24"/>
            <w:szCs w:val="20"/>
          </w:rPr>
          <w:t>is larger</w:t>
        </w:r>
      </w:ins>
      <w:ins w:id="643" w:author="Shuo Zhang" w:date="2013-02-23T23:25:00Z">
        <w:r w:rsidR="003F6C65">
          <w:rPr>
            <w:rFonts w:ascii="Times New Roman" w:eastAsia="宋体" w:hAnsi="Times New Roman" w:cs="Times New Roman" w:hint="eastAsia"/>
            <w:kern w:val="0"/>
            <w:sz w:val="24"/>
            <w:szCs w:val="20"/>
          </w:rPr>
          <w:t xml:space="preserve"> for smaller RGS values. </w:t>
        </w:r>
      </w:ins>
      <w:ins w:id="644" w:author="Shuo Zhang" w:date="2013-02-23T23:28:00Z">
        <w:r w:rsidR="003F6C65">
          <w:rPr>
            <w:rFonts w:ascii="Times New Roman" w:eastAsia="宋体" w:hAnsi="Times New Roman" w:cs="Times New Roman" w:hint="eastAsia"/>
            <w:kern w:val="0"/>
            <w:sz w:val="24"/>
            <w:szCs w:val="20"/>
          </w:rPr>
          <w:t>For our model, the rate</w:t>
        </w:r>
      </w:ins>
      <w:ins w:id="645" w:author="Don DePaolo" w:date="2013-04-14T21:07:00Z">
        <w:r w:rsidR="009229D4">
          <w:rPr>
            <w:rFonts w:ascii="Times New Roman" w:eastAsia="宋体" w:hAnsi="Times New Roman" w:cs="Times New Roman"/>
            <w:kern w:val="0"/>
            <w:sz w:val="24"/>
            <w:szCs w:val="20"/>
          </w:rPr>
          <w:t>-</w:t>
        </w:r>
      </w:ins>
      <w:ins w:id="646" w:author="Shuo Zhang" w:date="2013-02-23T23:28:00Z">
        <w:del w:id="647" w:author="Don DePaolo" w:date="2013-04-14T21:07:00Z">
          <w:r w:rsidR="003F6C65" w:rsidDel="009229D4">
            <w:rPr>
              <w:rFonts w:ascii="Times New Roman" w:eastAsia="宋体" w:hAnsi="Times New Roman" w:cs="Times New Roman" w:hint="eastAsia"/>
              <w:kern w:val="0"/>
              <w:sz w:val="24"/>
              <w:szCs w:val="20"/>
            </w:rPr>
            <w:delText xml:space="preserve"> </w:delText>
          </w:r>
        </w:del>
        <w:r w:rsidR="003F6C65">
          <w:rPr>
            <w:rFonts w:ascii="Times New Roman" w:eastAsia="宋体" w:hAnsi="Times New Roman" w:cs="Times New Roman" w:hint="eastAsia"/>
            <w:kern w:val="0"/>
            <w:sz w:val="24"/>
            <w:szCs w:val="20"/>
          </w:rPr>
          <w:t>control</w:t>
        </w:r>
      </w:ins>
      <w:ins w:id="648" w:author="Shuo Zhang" w:date="2013-02-23T23:32:00Z">
        <w:r w:rsidR="00DE3613">
          <w:rPr>
            <w:rFonts w:ascii="Times New Roman" w:eastAsia="宋体" w:hAnsi="Times New Roman" w:cs="Times New Roman" w:hint="eastAsia"/>
            <w:kern w:val="0"/>
            <w:sz w:val="24"/>
            <w:szCs w:val="20"/>
          </w:rPr>
          <w:t>l</w:t>
        </w:r>
      </w:ins>
      <w:ins w:id="649" w:author="Shuo Zhang" w:date="2013-02-23T23:30:00Z">
        <w:r w:rsidR="003F6C65">
          <w:rPr>
            <w:rFonts w:ascii="Times New Roman" w:eastAsia="宋体" w:hAnsi="Times New Roman" w:cs="Times New Roman" w:hint="eastAsia"/>
            <w:kern w:val="0"/>
            <w:sz w:val="24"/>
            <w:szCs w:val="20"/>
          </w:rPr>
          <w:t>ing</w:t>
        </w:r>
      </w:ins>
      <w:ins w:id="650" w:author="Shuo Zhang" w:date="2013-02-23T23:28:00Z">
        <w:r w:rsidR="003F6C65">
          <w:rPr>
            <w:rFonts w:ascii="Times New Roman" w:eastAsia="宋体" w:hAnsi="Times New Roman" w:cs="Times New Roman" w:hint="eastAsia"/>
            <w:kern w:val="0"/>
            <w:sz w:val="24"/>
            <w:szCs w:val="20"/>
          </w:rPr>
          <w:t xml:space="preserve"> step of mineralization is the dissolution of mafic minerals</w:t>
        </w:r>
      </w:ins>
      <w:ins w:id="651" w:author="Shuo Zhang" w:date="2013-02-23T23:30:00Z">
        <w:r w:rsidR="003F6C65">
          <w:rPr>
            <w:rFonts w:ascii="Times New Roman" w:eastAsia="宋体" w:hAnsi="Times New Roman" w:cs="Times New Roman" w:hint="eastAsia"/>
            <w:kern w:val="0"/>
            <w:sz w:val="24"/>
            <w:szCs w:val="20"/>
          </w:rPr>
          <w:t>, which is measured in mol</w:t>
        </w:r>
      </w:ins>
      <w:ins w:id="652" w:author="Shuo Zhang" w:date="2013-02-23T23:31:00Z">
        <w:r w:rsidR="003F6C65">
          <w:rPr>
            <w:rFonts w:ascii="Times New Roman" w:eastAsia="宋体" w:hAnsi="Times New Roman" w:cs="Times New Roman" w:hint="eastAsia"/>
            <w:kern w:val="0"/>
            <w:sz w:val="24"/>
            <w:szCs w:val="20"/>
          </w:rPr>
          <w:t xml:space="preserve">es of minerals per unit time per unit volume of rock. </w:t>
        </w:r>
      </w:ins>
      <w:ins w:id="653" w:author="Shuo Zhang" w:date="2013-02-23T23:17:00Z">
        <w:r w:rsidR="00DE3613">
          <w:rPr>
            <w:rFonts w:ascii="Times New Roman" w:eastAsia="宋体" w:hAnsi="Times New Roman" w:cs="Times New Roman"/>
            <w:kern w:val="0"/>
            <w:sz w:val="24"/>
            <w:szCs w:val="20"/>
          </w:rPr>
          <w:t>With similar dissolution rates, the amount of mineralized CO</w:t>
        </w:r>
      </w:ins>
      <w:ins w:id="654" w:author="Shuo Zhang" w:date="2013-02-23T23:34:00Z">
        <w:r w:rsidR="00DE3613">
          <w:rPr>
            <w:rFonts w:ascii="Times New Roman" w:eastAsia="宋体" w:hAnsi="Times New Roman" w:cs="Times New Roman" w:hint="eastAsia"/>
            <w:kern w:val="0"/>
            <w:sz w:val="24"/>
            <w:szCs w:val="20"/>
            <w:vertAlign w:val="subscript"/>
          </w:rPr>
          <w:t xml:space="preserve">2 </w:t>
        </w:r>
        <w:r w:rsidR="00DE3613">
          <w:rPr>
            <w:rFonts w:ascii="Times New Roman" w:eastAsia="宋体" w:hAnsi="Times New Roman" w:cs="Times New Roman" w:hint="eastAsia"/>
            <w:kern w:val="0"/>
            <w:sz w:val="24"/>
            <w:szCs w:val="20"/>
          </w:rPr>
          <w:t>is thus proportional to the volume of rock that is involved in reactions with CO</w:t>
        </w:r>
      </w:ins>
      <w:ins w:id="655" w:author="Shuo Zhang" w:date="2013-02-23T23:35:00Z">
        <w:r w:rsidR="00DE3613">
          <w:rPr>
            <w:rFonts w:ascii="Times New Roman" w:eastAsia="宋体" w:hAnsi="Times New Roman" w:cs="Times New Roman" w:hint="eastAsia"/>
            <w:kern w:val="0"/>
            <w:sz w:val="24"/>
            <w:szCs w:val="20"/>
            <w:vertAlign w:val="subscript"/>
          </w:rPr>
          <w:t>2</w:t>
        </w:r>
        <w:r w:rsidR="00DE3613">
          <w:rPr>
            <w:rFonts w:ascii="Times New Roman" w:eastAsia="宋体" w:hAnsi="Times New Roman" w:cs="Times New Roman" w:hint="eastAsia"/>
            <w:kern w:val="0"/>
            <w:sz w:val="24"/>
            <w:szCs w:val="20"/>
          </w:rPr>
          <w:t xml:space="preserve">, and </w:t>
        </w:r>
        <w:del w:id="656" w:author="Don DePaolo" w:date="2013-04-14T21:07:00Z">
          <w:r w:rsidR="00DE3613" w:rsidDel="009229D4">
            <w:rPr>
              <w:rFonts w:ascii="Times New Roman" w:eastAsia="宋体" w:hAnsi="Times New Roman" w:cs="Times New Roman" w:hint="eastAsia"/>
              <w:kern w:val="0"/>
              <w:sz w:val="24"/>
              <w:szCs w:val="20"/>
            </w:rPr>
            <w:delText>favors</w:delText>
          </w:r>
        </w:del>
      </w:ins>
      <w:ins w:id="657" w:author="Don DePaolo" w:date="2013-04-14T21:07:00Z">
        <w:r w:rsidR="009229D4">
          <w:rPr>
            <w:rFonts w:ascii="Times New Roman" w:eastAsia="宋体" w:hAnsi="Times New Roman" w:cs="Times New Roman"/>
            <w:kern w:val="0"/>
            <w:sz w:val="24"/>
            <w:szCs w:val="20"/>
          </w:rPr>
          <w:t>increases with</w:t>
        </w:r>
      </w:ins>
      <w:ins w:id="658" w:author="Shuo Zhang" w:date="2013-02-23T23:35:00Z">
        <w:r w:rsidR="00DE3613">
          <w:rPr>
            <w:rFonts w:ascii="Times New Roman" w:eastAsia="宋体" w:hAnsi="Times New Roman" w:cs="Times New Roman" w:hint="eastAsia"/>
            <w:kern w:val="0"/>
            <w:sz w:val="24"/>
            <w:szCs w:val="20"/>
          </w:rPr>
          <w:t xml:space="preserve"> small</w:t>
        </w:r>
      </w:ins>
      <w:ins w:id="659" w:author="Don DePaolo" w:date="2013-04-14T21:07:00Z">
        <w:r w:rsidR="009229D4">
          <w:rPr>
            <w:rFonts w:ascii="Times New Roman" w:eastAsia="宋体" w:hAnsi="Times New Roman" w:cs="Times New Roman"/>
            <w:kern w:val="0"/>
            <w:sz w:val="24"/>
            <w:szCs w:val="20"/>
          </w:rPr>
          <w:t>er</w:t>
        </w:r>
      </w:ins>
      <w:ins w:id="660" w:author="Shuo Zhang" w:date="2013-02-23T23:35:00Z">
        <w:r w:rsidR="00DE3613">
          <w:rPr>
            <w:rFonts w:ascii="Times New Roman" w:eastAsia="宋体" w:hAnsi="Times New Roman" w:cs="Times New Roman" w:hint="eastAsia"/>
            <w:kern w:val="0"/>
            <w:sz w:val="24"/>
            <w:szCs w:val="20"/>
          </w:rPr>
          <w:t xml:space="preserve"> values of RGS. </w:t>
        </w:r>
      </w:ins>
      <w:del w:id="661" w:author="Shuo Zhang" w:date="2013-02-23T23:03:00Z">
        <w:r w:rsidRPr="004E3B9E" w:rsidDel="00DA7891">
          <w:rPr>
            <w:rFonts w:ascii="Times New Roman" w:eastAsia="宋体" w:hAnsi="Times New Roman" w:cs="Times New Roman" w:hint="eastAsia"/>
            <w:kern w:val="0"/>
            <w:sz w:val="24"/>
            <w:szCs w:val="20"/>
          </w:rPr>
          <w:delText>It</w:delText>
        </w:r>
        <w:r w:rsidRPr="004E3B9E" w:rsidDel="00DA7891">
          <w:rPr>
            <w:rFonts w:ascii="Times New Roman" w:eastAsia="宋体" w:hAnsi="Times New Roman" w:cs="Times New Roman"/>
            <w:kern w:val="0"/>
            <w:sz w:val="24"/>
            <w:szCs w:val="20"/>
          </w:rPr>
          <w:delText xml:space="preserve"> is</w:delText>
        </w:r>
        <w:r w:rsidRPr="004E3B9E" w:rsidDel="00DA7891">
          <w:rPr>
            <w:rFonts w:ascii="Times New Roman" w:eastAsia="宋体" w:hAnsi="Times New Roman" w:cs="Times New Roman" w:hint="eastAsia"/>
            <w:kern w:val="0"/>
            <w:sz w:val="24"/>
            <w:szCs w:val="20"/>
          </w:rPr>
          <w:delText xml:space="preserve"> noteworthy that for RGS=0.1 and 0.2, the amount</w:delText>
        </w:r>
        <w:r w:rsidRPr="004E3B9E" w:rsidDel="00DA7891">
          <w:rPr>
            <w:rFonts w:ascii="Times New Roman" w:eastAsia="宋体" w:hAnsi="Times New Roman" w:cs="Times New Roman"/>
            <w:kern w:val="0"/>
            <w:sz w:val="24"/>
            <w:szCs w:val="20"/>
          </w:rPr>
          <w:delText>s</w:delText>
        </w:r>
        <w:r w:rsidRPr="004E3B9E" w:rsidDel="00DA7891">
          <w:rPr>
            <w:rFonts w:ascii="Times New Roman" w:eastAsia="宋体" w:hAnsi="Times New Roman" w:cs="Times New Roman" w:hint="eastAsia"/>
            <w:kern w:val="0"/>
            <w:sz w:val="24"/>
            <w:szCs w:val="20"/>
          </w:rPr>
          <w:delText xml:space="preserve"> of mineralized CO</w:delText>
        </w:r>
        <w:r w:rsidRPr="004E3B9E" w:rsidDel="00DA7891">
          <w:rPr>
            <w:rFonts w:ascii="Times New Roman" w:eastAsia="宋体" w:hAnsi="Times New Roman" w:cs="Times New Roman" w:hint="eastAsia"/>
            <w:kern w:val="0"/>
            <w:sz w:val="24"/>
            <w:szCs w:val="20"/>
            <w:vertAlign w:val="subscript"/>
          </w:rPr>
          <w:delText>2</w:delText>
        </w:r>
        <w:r w:rsidRPr="004E3B9E" w:rsidDel="00DA7891">
          <w:rPr>
            <w:rFonts w:ascii="Times New Roman" w:eastAsia="宋体" w:hAnsi="Times New Roman" w:cs="Times New Roman" w:hint="eastAsia"/>
            <w:kern w:val="0"/>
            <w:sz w:val="24"/>
            <w:szCs w:val="20"/>
          </w:rPr>
          <w:delText xml:space="preserve"> overlap with each other before 700 years and separate only afterwards. This change happens at about the same time when aqueous CO</w:delText>
        </w:r>
        <w:r w:rsidRPr="004E3B9E" w:rsidDel="00DA7891">
          <w:rPr>
            <w:rFonts w:ascii="Times New Roman" w:eastAsia="宋体" w:hAnsi="Times New Roman" w:cs="Times New Roman" w:hint="eastAsia"/>
            <w:kern w:val="0"/>
            <w:sz w:val="24"/>
            <w:szCs w:val="20"/>
            <w:vertAlign w:val="subscript"/>
          </w:rPr>
          <w:delText>2</w:delText>
        </w:r>
        <w:r w:rsidRPr="004E3B9E" w:rsidDel="00DA7891">
          <w:rPr>
            <w:rFonts w:ascii="Times New Roman" w:eastAsia="宋体" w:hAnsi="Times New Roman" w:cs="Times New Roman" w:hint="eastAsia"/>
            <w:kern w:val="0"/>
            <w:sz w:val="24"/>
            <w:szCs w:val="20"/>
          </w:rPr>
          <w:delText xml:space="preserve"> starts to contribute to the amount of mineralized CO</w:delText>
        </w:r>
        <w:r w:rsidRPr="004E3B9E" w:rsidDel="00DA7891">
          <w:rPr>
            <w:rFonts w:ascii="Times New Roman" w:eastAsia="宋体" w:hAnsi="Times New Roman" w:cs="Times New Roman" w:hint="eastAsia"/>
            <w:kern w:val="0"/>
            <w:sz w:val="24"/>
            <w:szCs w:val="20"/>
            <w:vertAlign w:val="subscript"/>
          </w:rPr>
          <w:delText>2</w:delText>
        </w:r>
        <w:r w:rsidRPr="004E3B9E" w:rsidDel="00DA7891">
          <w:rPr>
            <w:rFonts w:ascii="Times New Roman" w:eastAsia="宋体" w:hAnsi="Times New Roman" w:cs="Times New Roman" w:hint="eastAsia"/>
            <w:kern w:val="0"/>
            <w:sz w:val="24"/>
            <w:szCs w:val="20"/>
          </w:rPr>
          <w:delText xml:space="preserve">. This </w:delText>
        </w:r>
        <w:r w:rsidRPr="004E3B9E" w:rsidDel="00DA7891">
          <w:rPr>
            <w:rFonts w:ascii="Times New Roman" w:eastAsia="宋体" w:hAnsi="Times New Roman" w:cs="Times New Roman"/>
            <w:kern w:val="0"/>
            <w:sz w:val="24"/>
            <w:szCs w:val="20"/>
          </w:rPr>
          <w:delText xml:space="preserve">result </w:delText>
        </w:r>
        <w:r w:rsidRPr="004E3B9E" w:rsidDel="00DA7891">
          <w:rPr>
            <w:rFonts w:ascii="Times New Roman" w:eastAsia="宋体" w:hAnsi="Times New Roman" w:cs="Times New Roman" w:hint="eastAsia"/>
            <w:kern w:val="0"/>
            <w:sz w:val="24"/>
            <w:szCs w:val="20"/>
          </w:rPr>
          <w:delText>shows that when mineralized CO</w:delText>
        </w:r>
        <w:r w:rsidRPr="004E3B9E" w:rsidDel="00DA7891">
          <w:rPr>
            <w:rFonts w:ascii="Times New Roman" w:eastAsia="宋体" w:hAnsi="Times New Roman" w:cs="Times New Roman" w:hint="eastAsia"/>
            <w:kern w:val="0"/>
            <w:sz w:val="24"/>
            <w:szCs w:val="20"/>
            <w:vertAlign w:val="subscript"/>
          </w:rPr>
          <w:delText>2</w:delText>
        </w:r>
        <w:r w:rsidRPr="004E3B9E" w:rsidDel="00DA7891">
          <w:rPr>
            <w:rFonts w:ascii="Times New Roman" w:eastAsia="宋体" w:hAnsi="Times New Roman" w:cs="Times New Roman" w:hint="eastAsia"/>
            <w:kern w:val="0"/>
            <w:sz w:val="24"/>
            <w:szCs w:val="20"/>
          </w:rPr>
          <w:delText xml:space="preserve"> comes mainly from gaseous CO</w:delText>
        </w:r>
        <w:r w:rsidRPr="004E3B9E" w:rsidDel="00DA7891">
          <w:rPr>
            <w:rFonts w:ascii="Times New Roman" w:eastAsia="宋体" w:hAnsi="Times New Roman" w:cs="Times New Roman" w:hint="eastAsia"/>
            <w:kern w:val="0"/>
            <w:sz w:val="24"/>
            <w:szCs w:val="20"/>
            <w:vertAlign w:val="subscript"/>
          </w:rPr>
          <w:delText>2</w:delText>
        </w:r>
        <w:r w:rsidRPr="004E3B9E" w:rsidDel="00DA7891">
          <w:rPr>
            <w:rFonts w:ascii="Times New Roman" w:eastAsia="宋体" w:hAnsi="Times New Roman" w:cs="Times New Roman" w:hint="eastAsia"/>
            <w:kern w:val="0"/>
            <w:sz w:val="24"/>
            <w:szCs w:val="20"/>
          </w:rPr>
          <w:delText xml:space="preserve"> </w:delText>
        </w:r>
        <w:r w:rsidRPr="004E3B9E" w:rsidDel="00DA7891">
          <w:rPr>
            <w:rFonts w:ascii="Times New Roman" w:eastAsia="宋体" w:hAnsi="Times New Roman" w:cs="Times New Roman"/>
            <w:kern w:val="0"/>
            <w:sz w:val="24"/>
            <w:szCs w:val="20"/>
          </w:rPr>
          <w:delText xml:space="preserve">in </w:delText>
        </w:r>
        <w:r w:rsidRPr="004E3B9E" w:rsidDel="00DA7891">
          <w:rPr>
            <w:rFonts w:ascii="Times New Roman" w:eastAsia="宋体" w:hAnsi="Times New Roman" w:cs="Times New Roman" w:hint="eastAsia"/>
            <w:kern w:val="0"/>
            <w:sz w:val="24"/>
            <w:szCs w:val="20"/>
          </w:rPr>
          <w:delText>the first 700 years, residual gas does not affect the progress of CO</w:delText>
        </w:r>
        <w:r w:rsidRPr="004E3B9E" w:rsidDel="00DA7891">
          <w:rPr>
            <w:rFonts w:ascii="Times New Roman" w:eastAsia="宋体" w:hAnsi="Times New Roman" w:cs="Times New Roman" w:hint="eastAsia"/>
            <w:kern w:val="0"/>
            <w:sz w:val="24"/>
            <w:szCs w:val="20"/>
            <w:vertAlign w:val="subscript"/>
          </w:rPr>
          <w:delText>2</w:delText>
        </w:r>
        <w:r w:rsidRPr="004E3B9E" w:rsidDel="00DA7891">
          <w:rPr>
            <w:rFonts w:ascii="Times New Roman" w:eastAsia="宋体" w:hAnsi="Times New Roman" w:cs="Times New Roman" w:hint="eastAsia"/>
            <w:kern w:val="0"/>
            <w:sz w:val="24"/>
            <w:szCs w:val="20"/>
          </w:rPr>
          <w:delText xml:space="preserve"> mineralization in a significant way. </w:delText>
        </w:r>
      </w:del>
    </w:p>
    <w:p w14:paraId="1AEAE3D7" w14:textId="77777777" w:rsidR="004E3B9E" w:rsidRPr="004E3B9E" w:rsidRDefault="004E3B9E" w:rsidP="004E3B9E">
      <w:pPr>
        <w:widowControl/>
        <w:rPr>
          <w:rFonts w:ascii="Times New Roman" w:eastAsia="宋体" w:hAnsi="Times New Roman" w:cs="Times New Roman"/>
          <w:kern w:val="0"/>
          <w:sz w:val="24"/>
          <w:szCs w:val="20"/>
        </w:rPr>
      </w:pPr>
    </w:p>
    <w:p w14:paraId="403368A7" w14:textId="1FFD138E" w:rsidR="004E3B9E" w:rsidRPr="004E3B9E" w:rsidRDefault="004E3B9E" w:rsidP="009D13C5">
      <w:pPr>
        <w:pStyle w:val="2"/>
      </w:pPr>
      <w:r w:rsidRPr="004E3B9E">
        <w:t>Mineralogy and trapping efficiency</w:t>
      </w:r>
    </w:p>
    <w:p w14:paraId="0F429554" w14:textId="3FC1ECE8"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 xml:space="preserve">Minerals that are sources of divalent </w:t>
      </w:r>
      <w:proofErr w:type="spellStart"/>
      <w:r w:rsidRPr="004E3B9E">
        <w:rPr>
          <w:rFonts w:ascii="Times New Roman" w:eastAsia="宋体" w:hAnsi="Times New Roman" w:cs="Times New Roman"/>
          <w:kern w:val="0"/>
          <w:sz w:val="24"/>
          <w:szCs w:val="20"/>
        </w:rPr>
        <w:t>cations</w:t>
      </w:r>
      <w:proofErr w:type="spellEnd"/>
      <w:r w:rsidRPr="004E3B9E">
        <w:rPr>
          <w:rFonts w:ascii="Times New Roman" w:eastAsia="宋体" w:hAnsi="Times New Roman" w:cs="Times New Roman"/>
          <w:kern w:val="0"/>
          <w:sz w:val="24"/>
          <w:szCs w:val="20"/>
        </w:rPr>
        <w:t xml:space="preserve"> and common in impure sandstones are </w:t>
      </w:r>
      <w:proofErr w:type="spellStart"/>
      <w:r w:rsidRPr="004E3B9E">
        <w:rPr>
          <w:rFonts w:ascii="Times New Roman" w:eastAsia="宋体" w:hAnsi="Times New Roman" w:cs="Times New Roman"/>
          <w:kern w:val="0"/>
          <w:sz w:val="24"/>
          <w:szCs w:val="20"/>
        </w:rPr>
        <w:t>biotite</w:t>
      </w:r>
      <w:proofErr w:type="spellEnd"/>
      <w:r w:rsidRPr="004E3B9E">
        <w:rPr>
          <w:rFonts w:ascii="Times New Roman" w:eastAsia="宋体" w:hAnsi="Times New Roman" w:cs="Times New Roman"/>
          <w:kern w:val="0"/>
          <w:sz w:val="24"/>
          <w:szCs w:val="20"/>
        </w:rPr>
        <w:t xml:space="preserve">, chlorite, </w:t>
      </w:r>
      <w:proofErr w:type="spellStart"/>
      <w:r w:rsidRPr="004E3B9E">
        <w:rPr>
          <w:rFonts w:ascii="Times New Roman" w:eastAsia="宋体" w:hAnsi="Times New Roman" w:cs="Times New Roman"/>
          <w:kern w:val="0"/>
          <w:sz w:val="24"/>
          <w:szCs w:val="20"/>
        </w:rPr>
        <w:t>glauconite</w:t>
      </w:r>
      <w:proofErr w:type="spellEnd"/>
      <w:r w:rsidRPr="004E3B9E">
        <w:rPr>
          <w:rFonts w:ascii="Times New Roman" w:eastAsia="宋体" w:hAnsi="Times New Roman" w:cs="Times New Roman"/>
          <w:kern w:val="0"/>
          <w:sz w:val="24"/>
          <w:szCs w:val="20"/>
        </w:rPr>
        <w:t xml:space="preserve">, amphibole, </w:t>
      </w:r>
      <w:proofErr w:type="spellStart"/>
      <w:r w:rsidRPr="004E3B9E">
        <w:rPr>
          <w:rFonts w:ascii="Times New Roman" w:eastAsia="宋体" w:hAnsi="Times New Roman" w:cs="Times New Roman"/>
          <w:kern w:val="0"/>
          <w:sz w:val="24"/>
          <w:szCs w:val="20"/>
        </w:rPr>
        <w:t>epidote</w:t>
      </w:r>
      <w:proofErr w:type="spellEnd"/>
      <w:r w:rsidRPr="004E3B9E">
        <w:rPr>
          <w:rFonts w:ascii="Times New Roman" w:eastAsia="宋体" w:hAnsi="Times New Roman" w:cs="Times New Roman"/>
          <w:kern w:val="0"/>
          <w:sz w:val="24"/>
          <w:szCs w:val="20"/>
        </w:rPr>
        <w:t xml:space="preserve">, and </w:t>
      </w:r>
      <w:proofErr w:type="spellStart"/>
      <w:r w:rsidRPr="004E3B9E">
        <w:rPr>
          <w:rFonts w:ascii="Times New Roman" w:eastAsia="宋体" w:hAnsi="Times New Roman" w:cs="Times New Roman"/>
          <w:kern w:val="0"/>
          <w:sz w:val="24"/>
          <w:szCs w:val="20"/>
        </w:rPr>
        <w:t>montmorillonite</w:t>
      </w:r>
      <w:proofErr w:type="spellEnd"/>
      <w:r w:rsidRPr="004E3B9E">
        <w:rPr>
          <w:rFonts w:ascii="Times New Roman" w:eastAsia="宋体" w:hAnsi="Times New Roman" w:cs="Times New Roman"/>
          <w:kern w:val="0"/>
          <w:sz w:val="24"/>
          <w:szCs w:val="20"/>
        </w:rPr>
        <w:t xml:space="preserve">. Chlorite and </w:t>
      </w:r>
      <w:proofErr w:type="spellStart"/>
      <w:r w:rsidRPr="004E3B9E">
        <w:rPr>
          <w:rFonts w:ascii="Times New Roman" w:eastAsia="宋体" w:hAnsi="Times New Roman" w:cs="Times New Roman"/>
          <w:kern w:val="0"/>
          <w:sz w:val="24"/>
          <w:szCs w:val="20"/>
        </w:rPr>
        <w:t>montmorillonite</w:t>
      </w:r>
      <w:proofErr w:type="spellEnd"/>
      <w:r w:rsidRPr="004E3B9E">
        <w:rPr>
          <w:rFonts w:ascii="Times New Roman" w:eastAsia="宋体" w:hAnsi="Times New Roman" w:cs="Times New Roman"/>
          <w:kern w:val="0"/>
          <w:sz w:val="24"/>
          <w:szCs w:val="20"/>
        </w:rPr>
        <w:t xml:space="preserve"> are common alteration products of volcanic </w:t>
      </w:r>
      <w:proofErr w:type="gramStart"/>
      <w:r w:rsidRPr="004E3B9E">
        <w:rPr>
          <w:rFonts w:ascii="Times New Roman" w:eastAsia="宋体" w:hAnsi="Times New Roman" w:cs="Times New Roman"/>
          <w:kern w:val="0"/>
          <w:sz w:val="24"/>
          <w:szCs w:val="20"/>
        </w:rPr>
        <w:t>glass,</w:t>
      </w:r>
      <w:proofErr w:type="gramEnd"/>
      <w:r w:rsidRPr="004E3B9E">
        <w:rPr>
          <w:rFonts w:ascii="Times New Roman" w:eastAsia="宋体" w:hAnsi="Times New Roman" w:cs="Times New Roman"/>
          <w:kern w:val="0"/>
          <w:sz w:val="24"/>
          <w:szCs w:val="20"/>
        </w:rPr>
        <w:t xml:space="preserve"> and VRF are commonly composed of combinations of such minerals as well as devitrified glass that is effectively amorphous. Available data suggest that the dissolution rates of these minerals are not much different from those used for our simulations. </w:t>
      </w:r>
      <w:del w:id="662" w:author="Shuo Zhang" w:date="2013-02-19T22:50:00Z">
        <w:r w:rsidRPr="004E3B9E" w:rsidDel="009C0FDE">
          <w:rPr>
            <w:rFonts w:ascii="Times New Roman" w:eastAsia="宋体" w:hAnsi="Times New Roman" w:cs="Times New Roman"/>
            <w:kern w:val="0"/>
            <w:sz w:val="24"/>
            <w:szCs w:val="20"/>
          </w:rPr>
          <w:delText>While that may be true,</w:delText>
        </w:r>
      </w:del>
      <w:ins w:id="663" w:author="Shuo Zhang" w:date="2013-02-19T22:50:00Z">
        <w:r w:rsidR="009C0FDE">
          <w:rPr>
            <w:rFonts w:ascii="Times New Roman" w:eastAsia="宋体" w:hAnsi="Times New Roman" w:cs="Times New Roman"/>
            <w:kern w:val="0"/>
            <w:sz w:val="24"/>
            <w:szCs w:val="20"/>
          </w:rPr>
          <w:t>However,</w:t>
        </w:r>
      </w:ins>
      <w:r w:rsidRPr="004E3B9E">
        <w:rPr>
          <w:rFonts w:ascii="Times New Roman" w:eastAsia="宋体" w:hAnsi="Times New Roman" w:cs="Times New Roman"/>
          <w:kern w:val="0"/>
          <w:sz w:val="24"/>
          <w:szCs w:val="20"/>
        </w:rPr>
        <w:t xml:space="preserve"> they may critically affect the types of secondary minerals formed and the ability for CO</w:t>
      </w:r>
      <w:r w:rsidRPr="002D2C2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to be sequestered by carbonates </w:t>
      </w:r>
      <w:del w:id="664" w:author="Shuo Zhang" w:date="2013-02-19T22:54:00Z">
        <w:r w:rsidRPr="004E3B9E" w:rsidDel="00D175FE">
          <w:rPr>
            <w:rFonts w:ascii="Times New Roman" w:eastAsia="宋体" w:hAnsi="Times New Roman" w:cs="Times New Roman"/>
            <w:kern w:val="0"/>
            <w:sz w:val="24"/>
            <w:szCs w:val="20"/>
          </w:rPr>
          <w:delText xml:space="preserve">(effects </w:delText>
        </w:r>
      </w:del>
      <w:r w:rsidRPr="004E3B9E">
        <w:rPr>
          <w:rFonts w:ascii="Times New Roman" w:eastAsia="宋体" w:hAnsi="Times New Roman" w:cs="Times New Roman"/>
          <w:kern w:val="0"/>
          <w:sz w:val="24"/>
          <w:szCs w:val="20"/>
        </w:rPr>
        <w:t>due to the</w:t>
      </w:r>
      <w:ins w:id="665" w:author="Shuo Zhang" w:date="2013-02-19T22:54:00Z">
        <w:r w:rsidR="00D175FE">
          <w:rPr>
            <w:rFonts w:ascii="Times New Roman" w:eastAsia="宋体" w:hAnsi="Times New Roman" w:cs="Times New Roman"/>
            <w:kern w:val="0"/>
            <w:sz w:val="24"/>
            <w:szCs w:val="20"/>
          </w:rPr>
          <w:t xml:space="preserve"> different</w:t>
        </w:r>
      </w:ins>
      <w:r w:rsidRPr="004E3B9E">
        <w:rPr>
          <w:rFonts w:ascii="Times New Roman" w:eastAsia="宋体" w:hAnsi="Times New Roman" w:cs="Times New Roman"/>
          <w:kern w:val="0"/>
          <w:sz w:val="24"/>
          <w:szCs w:val="20"/>
        </w:rPr>
        <w:t xml:space="preserve"> types of secondary minerals, and their effect on permeability</w:t>
      </w:r>
      <w:del w:id="666" w:author="Shuo Zhang" w:date="2013-02-19T22:54:00Z">
        <w:r w:rsidRPr="004E3B9E" w:rsidDel="00D175FE">
          <w:rPr>
            <w:rFonts w:ascii="Times New Roman" w:eastAsia="宋体" w:hAnsi="Times New Roman" w:cs="Times New Roman"/>
            <w:kern w:val="0"/>
            <w:sz w:val="24"/>
            <w:szCs w:val="20"/>
          </w:rPr>
          <w:delText>)</w:delText>
        </w:r>
      </w:del>
      <w:r w:rsidRPr="004E3B9E">
        <w:rPr>
          <w:rFonts w:ascii="Times New Roman" w:eastAsia="宋体" w:hAnsi="Times New Roman" w:cs="Times New Roman"/>
          <w:kern w:val="0"/>
          <w:sz w:val="24"/>
          <w:szCs w:val="20"/>
        </w:rPr>
        <w:t>.</w:t>
      </w:r>
      <w:ins w:id="667" w:author="Shuo Zhang" w:date="2013-02-23T21:19:00Z">
        <w:r w:rsidR="005B4E3D">
          <w:rPr>
            <w:rFonts w:ascii="Times New Roman" w:eastAsia="宋体" w:hAnsi="Times New Roman" w:cs="Times New Roman"/>
            <w:kern w:val="0"/>
            <w:sz w:val="24"/>
            <w:szCs w:val="20"/>
          </w:rPr>
          <w:t xml:space="preserve"> </w:t>
        </w:r>
      </w:ins>
      <w:del w:id="668" w:author="Shuo Zhang" w:date="2013-02-23T21:19:00Z">
        <w:r w:rsidRPr="004E3B9E" w:rsidDel="005B4E3D">
          <w:rPr>
            <w:rFonts w:ascii="Times New Roman" w:eastAsia="宋体" w:hAnsi="Times New Roman" w:cs="Times New Roman"/>
            <w:kern w:val="0"/>
            <w:sz w:val="24"/>
            <w:szCs w:val="20"/>
          </w:rPr>
          <w:delText xml:space="preserve"> </w:delText>
        </w:r>
      </w:del>
      <w:r w:rsidRPr="004E3B9E">
        <w:rPr>
          <w:rFonts w:ascii="Times New Roman" w:eastAsia="宋体" w:hAnsi="Times New Roman" w:cs="Times New Roman"/>
          <w:kern w:val="0"/>
          <w:sz w:val="24"/>
          <w:szCs w:val="20"/>
        </w:rPr>
        <w:t xml:space="preserve">Nevertheless, to first order it appears that the specific mineralogy is less important than the amount of reactive minerals. </w:t>
      </w:r>
      <w:del w:id="669" w:author="Shuo Zhang" w:date="2013-02-23T21:19:00Z">
        <w:r w:rsidR="005B4E3D" w:rsidRPr="004E3B9E" w:rsidDel="005B4E3D">
          <w:rPr>
            <w:rFonts w:ascii="Times New Roman" w:eastAsia="宋体" w:hAnsi="Times New Roman" w:cs="Times New Roman"/>
            <w:kern w:val="0"/>
            <w:sz w:val="24"/>
            <w:szCs w:val="20"/>
          </w:rPr>
          <w:delText>However,</w:delText>
        </w:r>
      </w:del>
      <w:ins w:id="670" w:author="Shuo Zhang" w:date="2013-02-23T21:19:00Z">
        <w:r w:rsidR="005B4E3D">
          <w:rPr>
            <w:rFonts w:ascii="Times New Roman" w:eastAsia="宋体" w:hAnsi="Times New Roman" w:cs="Times New Roman"/>
            <w:kern w:val="0"/>
            <w:sz w:val="24"/>
            <w:szCs w:val="20"/>
          </w:rPr>
          <w:t>It is also noteworthy that</w:t>
        </w:r>
      </w:ins>
      <w:r w:rsidR="005B4E3D" w:rsidRPr="004E3B9E">
        <w:rPr>
          <w:rFonts w:ascii="Times New Roman" w:eastAsia="宋体" w:hAnsi="Times New Roman" w:cs="Times New Roman"/>
          <w:kern w:val="0"/>
          <w:sz w:val="24"/>
          <w:szCs w:val="20"/>
        </w:rPr>
        <w:t xml:space="preserve"> minerals such as chlorite and </w:t>
      </w:r>
      <w:proofErr w:type="spellStart"/>
      <w:r w:rsidR="005B4E3D" w:rsidRPr="004E3B9E">
        <w:rPr>
          <w:rFonts w:ascii="Times New Roman" w:eastAsia="宋体" w:hAnsi="Times New Roman" w:cs="Times New Roman"/>
          <w:kern w:val="0"/>
          <w:sz w:val="24"/>
          <w:szCs w:val="20"/>
        </w:rPr>
        <w:t>montmorillonite</w:t>
      </w:r>
      <w:proofErr w:type="spellEnd"/>
      <w:r w:rsidR="005B4E3D" w:rsidRPr="004E3B9E">
        <w:rPr>
          <w:rFonts w:ascii="Times New Roman" w:eastAsia="宋体" w:hAnsi="Times New Roman" w:cs="Times New Roman"/>
          <w:kern w:val="0"/>
          <w:sz w:val="24"/>
          <w:szCs w:val="20"/>
        </w:rPr>
        <w:t xml:space="preserve"> could have significantly higher reactive surface areas than the values we are using </w:t>
      </w:r>
      <w:r w:rsidR="005B4E3D">
        <w:rPr>
          <w:rFonts w:ascii="Times New Roman" w:eastAsia="宋体" w:hAnsi="Times New Roman" w:cs="Times New Roman"/>
          <w:kern w:val="0"/>
          <w:sz w:val="24"/>
          <w:szCs w:val="20"/>
        </w:rPr>
        <w:fldChar w:fldCharType="begin"/>
      </w:r>
      <w:r w:rsidR="00DA7891">
        <w:rPr>
          <w:rFonts w:ascii="Times New Roman" w:eastAsia="宋体" w:hAnsi="Times New Roman" w:cs="Times New Roman"/>
          <w:kern w:val="0"/>
          <w:sz w:val="24"/>
          <w:szCs w:val="20"/>
        </w:rPr>
        <w:instrText xml:space="preserve"> ADDIN EN.CITE &lt;EndNote&gt;&lt;Cite&gt;&lt;Author&gt;Landrot&lt;/Author&gt;&lt;Year&gt;2012&lt;/Year&gt;&lt;RecNum&gt;1356&lt;/RecNum&gt;&lt;DisplayText&gt;(Landrot et al., 2012)&lt;/DisplayText&gt;&lt;record&gt;&lt;rec-number&gt;1356&lt;/rec-number&gt;&lt;foreign-keys&gt;&lt;key app="EN" db-id="s0xvr2sd6dpzt6eed27xat5ad0p0xa99ftpe"&gt;1356&lt;/key&gt;&lt;/foreign-keys&gt;&lt;ref-type name="Journal Article"&gt;17&lt;/ref-type&gt;&lt;contributors&gt;&lt;authors&gt;&lt;author&gt;Landrot, Gautier&lt;/author&gt;&lt;author&gt;Ajo-Franklin, Jonathan B&lt;/author&gt;&lt;author&gt;Cabrini, Stefano&lt;/author&gt;&lt;author&gt;Steefel, Carl I &lt;/author&gt;&lt;/authors&gt;&lt;/contributors&gt;&lt;titles&gt;&lt;title&gt;Measurement of the reactive surface area relevant to CO2 mineralization in a reservoir sandstone&lt;/title&gt;&lt;secondary-title&gt;Chemical Geology&lt;/secondary-title&gt;&lt;/titles&gt;&lt;periodical&gt;&lt;full-title&gt;Chemical Geology&lt;/full-title&gt;&lt;abbr-1&gt;Chem Geol&lt;/abbr-1&gt;&lt;/periodical&gt;&lt;pages&gt;113-125&lt;/pages&gt;&lt;volume&gt;318-319&lt;/volume&gt;&lt;dates&gt;&lt;year&gt;2012&lt;/year&gt;&lt;/dates&gt;&lt;urls&gt;&lt;/urls&gt;&lt;/record&gt;&lt;/Cite&gt;&lt;/EndNote&gt;</w:instrText>
      </w:r>
      <w:r w:rsidR="005B4E3D">
        <w:rPr>
          <w:rFonts w:ascii="Times New Roman" w:eastAsia="宋体" w:hAnsi="Times New Roman" w:cs="Times New Roman"/>
          <w:kern w:val="0"/>
          <w:sz w:val="24"/>
          <w:szCs w:val="20"/>
        </w:rPr>
        <w:fldChar w:fldCharType="separate"/>
      </w:r>
      <w:r w:rsidR="005B4E3D">
        <w:rPr>
          <w:rFonts w:ascii="Times New Roman" w:eastAsia="宋体" w:hAnsi="Times New Roman" w:cs="Times New Roman"/>
          <w:noProof/>
          <w:kern w:val="0"/>
          <w:sz w:val="24"/>
          <w:szCs w:val="20"/>
        </w:rPr>
        <w:t>(</w:t>
      </w:r>
      <w:hyperlink w:anchor="_ENREF_18" w:tooltip="Landrot, 2012 #1356" w:history="1">
        <w:r w:rsidR="00331F9E">
          <w:rPr>
            <w:rFonts w:ascii="Times New Roman" w:eastAsia="宋体" w:hAnsi="Times New Roman" w:cs="Times New Roman"/>
            <w:noProof/>
            <w:kern w:val="0"/>
            <w:sz w:val="24"/>
            <w:szCs w:val="20"/>
          </w:rPr>
          <w:t>Landrot et al., 2012</w:t>
        </w:r>
      </w:hyperlink>
      <w:r w:rsidR="005B4E3D">
        <w:rPr>
          <w:rFonts w:ascii="Times New Roman" w:eastAsia="宋体" w:hAnsi="Times New Roman" w:cs="Times New Roman"/>
          <w:noProof/>
          <w:kern w:val="0"/>
          <w:sz w:val="24"/>
          <w:szCs w:val="20"/>
        </w:rPr>
        <w:t>)</w:t>
      </w:r>
      <w:r w:rsidR="005B4E3D">
        <w:rPr>
          <w:rFonts w:ascii="Times New Roman" w:eastAsia="宋体" w:hAnsi="Times New Roman" w:cs="Times New Roman"/>
          <w:kern w:val="0"/>
          <w:sz w:val="24"/>
          <w:szCs w:val="20"/>
        </w:rPr>
        <w:fldChar w:fldCharType="end"/>
      </w:r>
      <w:r w:rsidR="005B4E3D" w:rsidRPr="004E3B9E">
        <w:rPr>
          <w:rFonts w:ascii="Times New Roman" w:eastAsia="宋体" w:hAnsi="Times New Roman" w:cs="Times New Roman"/>
          <w:kern w:val="0"/>
          <w:sz w:val="24"/>
          <w:szCs w:val="20"/>
        </w:rPr>
        <w:t>.</w:t>
      </w:r>
    </w:p>
    <w:p w14:paraId="08677602" w14:textId="77777777" w:rsidR="004E3B9E" w:rsidRPr="004E3B9E" w:rsidRDefault="004E3B9E" w:rsidP="004E3B9E">
      <w:pPr>
        <w:widowControl/>
        <w:rPr>
          <w:rFonts w:ascii="Times New Roman" w:eastAsia="宋体" w:hAnsi="Times New Roman" w:cs="Times New Roman"/>
          <w:kern w:val="0"/>
          <w:sz w:val="24"/>
          <w:szCs w:val="20"/>
        </w:rPr>
      </w:pPr>
    </w:p>
    <w:p w14:paraId="0426F0F0" w14:textId="30E29A35"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 xml:space="preserve">As shown in Table </w:t>
      </w:r>
      <w:ins w:id="671" w:author="Shuo Zhang" w:date="2013-02-23T21:20:00Z">
        <w:r w:rsidR="005B4E3D">
          <w:rPr>
            <w:rFonts w:ascii="Times New Roman" w:eastAsia="宋体" w:hAnsi="Times New Roman" w:cs="Times New Roman"/>
            <w:kern w:val="0"/>
            <w:sz w:val="24"/>
            <w:szCs w:val="20"/>
          </w:rPr>
          <w:t>6</w:t>
        </w:r>
      </w:ins>
      <w:del w:id="672" w:author="Shuo Zhang" w:date="2013-02-23T21:20:00Z">
        <w:r w:rsidRPr="004E3B9E" w:rsidDel="005B4E3D">
          <w:rPr>
            <w:rFonts w:ascii="Times New Roman" w:eastAsia="宋体" w:hAnsi="Times New Roman" w:cs="Times New Roman"/>
            <w:kern w:val="0"/>
            <w:sz w:val="24"/>
            <w:szCs w:val="20"/>
          </w:rPr>
          <w:delText>7</w:delText>
        </w:r>
      </w:del>
      <w:r w:rsidRPr="004E3B9E">
        <w:rPr>
          <w:rFonts w:ascii="Times New Roman" w:eastAsia="宋体" w:hAnsi="Times New Roman" w:cs="Times New Roman"/>
          <w:kern w:val="0"/>
          <w:sz w:val="24"/>
          <w:szCs w:val="20"/>
        </w:rPr>
        <w:t xml:space="preserve">, typical dissolution rate constants for divalent </w:t>
      </w:r>
      <w:proofErr w:type="spellStart"/>
      <w:r w:rsidRPr="004E3B9E">
        <w:rPr>
          <w:rFonts w:ascii="Times New Roman" w:eastAsia="宋体" w:hAnsi="Times New Roman" w:cs="Times New Roman"/>
          <w:kern w:val="0"/>
          <w:sz w:val="24"/>
          <w:szCs w:val="20"/>
        </w:rPr>
        <w:t>cation</w:t>
      </w:r>
      <w:proofErr w:type="spellEnd"/>
      <w:r w:rsidRPr="004E3B9E">
        <w:rPr>
          <w:rFonts w:ascii="Times New Roman" w:eastAsia="宋体" w:hAnsi="Times New Roman" w:cs="Times New Roman"/>
          <w:kern w:val="0"/>
          <w:sz w:val="24"/>
          <w:szCs w:val="20"/>
        </w:rPr>
        <w:t>-bearing silicates are near 10</w:t>
      </w:r>
      <w:r w:rsidRPr="004E3B9E">
        <w:rPr>
          <w:rFonts w:ascii="Times New Roman" w:eastAsia="宋体" w:hAnsi="Times New Roman" w:cs="Times New Roman"/>
          <w:kern w:val="0"/>
          <w:sz w:val="24"/>
          <w:szCs w:val="20"/>
          <w:vertAlign w:val="superscript"/>
        </w:rPr>
        <w:t>-10</w:t>
      </w:r>
      <w:r w:rsidRPr="004E3B9E">
        <w:rPr>
          <w:rFonts w:ascii="Times New Roman" w:eastAsia="宋体" w:hAnsi="Times New Roman" w:cs="Times New Roman"/>
          <w:kern w:val="0"/>
          <w:sz w:val="24"/>
          <w:szCs w:val="20"/>
        </w:rPr>
        <w:t xml:space="preserve"> </w:t>
      </w:r>
      <w:proofErr w:type="spellStart"/>
      <w:r w:rsidRPr="004E3B9E">
        <w:rPr>
          <w:rFonts w:ascii="Times New Roman" w:eastAsia="宋体" w:hAnsi="Times New Roman" w:cs="Times New Roman"/>
          <w:kern w:val="0"/>
          <w:sz w:val="24"/>
          <w:szCs w:val="20"/>
        </w:rPr>
        <w:t>mol</w:t>
      </w:r>
      <w:proofErr w:type="spellEnd"/>
      <w:r w:rsidRPr="004E3B9E">
        <w:rPr>
          <w:rFonts w:ascii="Times New Roman" w:eastAsia="宋体" w:hAnsi="Times New Roman" w:cs="Times New Roman"/>
          <w:kern w:val="0"/>
          <w:sz w:val="24"/>
          <w:szCs w:val="20"/>
        </w:rPr>
        <w:t>/m</w:t>
      </w:r>
      <w:r w:rsidRPr="004E3B9E">
        <w:rPr>
          <w:rFonts w:ascii="Times New Roman" w:eastAsia="宋体" w:hAnsi="Times New Roman" w:cs="Times New Roman"/>
          <w:kern w:val="0"/>
          <w:sz w:val="24"/>
          <w:szCs w:val="20"/>
          <w:vertAlign w:val="superscript"/>
        </w:rPr>
        <w:t>2</w:t>
      </w:r>
      <w:r w:rsidRPr="004E3B9E">
        <w:rPr>
          <w:rFonts w:ascii="Times New Roman" w:eastAsia="宋体" w:hAnsi="Times New Roman" w:cs="Times New Roman"/>
          <w:kern w:val="0"/>
          <w:sz w:val="24"/>
          <w:szCs w:val="20"/>
        </w:rPr>
        <w:t xml:space="preserve">/sec at temperature </w:t>
      </w:r>
      <w:ins w:id="673" w:author="Shuo Zhang" w:date="2013-02-19T22:57:00Z">
        <w:r w:rsidR="00D175FE">
          <w:rPr>
            <w:rFonts w:ascii="Times New Roman" w:eastAsia="宋体" w:hAnsi="Times New Roman" w:cs="Times New Roman"/>
            <w:kern w:val="0"/>
            <w:sz w:val="24"/>
            <w:szCs w:val="20"/>
          </w:rPr>
          <w:t xml:space="preserve">of </w:t>
        </w:r>
      </w:ins>
      <w:r w:rsidRPr="004E3B9E">
        <w:rPr>
          <w:rFonts w:ascii="Times New Roman" w:eastAsia="宋体" w:hAnsi="Times New Roman" w:cs="Times New Roman"/>
          <w:kern w:val="0"/>
          <w:sz w:val="24"/>
          <w:szCs w:val="20"/>
        </w:rPr>
        <w:t xml:space="preserve">75 </w:t>
      </w:r>
      <w:proofErr w:type="spellStart"/>
      <w:r w:rsidRPr="004E3B9E">
        <w:rPr>
          <w:rFonts w:ascii="Times New Roman" w:eastAsia="宋体" w:hAnsi="Times New Roman" w:cs="Times New Roman"/>
          <w:kern w:val="0"/>
          <w:sz w:val="24"/>
          <w:szCs w:val="20"/>
          <w:vertAlign w:val="superscript"/>
        </w:rPr>
        <w:t>o</w:t>
      </w:r>
      <w:r w:rsidRPr="004E3B9E">
        <w:rPr>
          <w:rFonts w:ascii="Times New Roman" w:eastAsia="宋体" w:hAnsi="Times New Roman" w:cs="Times New Roman"/>
          <w:kern w:val="0"/>
          <w:sz w:val="24"/>
          <w:szCs w:val="20"/>
        </w:rPr>
        <w:t>C</w:t>
      </w:r>
      <w:proofErr w:type="spellEnd"/>
      <w:ins w:id="674" w:author="Shuo Zhang" w:date="2013-02-19T22:57:00Z">
        <w:r w:rsidR="00D175FE">
          <w:rPr>
            <w:rFonts w:ascii="Times New Roman" w:eastAsia="宋体" w:hAnsi="Times New Roman" w:cs="Times New Roman"/>
            <w:kern w:val="0"/>
            <w:sz w:val="24"/>
            <w:szCs w:val="20"/>
          </w:rPr>
          <w:t xml:space="preserve">, </w:t>
        </w:r>
        <w:r w:rsidR="00D175FE" w:rsidRPr="004E3B9E">
          <w:rPr>
            <w:rFonts w:ascii="Times New Roman" w:eastAsia="宋体" w:hAnsi="Times New Roman" w:cs="Times New Roman"/>
            <w:kern w:val="0"/>
            <w:sz w:val="24"/>
            <w:szCs w:val="20"/>
          </w:rPr>
          <w:t xml:space="preserve">which translates </w:t>
        </w:r>
        <w:proofErr w:type="gramStart"/>
        <w:r w:rsidR="00D175FE" w:rsidRPr="004E3B9E">
          <w:rPr>
            <w:rFonts w:ascii="Times New Roman" w:eastAsia="宋体" w:hAnsi="Times New Roman" w:cs="Times New Roman"/>
            <w:kern w:val="0"/>
            <w:sz w:val="24"/>
            <w:szCs w:val="20"/>
          </w:rPr>
          <w:t xml:space="preserve">to about 0.003 </w:t>
        </w:r>
        <w:proofErr w:type="spellStart"/>
        <w:r w:rsidR="00D175FE" w:rsidRPr="004E3B9E">
          <w:rPr>
            <w:rFonts w:ascii="Times New Roman" w:eastAsia="宋体" w:hAnsi="Times New Roman" w:cs="Times New Roman"/>
            <w:kern w:val="0"/>
            <w:sz w:val="24"/>
            <w:szCs w:val="20"/>
          </w:rPr>
          <w:t>mol</w:t>
        </w:r>
        <w:proofErr w:type="spellEnd"/>
        <w:r w:rsidR="00D175FE" w:rsidRPr="004E3B9E">
          <w:rPr>
            <w:rFonts w:ascii="Times New Roman" w:eastAsia="宋体" w:hAnsi="Times New Roman" w:cs="Times New Roman"/>
            <w:kern w:val="0"/>
            <w:sz w:val="24"/>
            <w:szCs w:val="20"/>
          </w:rPr>
          <w:t>/m</w:t>
        </w:r>
        <w:r w:rsidR="00D175FE" w:rsidRPr="004E3B9E">
          <w:rPr>
            <w:rFonts w:ascii="Times New Roman" w:eastAsia="宋体" w:hAnsi="Times New Roman" w:cs="Times New Roman"/>
            <w:kern w:val="0"/>
            <w:sz w:val="24"/>
            <w:szCs w:val="20"/>
            <w:vertAlign w:val="superscript"/>
          </w:rPr>
          <w:t>2</w:t>
        </w:r>
        <w:r w:rsidR="00D175FE" w:rsidRPr="004E3B9E">
          <w:rPr>
            <w:rFonts w:ascii="Times New Roman" w:eastAsia="宋体" w:hAnsi="Times New Roman" w:cs="Times New Roman"/>
            <w:kern w:val="0"/>
            <w:sz w:val="24"/>
            <w:szCs w:val="20"/>
          </w:rPr>
          <w:t>/y</w:t>
        </w:r>
      </w:ins>
      <w:proofErr w:type="gramEnd"/>
      <w:ins w:id="675" w:author="Shuo Zhang" w:date="2013-02-19T22:55:00Z">
        <w:r w:rsidR="00D175FE">
          <w:rPr>
            <w:rFonts w:ascii="Times New Roman" w:eastAsia="宋体" w:hAnsi="Times New Roman" w:cs="Times New Roman"/>
            <w:kern w:val="0"/>
            <w:sz w:val="24"/>
            <w:szCs w:val="20"/>
          </w:rPr>
          <w:t xml:space="preserve">. This number has </w:t>
        </w:r>
      </w:ins>
      <w:ins w:id="676" w:author="Shuo Zhang" w:date="2013-02-19T22:56:00Z">
        <w:r w:rsidR="00D175FE">
          <w:rPr>
            <w:rFonts w:ascii="Times New Roman" w:eastAsia="宋体" w:hAnsi="Times New Roman" w:cs="Times New Roman"/>
            <w:kern w:val="0"/>
            <w:sz w:val="24"/>
            <w:szCs w:val="20"/>
          </w:rPr>
          <w:t xml:space="preserve">also </w:t>
        </w:r>
      </w:ins>
      <w:ins w:id="677" w:author="Shuo Zhang" w:date="2013-02-19T22:55:00Z">
        <w:r w:rsidR="00D175FE">
          <w:rPr>
            <w:rFonts w:ascii="Times New Roman" w:eastAsia="宋体" w:hAnsi="Times New Roman" w:cs="Times New Roman"/>
            <w:kern w:val="0"/>
            <w:sz w:val="24"/>
            <w:szCs w:val="20"/>
          </w:rPr>
          <w:t>included</w:t>
        </w:r>
      </w:ins>
      <w:ins w:id="678" w:author="Shuo Zhang" w:date="2013-02-19T22:56:00Z">
        <w:r w:rsidR="00D175FE">
          <w:rPr>
            <w:rFonts w:ascii="Times New Roman" w:eastAsia="宋体" w:hAnsi="Times New Roman" w:cs="Times New Roman"/>
            <w:kern w:val="0"/>
            <w:sz w:val="24"/>
            <w:szCs w:val="20"/>
          </w:rPr>
          <w:t xml:space="preserve"> the</w:t>
        </w:r>
      </w:ins>
      <w:del w:id="679" w:author="Shuo Zhang" w:date="2013-02-19T22:56:00Z">
        <w:r w:rsidRPr="004E3B9E" w:rsidDel="00D175FE">
          <w:rPr>
            <w:rFonts w:ascii="Times New Roman" w:eastAsia="宋体" w:hAnsi="Times New Roman" w:cs="Times New Roman"/>
            <w:kern w:val="0"/>
            <w:sz w:val="24"/>
            <w:szCs w:val="20"/>
          </w:rPr>
          <w:delText xml:space="preserve"> considering</w:delText>
        </w:r>
      </w:del>
      <w:r w:rsidRPr="004E3B9E">
        <w:rPr>
          <w:rFonts w:ascii="Times New Roman" w:eastAsia="宋体" w:hAnsi="Times New Roman" w:cs="Times New Roman"/>
          <w:kern w:val="0"/>
          <w:sz w:val="24"/>
          <w:szCs w:val="20"/>
        </w:rPr>
        <w:t xml:space="preserve"> acceleration by the acid mechanism as indicated by Equation 7</w:t>
      </w:r>
      <w:del w:id="680" w:author="Shuo Zhang" w:date="2013-02-19T22:58:00Z">
        <w:r w:rsidRPr="004E3B9E" w:rsidDel="00D175FE">
          <w:rPr>
            <w:rFonts w:ascii="Times New Roman" w:eastAsia="宋体" w:hAnsi="Times New Roman" w:cs="Times New Roman"/>
            <w:kern w:val="0"/>
            <w:sz w:val="24"/>
            <w:szCs w:val="20"/>
          </w:rPr>
          <w:delText>,</w:delText>
        </w:r>
      </w:del>
      <w:del w:id="681" w:author="Shuo Zhang" w:date="2013-02-19T22:57:00Z">
        <w:r w:rsidRPr="004E3B9E" w:rsidDel="00D175FE">
          <w:rPr>
            <w:rFonts w:ascii="Times New Roman" w:eastAsia="宋体" w:hAnsi="Times New Roman" w:cs="Times New Roman"/>
            <w:kern w:val="0"/>
            <w:sz w:val="24"/>
            <w:szCs w:val="20"/>
          </w:rPr>
          <w:delText xml:space="preserve"> which translates to about 0.003 mol/m</w:delText>
        </w:r>
        <w:r w:rsidRPr="004E3B9E" w:rsidDel="00D175FE">
          <w:rPr>
            <w:rFonts w:ascii="Times New Roman" w:eastAsia="宋体" w:hAnsi="Times New Roman" w:cs="Times New Roman"/>
            <w:kern w:val="0"/>
            <w:sz w:val="24"/>
            <w:szCs w:val="20"/>
            <w:vertAlign w:val="superscript"/>
          </w:rPr>
          <w:delText>2</w:delText>
        </w:r>
        <w:r w:rsidRPr="004E3B9E" w:rsidDel="00D175FE">
          <w:rPr>
            <w:rFonts w:ascii="Times New Roman" w:eastAsia="宋体" w:hAnsi="Times New Roman" w:cs="Times New Roman"/>
            <w:kern w:val="0"/>
            <w:sz w:val="24"/>
            <w:szCs w:val="20"/>
          </w:rPr>
          <w:delText>/y</w:delText>
        </w:r>
      </w:del>
      <w:del w:id="682" w:author="Shuo Zhang" w:date="2013-02-19T22:58:00Z">
        <w:r w:rsidRPr="004E3B9E" w:rsidDel="00D175FE">
          <w:rPr>
            <w:rFonts w:ascii="Times New Roman" w:eastAsia="宋体" w:hAnsi="Times New Roman" w:cs="Times New Roman"/>
            <w:kern w:val="0"/>
            <w:sz w:val="24"/>
            <w:szCs w:val="20"/>
          </w:rPr>
          <w:delText>. This value</w:delText>
        </w:r>
      </w:del>
      <w:ins w:id="683" w:author="Shuo Zhang" w:date="2013-02-19T22:58:00Z">
        <w:r w:rsidR="00D175FE">
          <w:rPr>
            <w:rFonts w:ascii="Times New Roman" w:eastAsia="宋体" w:hAnsi="Times New Roman" w:cs="Times New Roman"/>
            <w:kern w:val="0"/>
            <w:sz w:val="24"/>
            <w:szCs w:val="20"/>
          </w:rPr>
          <w:t>, and</w:t>
        </w:r>
      </w:ins>
      <w:r w:rsidRPr="004E3B9E">
        <w:rPr>
          <w:rFonts w:ascii="Times New Roman" w:eastAsia="宋体" w:hAnsi="Times New Roman" w:cs="Times New Roman"/>
          <w:kern w:val="0"/>
          <w:sz w:val="24"/>
          <w:szCs w:val="20"/>
        </w:rPr>
        <w:t xml:space="preserve"> will approximate the actual dissolution rate if the solutions are moderately far from equilibrium. If a rock contains 10 volume percent of a mineral with density of 2800 kg/m</w:t>
      </w:r>
      <w:r w:rsidRPr="004E3B9E">
        <w:rPr>
          <w:rFonts w:ascii="Times New Roman" w:eastAsia="宋体" w:hAnsi="Times New Roman" w:cs="Times New Roman"/>
          <w:kern w:val="0"/>
          <w:sz w:val="24"/>
          <w:szCs w:val="20"/>
          <w:vertAlign w:val="superscript"/>
        </w:rPr>
        <w:t>3</w:t>
      </w:r>
      <w:r w:rsidRPr="004E3B9E">
        <w:rPr>
          <w:rFonts w:ascii="Times New Roman" w:eastAsia="宋体" w:hAnsi="Times New Roman" w:cs="Times New Roman"/>
          <w:kern w:val="0"/>
          <w:sz w:val="24"/>
          <w:szCs w:val="20"/>
        </w:rPr>
        <w:t xml:space="preserve"> and specific surface area of 1 m</w:t>
      </w:r>
      <w:r w:rsidRPr="004E3B9E">
        <w:rPr>
          <w:rFonts w:ascii="Times New Roman" w:eastAsia="宋体" w:hAnsi="Times New Roman" w:cs="Times New Roman"/>
          <w:kern w:val="0"/>
          <w:sz w:val="24"/>
          <w:szCs w:val="20"/>
          <w:vertAlign w:val="superscript"/>
        </w:rPr>
        <w:t>2</w:t>
      </w:r>
      <w:r w:rsidRPr="004E3B9E">
        <w:rPr>
          <w:rFonts w:ascii="Times New Roman" w:eastAsia="宋体" w:hAnsi="Times New Roman" w:cs="Times New Roman"/>
          <w:kern w:val="0"/>
          <w:sz w:val="24"/>
          <w:szCs w:val="20"/>
        </w:rPr>
        <w:t>/kg, 1m</w:t>
      </w:r>
      <w:r w:rsidRPr="004E3B9E">
        <w:rPr>
          <w:rFonts w:ascii="Times New Roman" w:eastAsia="宋体" w:hAnsi="Times New Roman" w:cs="Times New Roman" w:hint="eastAsia"/>
          <w:kern w:val="0"/>
          <w:sz w:val="24"/>
          <w:szCs w:val="20"/>
          <w:vertAlign w:val="superscript"/>
        </w:rPr>
        <w:t>3</w:t>
      </w:r>
      <w:r w:rsidRPr="004E3B9E">
        <w:rPr>
          <w:rFonts w:ascii="Times New Roman" w:eastAsia="宋体" w:hAnsi="Times New Roman" w:cs="Times New Roman" w:hint="eastAsia"/>
          <w:kern w:val="0"/>
          <w:sz w:val="24"/>
          <w:szCs w:val="20"/>
        </w:rPr>
        <w:t xml:space="preserve"> of such rock would</w:t>
      </w:r>
      <w:r w:rsidRPr="004E3B9E">
        <w:rPr>
          <w:rFonts w:ascii="Times New Roman" w:eastAsia="宋体" w:hAnsi="Times New Roman" w:cs="Times New Roman"/>
          <w:kern w:val="0"/>
          <w:sz w:val="24"/>
          <w:szCs w:val="20"/>
        </w:rPr>
        <w:t xml:space="preserve"> contain 280 m</w:t>
      </w:r>
      <w:r w:rsidRPr="004E3B9E">
        <w:rPr>
          <w:rFonts w:ascii="Times New Roman" w:eastAsia="宋体" w:hAnsi="Times New Roman" w:cs="Times New Roman"/>
          <w:kern w:val="0"/>
          <w:sz w:val="24"/>
          <w:szCs w:val="20"/>
          <w:vertAlign w:val="superscript"/>
        </w:rPr>
        <w:t>2</w:t>
      </w:r>
      <w:r w:rsidRPr="004E3B9E">
        <w:rPr>
          <w:rFonts w:ascii="Times New Roman" w:eastAsia="宋体" w:hAnsi="Times New Roman" w:cs="Times New Roman"/>
          <w:kern w:val="0"/>
          <w:sz w:val="24"/>
          <w:szCs w:val="20"/>
        </w:rPr>
        <w:t xml:space="preserve"> of reactive surface area. </w:t>
      </w:r>
      <w:r w:rsidRPr="004E3B9E">
        <w:rPr>
          <w:rFonts w:ascii="Times New Roman" w:eastAsia="宋体" w:hAnsi="Times New Roman" w:cs="Times New Roman"/>
          <w:kern w:val="0"/>
          <w:sz w:val="24"/>
          <w:szCs w:val="20"/>
        </w:rPr>
        <w:lastRenderedPageBreak/>
        <w:t>With these numbers, the predicted timescale of mineral dissolution would be about 1000 years; or in other words roughly 2/3 (actually 1 – e</w:t>
      </w:r>
      <w:r w:rsidRPr="004E3B9E">
        <w:rPr>
          <w:rFonts w:ascii="Times New Roman" w:eastAsia="宋体" w:hAnsi="Times New Roman" w:cs="Times New Roman"/>
          <w:kern w:val="0"/>
          <w:sz w:val="24"/>
          <w:szCs w:val="20"/>
          <w:vertAlign w:val="superscript"/>
        </w:rPr>
        <w:t>-1</w:t>
      </w:r>
      <w:r w:rsidRPr="004E3B9E">
        <w:rPr>
          <w:rFonts w:ascii="Times New Roman" w:eastAsia="宋体" w:hAnsi="Times New Roman" w:cs="Times New Roman"/>
          <w:kern w:val="0"/>
          <w:sz w:val="24"/>
          <w:szCs w:val="20"/>
        </w:rPr>
        <w:t>) of the reactive mineral inventory would dissolve in 1000 years. Assuming a molecular weight similar to feldspar (about 280 g/</w:t>
      </w:r>
      <w:proofErr w:type="spellStart"/>
      <w:r w:rsidRPr="004E3B9E">
        <w:rPr>
          <w:rFonts w:ascii="Times New Roman" w:eastAsia="宋体" w:hAnsi="Times New Roman" w:cs="Times New Roman"/>
          <w:kern w:val="0"/>
          <w:sz w:val="24"/>
          <w:szCs w:val="20"/>
        </w:rPr>
        <w:t>mol</w:t>
      </w:r>
      <w:proofErr w:type="spellEnd"/>
      <w:r w:rsidRPr="004E3B9E">
        <w:rPr>
          <w:rFonts w:ascii="Times New Roman" w:eastAsia="宋体" w:hAnsi="Times New Roman" w:cs="Times New Roman"/>
          <w:kern w:val="0"/>
          <w:sz w:val="24"/>
          <w:szCs w:val="20"/>
        </w:rPr>
        <w:t>), about 600 moles of reactive mineral would be dissolved in 1000 years.  For comparison, if 5 to 10% of the rock volume is initially filled with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at a density of 600 kg/m</w:t>
      </w:r>
      <w:r w:rsidRPr="004E3B9E">
        <w:rPr>
          <w:rFonts w:ascii="Times New Roman" w:eastAsia="宋体" w:hAnsi="Times New Roman" w:cs="Times New Roman"/>
          <w:kern w:val="0"/>
          <w:sz w:val="24"/>
          <w:szCs w:val="20"/>
          <w:vertAlign w:val="superscript"/>
        </w:rPr>
        <w:t>3</w:t>
      </w:r>
      <w:r w:rsidRPr="004E3B9E">
        <w:rPr>
          <w:rFonts w:ascii="Times New Roman" w:eastAsia="宋体" w:hAnsi="Times New Roman" w:cs="Times New Roman"/>
          <w:kern w:val="0"/>
          <w:sz w:val="24"/>
          <w:szCs w:val="20"/>
        </w:rPr>
        <w:t>, then the 1m</w:t>
      </w:r>
      <w:r w:rsidRPr="004E3B9E">
        <w:rPr>
          <w:rFonts w:ascii="Times New Roman" w:eastAsia="宋体" w:hAnsi="Times New Roman" w:cs="Times New Roman"/>
          <w:kern w:val="0"/>
          <w:sz w:val="24"/>
          <w:szCs w:val="20"/>
          <w:vertAlign w:val="superscript"/>
        </w:rPr>
        <w:t>3</w:t>
      </w:r>
      <w:r w:rsidRPr="004E3B9E">
        <w:rPr>
          <w:rFonts w:ascii="Times New Roman" w:eastAsia="宋体" w:hAnsi="Times New Roman" w:cs="Times New Roman"/>
          <w:kern w:val="0"/>
          <w:sz w:val="24"/>
          <w:szCs w:val="20"/>
        </w:rPr>
        <w:t xml:space="preserve"> </w:t>
      </w:r>
      <w:proofErr w:type="gramStart"/>
      <w:r w:rsidRPr="004E3B9E">
        <w:rPr>
          <w:rFonts w:ascii="Times New Roman" w:eastAsia="宋体" w:hAnsi="Times New Roman" w:cs="Times New Roman"/>
          <w:kern w:val="0"/>
          <w:sz w:val="24"/>
          <w:szCs w:val="20"/>
        </w:rPr>
        <w:t>volume</w:t>
      </w:r>
      <w:proofErr w:type="gramEnd"/>
      <w:r w:rsidRPr="004E3B9E">
        <w:rPr>
          <w:rFonts w:ascii="Times New Roman" w:eastAsia="宋体" w:hAnsi="Times New Roman" w:cs="Times New Roman"/>
          <w:kern w:val="0"/>
          <w:sz w:val="24"/>
          <w:szCs w:val="20"/>
        </w:rPr>
        <w:t xml:space="preserve"> contains about 30 to 60 kg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or about 68</w:t>
      </w:r>
      <w:r w:rsidRPr="004E3B9E">
        <w:rPr>
          <w:rFonts w:ascii="Times New Roman" w:eastAsia="宋体" w:hAnsi="Times New Roman" w:cs="Times New Roman" w:hint="eastAsia"/>
          <w:kern w:val="0"/>
          <w:sz w:val="24"/>
          <w:szCs w:val="20"/>
        </w:rPr>
        <w:t>0</w:t>
      </w:r>
      <w:r w:rsidRPr="004E3B9E">
        <w:rPr>
          <w:rFonts w:ascii="Times New Roman" w:eastAsia="宋体" w:hAnsi="Times New Roman" w:cs="Times New Roman"/>
          <w:kern w:val="0"/>
          <w:sz w:val="24"/>
          <w:szCs w:val="20"/>
        </w:rPr>
        <w:t xml:space="preserve"> to 136</w:t>
      </w:r>
      <w:r w:rsidRPr="004E3B9E">
        <w:rPr>
          <w:rFonts w:ascii="Times New Roman" w:eastAsia="宋体" w:hAnsi="Times New Roman" w:cs="Times New Roman" w:hint="eastAsia"/>
          <w:kern w:val="0"/>
          <w:sz w:val="24"/>
          <w:szCs w:val="20"/>
        </w:rPr>
        <w:t>0</w:t>
      </w:r>
      <w:r w:rsidRPr="004E3B9E">
        <w:rPr>
          <w:rFonts w:ascii="Times New Roman" w:eastAsia="宋体" w:hAnsi="Times New Roman" w:cs="Times New Roman"/>
          <w:kern w:val="0"/>
          <w:sz w:val="24"/>
          <w:szCs w:val="20"/>
        </w:rPr>
        <w:t xml:space="preserve"> moles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Hence the release of </w:t>
      </w:r>
      <w:proofErr w:type="spellStart"/>
      <w:r w:rsidRPr="004E3B9E">
        <w:rPr>
          <w:rFonts w:ascii="Times New Roman" w:eastAsia="宋体" w:hAnsi="Times New Roman" w:cs="Times New Roman"/>
          <w:kern w:val="0"/>
          <w:sz w:val="24"/>
          <w:szCs w:val="20"/>
        </w:rPr>
        <w:t>cations</w:t>
      </w:r>
      <w:proofErr w:type="spellEnd"/>
      <w:r w:rsidRPr="004E3B9E">
        <w:rPr>
          <w:rFonts w:ascii="Times New Roman" w:eastAsia="宋体" w:hAnsi="Times New Roman" w:cs="Times New Roman"/>
          <w:kern w:val="0"/>
          <w:sz w:val="24"/>
          <w:szCs w:val="20"/>
        </w:rPr>
        <w:t xml:space="preserve"> from mineral dissolution over 1000 years is approximately enough to mineralize 40 to 90 percent of the capillary-trapped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w:t>
      </w:r>
    </w:p>
    <w:p w14:paraId="64F5E23B" w14:textId="77777777" w:rsidR="004E3B9E" w:rsidRPr="004E3B9E" w:rsidRDefault="004E3B9E" w:rsidP="004E3B9E">
      <w:pPr>
        <w:widowControl/>
        <w:rPr>
          <w:rFonts w:ascii="Times New Roman" w:eastAsia="宋体" w:hAnsi="Times New Roman" w:cs="Times New Roman"/>
          <w:kern w:val="0"/>
          <w:sz w:val="24"/>
          <w:szCs w:val="20"/>
        </w:rPr>
      </w:pPr>
    </w:p>
    <w:p w14:paraId="47F4D05E" w14:textId="77777777"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The above calculation is significant because it implies that the reaction rate and reactive mineral fraction of reservoir rocks are the critical parameters for assessing mineralization of injected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It also shows that slight changes in the rates can have a large effect on the result. If dissolution rates are retarded by </w:t>
      </w:r>
      <w:proofErr w:type="gramStart"/>
      <w:r w:rsidRPr="004E3B9E">
        <w:rPr>
          <w:rFonts w:ascii="Times New Roman" w:eastAsia="宋体" w:hAnsi="Times New Roman" w:cs="Times New Roman"/>
          <w:kern w:val="0"/>
          <w:sz w:val="24"/>
          <w:szCs w:val="20"/>
        </w:rPr>
        <w:t>10x</w:t>
      </w:r>
      <w:proofErr w:type="gramEnd"/>
      <w:r w:rsidRPr="004E3B9E">
        <w:rPr>
          <w:rFonts w:ascii="Times New Roman" w:eastAsia="宋体" w:hAnsi="Times New Roman" w:cs="Times New Roman"/>
          <w:kern w:val="0"/>
          <w:sz w:val="24"/>
          <w:szCs w:val="20"/>
        </w:rPr>
        <w:t>, there will likely be 10x less mineralization over 1000 years. And if the rates could be enhanced, there would be significant benefit in terms of increasing the amount of mineralized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w:t>
      </w:r>
    </w:p>
    <w:p w14:paraId="15EA854F" w14:textId="77777777" w:rsidR="004E3B9E" w:rsidRPr="004E3B9E" w:rsidRDefault="004E3B9E" w:rsidP="004E3B9E">
      <w:pPr>
        <w:widowControl/>
        <w:rPr>
          <w:rFonts w:ascii="Times New Roman" w:eastAsia="宋体" w:hAnsi="Times New Roman" w:cs="Times New Roman"/>
          <w:kern w:val="0"/>
          <w:sz w:val="24"/>
          <w:szCs w:val="20"/>
        </w:rPr>
      </w:pPr>
    </w:p>
    <w:p w14:paraId="2FBB31C2" w14:textId="59BB5B3B" w:rsidR="004E3B9E" w:rsidRDefault="004E3B9E" w:rsidP="004E3B9E">
      <w:pPr>
        <w:widowControl/>
        <w:rPr>
          <w:rFonts w:ascii="Times New Roman" w:eastAsia="宋体" w:hAnsi="Times New Roman" w:cs="Times New Roman"/>
          <w:kern w:val="0"/>
          <w:sz w:val="24"/>
          <w:szCs w:val="20"/>
        </w:rPr>
      </w:pPr>
      <w:proofErr w:type="spellStart"/>
      <w:r w:rsidRPr="004E3B9E">
        <w:rPr>
          <w:rFonts w:ascii="Times New Roman" w:eastAsia="宋体" w:hAnsi="Times New Roman" w:cs="Times New Roman"/>
          <w:kern w:val="0"/>
          <w:sz w:val="24"/>
          <w:szCs w:val="20"/>
        </w:rPr>
        <w:t>Audigane</w:t>
      </w:r>
      <w:proofErr w:type="spellEnd"/>
      <w:r w:rsidRPr="004E3B9E">
        <w:rPr>
          <w:rFonts w:ascii="Times New Roman" w:eastAsia="宋体" w:hAnsi="Times New Roman" w:cs="Times New Roman"/>
          <w:kern w:val="0"/>
          <w:sz w:val="24"/>
          <w:szCs w:val="20"/>
        </w:rPr>
        <w:t xml:space="preserve"> et al (2007) used a reactive transport model to estimate the relative fractions of capillary trapped, dissolved, and mineralized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in the </w:t>
      </w:r>
      <w:proofErr w:type="spellStart"/>
      <w:r w:rsidRPr="004E3B9E">
        <w:rPr>
          <w:rFonts w:ascii="Times New Roman" w:eastAsia="宋体" w:hAnsi="Times New Roman" w:cs="Times New Roman"/>
          <w:kern w:val="0"/>
          <w:sz w:val="24"/>
          <w:szCs w:val="20"/>
        </w:rPr>
        <w:t>Utsira</w:t>
      </w:r>
      <w:proofErr w:type="spellEnd"/>
      <w:r w:rsidRPr="004E3B9E">
        <w:rPr>
          <w:rFonts w:ascii="Times New Roman" w:eastAsia="宋体" w:hAnsi="Times New Roman" w:cs="Times New Roman"/>
          <w:kern w:val="0"/>
          <w:sz w:val="24"/>
          <w:szCs w:val="20"/>
        </w:rPr>
        <w:t xml:space="preserve"> Formation, </w:t>
      </w:r>
      <w:proofErr w:type="gramStart"/>
      <w:r w:rsidRPr="004E3B9E">
        <w:rPr>
          <w:rFonts w:ascii="Times New Roman" w:eastAsia="宋体" w:hAnsi="Times New Roman" w:cs="Times New Roman"/>
          <w:kern w:val="0"/>
          <w:sz w:val="24"/>
          <w:szCs w:val="20"/>
        </w:rPr>
        <w:t>a quartz</w:t>
      </w:r>
      <w:proofErr w:type="gramEnd"/>
      <w:r w:rsidRPr="004E3B9E">
        <w:rPr>
          <w:rFonts w:ascii="Times New Roman" w:eastAsia="宋体" w:hAnsi="Times New Roman" w:cs="Times New Roman"/>
          <w:kern w:val="0"/>
          <w:sz w:val="24"/>
          <w:szCs w:val="20"/>
        </w:rPr>
        <w:t xml:space="preserve">-rich sandstone that is being used as a reservoir formation for the </w:t>
      </w:r>
      <w:proofErr w:type="spellStart"/>
      <w:r w:rsidRPr="004E3B9E">
        <w:rPr>
          <w:rFonts w:ascii="Times New Roman" w:eastAsia="宋体" w:hAnsi="Times New Roman" w:cs="Times New Roman"/>
          <w:kern w:val="0"/>
          <w:sz w:val="24"/>
          <w:szCs w:val="20"/>
        </w:rPr>
        <w:t>Sleipner</w:t>
      </w:r>
      <w:proofErr w:type="spellEnd"/>
      <w:r w:rsidRPr="004E3B9E">
        <w:rPr>
          <w:rFonts w:ascii="Times New Roman" w:eastAsia="宋体" w:hAnsi="Times New Roman" w:cs="Times New Roman"/>
          <w:kern w:val="0"/>
          <w:sz w:val="24"/>
          <w:szCs w:val="20"/>
        </w:rPr>
        <w:t xml:space="preserve">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sequestration project. In their simulation, they calculate that only 1-2% of the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is mineralized after 1000 years. This small amount of calculated mineralization is consistent with the fact that they had only 1.3% by volume of reactive mineral (Fe-rich chlorite), and that the conversion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to FeCO</w:t>
      </w:r>
      <w:r w:rsidRPr="004E3B9E">
        <w:rPr>
          <w:rFonts w:ascii="Times New Roman" w:eastAsia="宋体" w:hAnsi="Times New Roman" w:cs="Times New Roman"/>
          <w:kern w:val="0"/>
          <w:sz w:val="24"/>
          <w:szCs w:val="20"/>
          <w:vertAlign w:val="subscript"/>
        </w:rPr>
        <w:t>3</w:t>
      </w:r>
      <w:r w:rsidRPr="004E3B9E">
        <w:rPr>
          <w:rFonts w:ascii="Times New Roman" w:eastAsia="宋体" w:hAnsi="Times New Roman" w:cs="Times New Roman"/>
          <w:kern w:val="0"/>
          <w:sz w:val="24"/>
          <w:szCs w:val="20"/>
        </w:rPr>
        <w:t xml:space="preserve"> (about 20 </w:t>
      </w:r>
      <w:proofErr w:type="spellStart"/>
      <w:r w:rsidRPr="004E3B9E">
        <w:rPr>
          <w:rFonts w:ascii="Times New Roman" w:eastAsia="宋体" w:hAnsi="Times New Roman" w:cs="Times New Roman"/>
          <w:kern w:val="0"/>
          <w:sz w:val="24"/>
          <w:szCs w:val="20"/>
        </w:rPr>
        <w:t>mol</w:t>
      </w:r>
      <w:proofErr w:type="spellEnd"/>
      <w:r w:rsidRPr="004E3B9E">
        <w:rPr>
          <w:rFonts w:ascii="Times New Roman" w:eastAsia="宋体" w:hAnsi="Times New Roman" w:cs="Times New Roman"/>
          <w:kern w:val="0"/>
          <w:sz w:val="24"/>
          <w:szCs w:val="20"/>
        </w:rPr>
        <w:t>/m</w:t>
      </w:r>
      <w:r w:rsidRPr="004E3B9E">
        <w:rPr>
          <w:rFonts w:ascii="Times New Roman" w:eastAsia="宋体" w:hAnsi="Times New Roman" w:cs="Times New Roman"/>
          <w:kern w:val="0"/>
          <w:sz w:val="24"/>
          <w:szCs w:val="20"/>
          <w:vertAlign w:val="superscript"/>
        </w:rPr>
        <w:t>3</w:t>
      </w:r>
      <w:r w:rsidRPr="004E3B9E">
        <w:rPr>
          <w:rFonts w:ascii="Times New Roman" w:eastAsia="宋体" w:hAnsi="Times New Roman" w:cs="Times New Roman"/>
          <w:kern w:val="0"/>
          <w:sz w:val="24"/>
          <w:szCs w:val="20"/>
        </w:rPr>
        <w:t xml:space="preserve"> by 1000 years) was offset by a similar amount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rele</w:t>
      </w:r>
      <w:r w:rsidR="00F53D4D">
        <w:rPr>
          <w:rFonts w:ascii="Times New Roman" w:eastAsia="宋体" w:hAnsi="Times New Roman" w:cs="Times New Roman"/>
          <w:kern w:val="0"/>
          <w:sz w:val="24"/>
          <w:szCs w:val="20"/>
        </w:rPr>
        <w:t xml:space="preserve">ase by dissolution of calcite. </w:t>
      </w:r>
    </w:p>
    <w:p w14:paraId="03A7DD33" w14:textId="77777777" w:rsidR="00F53D4D" w:rsidRPr="004E3B9E" w:rsidRDefault="00F53D4D" w:rsidP="004E3B9E">
      <w:pPr>
        <w:widowControl/>
        <w:rPr>
          <w:rFonts w:ascii="Times New Roman" w:eastAsia="宋体" w:hAnsi="Times New Roman" w:cs="Times New Roman"/>
          <w:kern w:val="0"/>
          <w:sz w:val="24"/>
          <w:szCs w:val="20"/>
        </w:rPr>
      </w:pPr>
    </w:p>
    <w:p w14:paraId="3B70A1F0" w14:textId="77777777"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Our simulations suggest that the mineralogical trapping efficiency of impure sandstones can be reduced to a relatively simple parameter that involves permeability, reactive mineral percentage and residual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saturation:</w:t>
      </w:r>
    </w:p>
    <w:p w14:paraId="6B015272" w14:textId="77777777" w:rsidR="004E3B9E" w:rsidRPr="004E3B9E" w:rsidRDefault="004E3B9E" w:rsidP="004E3B9E">
      <w:pPr>
        <w:widowControl/>
        <w:rPr>
          <w:rFonts w:ascii="Times New Roman" w:eastAsia="宋体" w:hAnsi="Times New Roman" w:cs="Times New Roman"/>
          <w:kern w:val="0"/>
          <w:sz w:val="24"/>
          <w:szCs w:val="20"/>
        </w:rPr>
      </w:pPr>
    </w:p>
    <w:p w14:paraId="745C59F4" w14:textId="78F9DDB4" w:rsidR="00CA4DAE" w:rsidRDefault="004E3B9E" w:rsidP="00CA4DAE">
      <w:r w:rsidRPr="004E3B9E">
        <w:tab/>
      </w:r>
      <w:r w:rsidR="00800756">
        <w:rPr>
          <w:position w:val="-34"/>
        </w:rPr>
        <w:pict w14:anchorId="5462FBA2">
          <v:shape id="_x0000_i1028" type="#_x0000_t75" style="width:139.5pt;height:38pt">
            <v:imagedata r:id="rId14" o:title=""/>
          </v:shape>
        </w:pict>
      </w:r>
    </w:p>
    <w:p w14:paraId="14E962FF" w14:textId="77777777" w:rsidR="004E3B9E" w:rsidRPr="004E3B9E" w:rsidRDefault="004E3B9E" w:rsidP="004E3B9E">
      <w:pPr>
        <w:widowControl/>
        <w:rPr>
          <w:rFonts w:ascii="Times New Roman" w:eastAsia="宋体" w:hAnsi="Times New Roman" w:cs="Times New Roman"/>
          <w:kern w:val="0"/>
          <w:sz w:val="24"/>
          <w:szCs w:val="20"/>
          <w:lang w:eastAsia="en-US"/>
        </w:rPr>
      </w:pPr>
      <w:proofErr w:type="gramStart"/>
      <w:r w:rsidRPr="004E3B9E">
        <w:rPr>
          <w:rFonts w:ascii="Times New Roman" w:eastAsia="宋体" w:hAnsi="Times New Roman" w:cs="Times New Roman"/>
          <w:kern w:val="0"/>
          <w:sz w:val="24"/>
          <w:szCs w:val="20"/>
          <w:lang w:eastAsia="en-US"/>
        </w:rPr>
        <w:t>where</w:t>
      </w:r>
      <w:proofErr w:type="gramEnd"/>
      <w:r w:rsidRPr="004E3B9E">
        <w:rPr>
          <w:rFonts w:ascii="Times New Roman" w:eastAsia="宋体" w:hAnsi="Times New Roman" w:cs="Times New Roman"/>
          <w:kern w:val="0"/>
          <w:sz w:val="24"/>
          <w:szCs w:val="20"/>
          <w:lang w:eastAsia="en-US"/>
        </w:rPr>
        <w:t xml:space="preserve"> </w:t>
      </w:r>
      <w:proofErr w:type="spellStart"/>
      <w:r w:rsidRPr="004E3B9E">
        <w:rPr>
          <w:rFonts w:ascii="Times New Roman" w:eastAsia="宋体" w:hAnsi="Times New Roman" w:cs="Times New Roman"/>
          <w:kern w:val="0"/>
          <w:sz w:val="24"/>
          <w:szCs w:val="20"/>
          <w:lang w:eastAsia="en-US"/>
        </w:rPr>
        <w:t>X</w:t>
      </w:r>
      <w:r w:rsidRPr="004E3B9E">
        <w:rPr>
          <w:rFonts w:ascii="Times New Roman" w:eastAsia="宋体" w:hAnsi="Times New Roman" w:cs="Times New Roman"/>
          <w:kern w:val="0"/>
          <w:sz w:val="24"/>
          <w:szCs w:val="20"/>
          <w:vertAlign w:val="subscript"/>
          <w:lang w:eastAsia="en-US"/>
        </w:rPr>
        <w:t>rm</w:t>
      </w:r>
      <w:proofErr w:type="spellEnd"/>
      <w:r w:rsidRPr="004E3B9E">
        <w:rPr>
          <w:rFonts w:ascii="Times New Roman" w:eastAsia="宋体" w:hAnsi="Times New Roman" w:cs="Times New Roman"/>
          <w:kern w:val="0"/>
          <w:sz w:val="24"/>
          <w:szCs w:val="20"/>
          <w:lang w:eastAsia="en-US"/>
        </w:rPr>
        <w:t xml:space="preserve"> is the volume fraction of reactive minerals containing divalent </w:t>
      </w:r>
      <w:proofErr w:type="spellStart"/>
      <w:r w:rsidRPr="004E3B9E">
        <w:rPr>
          <w:rFonts w:ascii="Times New Roman" w:eastAsia="宋体" w:hAnsi="Times New Roman" w:cs="Times New Roman"/>
          <w:kern w:val="0"/>
          <w:sz w:val="24"/>
          <w:szCs w:val="20"/>
          <w:lang w:eastAsia="en-US"/>
        </w:rPr>
        <w:t>cations</w:t>
      </w:r>
      <w:proofErr w:type="spellEnd"/>
      <w:r w:rsidRPr="004E3B9E">
        <w:rPr>
          <w:rFonts w:ascii="Times New Roman" w:eastAsia="宋体" w:hAnsi="Times New Roman" w:cs="Times New Roman"/>
          <w:kern w:val="0"/>
          <w:sz w:val="24"/>
          <w:szCs w:val="20"/>
          <w:lang w:eastAsia="en-US"/>
        </w:rPr>
        <w:t xml:space="preserve">, and </w:t>
      </w:r>
      <w:proofErr w:type="spellStart"/>
      <w:r w:rsidRPr="004E3B9E">
        <w:rPr>
          <w:rFonts w:ascii="Times New Roman" w:eastAsia="宋体" w:hAnsi="Times New Roman" w:cs="Times New Roman"/>
          <w:kern w:val="0"/>
          <w:sz w:val="24"/>
          <w:szCs w:val="20"/>
          <w:lang w:eastAsia="en-US"/>
        </w:rPr>
        <w:t>s</w:t>
      </w:r>
      <w:r w:rsidRPr="004E3B9E">
        <w:rPr>
          <w:rFonts w:ascii="Times New Roman" w:eastAsia="宋体" w:hAnsi="Times New Roman" w:cs="Times New Roman"/>
          <w:kern w:val="0"/>
          <w:sz w:val="24"/>
          <w:szCs w:val="20"/>
          <w:vertAlign w:val="subscript"/>
          <w:lang w:eastAsia="en-US"/>
        </w:rPr>
        <w:t>g</w:t>
      </w:r>
      <w:proofErr w:type="spellEnd"/>
      <w:r w:rsidRPr="004E3B9E">
        <w:rPr>
          <w:rFonts w:ascii="Times New Roman" w:eastAsia="宋体" w:hAnsi="Times New Roman" w:cs="Times New Roman"/>
          <w:kern w:val="0"/>
          <w:sz w:val="24"/>
          <w:szCs w:val="20"/>
          <w:lang w:eastAsia="en-US"/>
        </w:rPr>
        <w:t xml:space="preserve"> is the residual gas saturation for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in brine. The approximate sign applies because the ratio of densities and molecular weights is close to unity for typical minerals and supercritical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This ratio is effectively a ratio of the number of divalent </w:t>
      </w:r>
      <w:proofErr w:type="spellStart"/>
      <w:r w:rsidRPr="004E3B9E">
        <w:rPr>
          <w:rFonts w:ascii="Times New Roman" w:eastAsia="宋体" w:hAnsi="Times New Roman" w:cs="Times New Roman"/>
          <w:kern w:val="0"/>
          <w:sz w:val="24"/>
          <w:szCs w:val="20"/>
          <w:lang w:eastAsia="en-US"/>
        </w:rPr>
        <w:t>cations</w:t>
      </w:r>
      <w:proofErr w:type="spellEnd"/>
      <w:r w:rsidRPr="004E3B9E">
        <w:rPr>
          <w:rFonts w:ascii="Times New Roman" w:eastAsia="宋体" w:hAnsi="Times New Roman" w:cs="Times New Roman"/>
          <w:kern w:val="0"/>
          <w:sz w:val="24"/>
          <w:szCs w:val="20"/>
          <w:lang w:eastAsia="en-US"/>
        </w:rPr>
        <w:t xml:space="preserve"> available per unit volume of reservoir rock to the number of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molecules present as capillary-trapped bubbles. </w:t>
      </w:r>
      <w:proofErr w:type="gramStart"/>
      <w:r w:rsidRPr="004E3B9E">
        <w:rPr>
          <w:rFonts w:ascii="Times New Roman" w:eastAsia="宋体" w:hAnsi="Times New Roman" w:cs="Times New Roman"/>
          <w:kern w:val="0"/>
          <w:sz w:val="24"/>
          <w:szCs w:val="20"/>
          <w:lang w:eastAsia="en-US"/>
        </w:rPr>
        <w:t xml:space="preserve">If </w:t>
      </w:r>
      <w:proofErr w:type="spellStart"/>
      <w:r w:rsidRPr="004E3B9E">
        <w:rPr>
          <w:rFonts w:ascii="Times New Roman" w:eastAsia="宋体" w:hAnsi="Times New Roman" w:cs="Times New Roman"/>
          <w:kern w:val="0"/>
          <w:sz w:val="24"/>
          <w:szCs w:val="20"/>
          <w:lang w:eastAsia="en-US"/>
        </w:rPr>
        <w:t>X</w:t>
      </w:r>
      <w:r w:rsidRPr="004E3B9E">
        <w:rPr>
          <w:rFonts w:ascii="Times New Roman" w:eastAsia="宋体" w:hAnsi="Times New Roman" w:cs="Times New Roman"/>
          <w:kern w:val="0"/>
          <w:sz w:val="24"/>
          <w:szCs w:val="20"/>
          <w:vertAlign w:val="subscript"/>
          <w:lang w:eastAsia="en-US"/>
        </w:rPr>
        <w:t>rm</w:t>
      </w:r>
      <w:proofErr w:type="spellEnd"/>
      <w:r w:rsidRPr="004E3B9E">
        <w:rPr>
          <w:rFonts w:ascii="Times New Roman" w:eastAsia="宋体" w:hAnsi="Times New Roman" w:cs="Times New Roman"/>
          <w:kern w:val="0"/>
          <w:sz w:val="24"/>
          <w:szCs w:val="20"/>
          <w:lang w:eastAsia="en-US"/>
        </w:rPr>
        <w:t xml:space="preserve"> / </w:t>
      </w:r>
      <w:proofErr w:type="spellStart"/>
      <w:r w:rsidRPr="004E3B9E">
        <w:rPr>
          <w:rFonts w:ascii="Times New Roman" w:eastAsia="宋体" w:hAnsi="Times New Roman" w:cs="Times New Roman"/>
          <w:kern w:val="0"/>
          <w:sz w:val="24"/>
          <w:szCs w:val="20"/>
          <w:lang w:eastAsia="en-US"/>
        </w:rPr>
        <w:t>s</w:t>
      </w:r>
      <w:r w:rsidRPr="004E3B9E">
        <w:rPr>
          <w:rFonts w:ascii="Times New Roman" w:eastAsia="宋体" w:hAnsi="Times New Roman" w:cs="Times New Roman"/>
          <w:kern w:val="0"/>
          <w:sz w:val="24"/>
          <w:szCs w:val="20"/>
          <w:vertAlign w:val="subscript"/>
          <w:lang w:eastAsia="en-US"/>
        </w:rPr>
        <w:t>g</w:t>
      </w:r>
      <w:proofErr w:type="spellEnd"/>
      <w:r w:rsidRPr="004E3B9E">
        <w:rPr>
          <w:rFonts w:ascii="Times New Roman" w:eastAsia="宋体" w:hAnsi="Times New Roman" w:cs="Times New Roman"/>
          <w:kern w:val="0"/>
          <w:sz w:val="24"/>
          <w:szCs w:val="20"/>
          <w:lang w:eastAsia="en-US"/>
        </w:rPr>
        <w:t xml:space="preserve"> ≥ 1, then a large fraction of injected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can be expected to </w:t>
      </w:r>
      <w:r w:rsidRPr="004E3B9E">
        <w:rPr>
          <w:rFonts w:ascii="Times New Roman" w:eastAsia="宋体" w:hAnsi="Times New Roman" w:cs="Times New Roman"/>
          <w:kern w:val="0"/>
          <w:sz w:val="24"/>
          <w:szCs w:val="20"/>
          <w:lang w:eastAsia="en-US"/>
        </w:rPr>
        <w:lastRenderedPageBreak/>
        <w:t>be mineralized.</w:t>
      </w:r>
      <w:proofErr w:type="gramEnd"/>
      <w:r w:rsidRPr="004E3B9E">
        <w:rPr>
          <w:rFonts w:ascii="Times New Roman" w:eastAsia="宋体" w:hAnsi="Times New Roman" w:cs="Times New Roman"/>
          <w:kern w:val="0"/>
          <w:sz w:val="24"/>
          <w:szCs w:val="20"/>
          <w:lang w:eastAsia="en-US"/>
        </w:rPr>
        <w:t xml:space="preserve"> For our simulations that produce high mineralization fractions in 1000 years this ratio is in the range 1 to 2. If reaction rates are higher or lower than assumed in our models, it will not greatly affect the fraction of CO</w:t>
      </w:r>
      <w:r w:rsidRPr="004E3B9E">
        <w:rPr>
          <w:rFonts w:ascii="Times New Roman" w:eastAsia="宋体" w:hAnsi="Times New Roman" w:cs="Times New Roman"/>
          <w:kern w:val="0"/>
          <w:sz w:val="24"/>
          <w:szCs w:val="20"/>
          <w:vertAlign w:val="subscript"/>
          <w:lang w:eastAsia="en-US"/>
        </w:rPr>
        <w:t xml:space="preserve">2 </w:t>
      </w:r>
      <w:r w:rsidRPr="004E3B9E">
        <w:rPr>
          <w:rFonts w:ascii="Times New Roman" w:eastAsia="宋体" w:hAnsi="Times New Roman" w:cs="Times New Roman"/>
          <w:kern w:val="0"/>
          <w:sz w:val="24"/>
          <w:szCs w:val="20"/>
          <w:lang w:eastAsia="en-US"/>
        </w:rPr>
        <w:t xml:space="preserve">mineralized, but it will affect the timescale over which the mineralization happens. The remaining significant parameter is the </w:t>
      </w:r>
      <w:proofErr w:type="spellStart"/>
      <w:r w:rsidRPr="004E3B9E">
        <w:rPr>
          <w:rFonts w:ascii="Times New Roman" w:eastAsia="宋体" w:hAnsi="Times New Roman" w:cs="Times New Roman"/>
          <w:kern w:val="0"/>
          <w:sz w:val="24"/>
          <w:szCs w:val="20"/>
          <w:lang w:eastAsia="en-US"/>
        </w:rPr>
        <w:t>injectivity</w:t>
      </w:r>
      <w:proofErr w:type="spellEnd"/>
      <w:r w:rsidRPr="004E3B9E">
        <w:rPr>
          <w:rFonts w:ascii="Times New Roman" w:eastAsia="宋体" w:hAnsi="Times New Roman" w:cs="Times New Roman"/>
          <w:kern w:val="0"/>
          <w:sz w:val="24"/>
          <w:szCs w:val="20"/>
          <w:lang w:eastAsia="en-US"/>
        </w:rPr>
        <w:t>, which scales roughly with permeability. Hence, in economic terms, the figure of merit would be:</w:t>
      </w:r>
    </w:p>
    <w:p w14:paraId="58879592" w14:textId="77777777" w:rsidR="004E3B9E" w:rsidRPr="004E3B9E" w:rsidRDefault="004E3B9E" w:rsidP="004E3B9E">
      <w:pPr>
        <w:widowControl/>
        <w:rPr>
          <w:rFonts w:ascii="Times New Roman" w:eastAsia="宋体" w:hAnsi="Times New Roman" w:cs="Times New Roman"/>
          <w:kern w:val="0"/>
          <w:sz w:val="24"/>
          <w:szCs w:val="20"/>
          <w:lang w:eastAsia="en-US"/>
        </w:rPr>
      </w:pPr>
    </w:p>
    <w:p w14:paraId="6481E012" w14:textId="186DAAA1" w:rsidR="004E3B9E" w:rsidRPr="004E3B9E" w:rsidRDefault="004E3B9E" w:rsidP="004E3B9E">
      <w:pPr>
        <w:widowControl/>
        <w:ind w:firstLine="420"/>
        <w:rPr>
          <w:rFonts w:ascii="Times New Roman" w:eastAsia="宋体" w:hAnsi="Times New Roman" w:cs="Times New Roman"/>
          <w:kern w:val="0"/>
          <w:sz w:val="24"/>
          <w:szCs w:val="20"/>
          <w:lang w:eastAsia="en-US"/>
        </w:rPr>
      </w:pPr>
      <w:r>
        <w:rPr>
          <w:rFonts w:ascii="Times New Roman" w:eastAsia="宋体" w:hAnsi="Times New Roman" w:cs="Times New Roman"/>
          <w:noProof/>
          <w:kern w:val="0"/>
          <w:position w:val="-32"/>
          <w:sz w:val="24"/>
          <w:szCs w:val="20"/>
        </w:rPr>
        <w:drawing>
          <wp:inline distT="0" distB="0" distL="0" distR="0" wp14:anchorId="2D8667E8" wp14:editId="253C614E">
            <wp:extent cx="986790" cy="443865"/>
            <wp:effectExtent l="0" t="0" r="381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6790" cy="443865"/>
                    </a:xfrm>
                    <a:prstGeom prst="rect">
                      <a:avLst/>
                    </a:prstGeom>
                    <a:noFill/>
                    <a:ln>
                      <a:noFill/>
                    </a:ln>
                  </pic:spPr>
                </pic:pic>
              </a:graphicData>
            </a:graphic>
          </wp:inline>
        </w:drawing>
      </w:r>
    </w:p>
    <w:p w14:paraId="657E112A" w14:textId="77777777" w:rsidR="004E3B9E" w:rsidRPr="004E3B9E" w:rsidRDefault="004E3B9E" w:rsidP="004E3B9E">
      <w:pPr>
        <w:widowControl/>
        <w:rPr>
          <w:rFonts w:ascii="Times New Roman" w:eastAsia="宋体" w:hAnsi="Times New Roman" w:cs="Times New Roman"/>
          <w:kern w:val="0"/>
          <w:sz w:val="24"/>
          <w:szCs w:val="20"/>
          <w:lang w:eastAsia="en-US"/>
        </w:rPr>
      </w:pPr>
    </w:p>
    <w:p w14:paraId="3065776A" w14:textId="77777777" w:rsidR="004E3B9E" w:rsidRPr="004E3B9E" w:rsidRDefault="004E3B9E" w:rsidP="004E3B9E">
      <w:pPr>
        <w:widowControl/>
        <w:rPr>
          <w:rFonts w:ascii="Times New Roman" w:eastAsia="宋体" w:hAnsi="Times New Roman" w:cs="Times New Roman"/>
          <w:kern w:val="0"/>
          <w:sz w:val="24"/>
          <w:szCs w:val="20"/>
          <w:lang w:eastAsia="en-US"/>
        </w:rPr>
      </w:pPr>
      <w:r w:rsidRPr="004E3B9E">
        <w:rPr>
          <w:rFonts w:ascii="Times New Roman" w:eastAsia="宋体" w:hAnsi="Times New Roman" w:cs="Times New Roman"/>
          <w:kern w:val="0"/>
          <w:sz w:val="24"/>
          <w:szCs w:val="20"/>
          <w:lang w:eastAsia="en-US"/>
        </w:rPr>
        <w:t>If this number is high, it will maximize the amount of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that can be injected and expected to mineralize in 1000 years </w:t>
      </w:r>
      <w:r w:rsidRPr="004E3B9E">
        <w:rPr>
          <w:rFonts w:ascii="Times New Roman" w:eastAsia="宋体" w:hAnsi="Times New Roman" w:cs="Times New Roman"/>
          <w:i/>
          <w:kern w:val="0"/>
          <w:sz w:val="24"/>
          <w:szCs w:val="20"/>
          <w:lang w:eastAsia="en-US"/>
        </w:rPr>
        <w:t>per injection well</w:t>
      </w:r>
      <w:r w:rsidRPr="004E3B9E">
        <w:rPr>
          <w:rFonts w:ascii="Times New Roman" w:eastAsia="宋体" w:hAnsi="Times New Roman" w:cs="Times New Roman"/>
          <w:kern w:val="0"/>
          <w:sz w:val="24"/>
          <w:szCs w:val="20"/>
          <w:lang w:eastAsia="en-US"/>
        </w:rPr>
        <w:t>. Based on our simulations, more than half of injected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 xml:space="preserve"> could be mineralized with an injection rate of 1 MT CO</w:t>
      </w:r>
      <w:r w:rsidRPr="004E3B9E">
        <w:rPr>
          <w:rFonts w:ascii="Times New Roman" w:eastAsia="宋体" w:hAnsi="Times New Roman" w:cs="Times New Roman"/>
          <w:kern w:val="0"/>
          <w:sz w:val="24"/>
          <w:szCs w:val="20"/>
          <w:vertAlign w:val="subscript"/>
          <w:lang w:eastAsia="en-US"/>
        </w:rPr>
        <w:t>2</w:t>
      </w:r>
      <w:r w:rsidRPr="004E3B9E">
        <w:rPr>
          <w:rFonts w:ascii="Times New Roman" w:eastAsia="宋体" w:hAnsi="Times New Roman" w:cs="Times New Roman"/>
          <w:kern w:val="0"/>
          <w:sz w:val="24"/>
          <w:szCs w:val="20"/>
          <w:lang w:eastAsia="en-US"/>
        </w:rPr>
        <w:t>/</w:t>
      </w:r>
      <w:proofErr w:type="spellStart"/>
      <w:r w:rsidRPr="004E3B9E">
        <w:rPr>
          <w:rFonts w:ascii="Times New Roman" w:eastAsia="宋体" w:hAnsi="Times New Roman" w:cs="Times New Roman"/>
          <w:kern w:val="0"/>
          <w:sz w:val="24"/>
          <w:szCs w:val="20"/>
          <w:lang w:eastAsia="en-US"/>
        </w:rPr>
        <w:t>yr</w:t>
      </w:r>
      <w:proofErr w:type="spellEnd"/>
      <w:r w:rsidRPr="004E3B9E">
        <w:rPr>
          <w:rFonts w:ascii="Times New Roman" w:eastAsia="宋体" w:hAnsi="Times New Roman" w:cs="Times New Roman"/>
          <w:kern w:val="0"/>
          <w:sz w:val="24"/>
          <w:szCs w:val="20"/>
          <w:lang w:eastAsia="en-US"/>
        </w:rPr>
        <w:t xml:space="preserve"> for formations where this number is ≥50 </w:t>
      </w:r>
      <w:proofErr w:type="spellStart"/>
      <w:proofErr w:type="gramStart"/>
      <w:r w:rsidRPr="004E3B9E">
        <w:rPr>
          <w:rFonts w:ascii="Times New Roman" w:eastAsia="宋体" w:hAnsi="Times New Roman" w:cs="Times New Roman"/>
          <w:kern w:val="0"/>
          <w:sz w:val="24"/>
          <w:szCs w:val="20"/>
          <w:lang w:eastAsia="en-US"/>
        </w:rPr>
        <w:t>mD</w:t>
      </w:r>
      <w:proofErr w:type="gramEnd"/>
      <w:r w:rsidRPr="004E3B9E">
        <w:rPr>
          <w:rFonts w:ascii="Times New Roman" w:eastAsia="宋体" w:hAnsi="Times New Roman" w:cs="Times New Roman"/>
          <w:kern w:val="0"/>
          <w:sz w:val="24"/>
          <w:szCs w:val="20"/>
          <w:lang w:eastAsia="en-US"/>
        </w:rPr>
        <w:t>.</w:t>
      </w:r>
      <w:proofErr w:type="spellEnd"/>
    </w:p>
    <w:p w14:paraId="3FA2DA5A" w14:textId="77777777" w:rsidR="004E3B9E" w:rsidRPr="004E3B9E" w:rsidRDefault="004E3B9E" w:rsidP="004E3B9E">
      <w:pPr>
        <w:widowControl/>
        <w:rPr>
          <w:rFonts w:ascii="Times New Roman" w:eastAsia="宋体" w:hAnsi="Times New Roman" w:cs="Times New Roman"/>
          <w:kern w:val="0"/>
          <w:sz w:val="24"/>
          <w:szCs w:val="20"/>
        </w:rPr>
      </w:pPr>
    </w:p>
    <w:p w14:paraId="659F750D" w14:textId="77777777" w:rsidR="004E3B9E" w:rsidRPr="004E3B9E" w:rsidRDefault="004E3B9E" w:rsidP="004E3B9E">
      <w:pPr>
        <w:widowControl/>
        <w:rPr>
          <w:rFonts w:ascii="Times New Roman" w:eastAsia="宋体" w:hAnsi="Times New Roman" w:cs="Times New Roman"/>
          <w:b/>
          <w:kern w:val="0"/>
          <w:sz w:val="24"/>
          <w:szCs w:val="20"/>
        </w:rPr>
      </w:pPr>
      <w:r w:rsidRPr="004E3B9E">
        <w:rPr>
          <w:rFonts w:ascii="Times New Roman" w:eastAsia="宋体" w:hAnsi="Times New Roman" w:cs="Times New Roman"/>
          <w:b/>
          <w:kern w:val="0"/>
          <w:sz w:val="24"/>
          <w:szCs w:val="20"/>
        </w:rPr>
        <w:t>5.4 Fractures, heterogeneity, and 2-D effects</w:t>
      </w:r>
    </w:p>
    <w:p w14:paraId="315A6311" w14:textId="77777777" w:rsidR="004E3B9E" w:rsidRPr="004E3B9E" w:rsidRDefault="004E3B9E" w:rsidP="004E3B9E">
      <w:pPr>
        <w:widowControl/>
        <w:rPr>
          <w:rFonts w:ascii="Times New Roman" w:eastAsia="宋体" w:hAnsi="Times New Roman" w:cs="Times New Roman"/>
          <w:kern w:val="0"/>
          <w:sz w:val="24"/>
          <w:szCs w:val="20"/>
        </w:rPr>
      </w:pPr>
    </w:p>
    <w:p w14:paraId="739759DD" w14:textId="2C3DBE43"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 xml:space="preserve">A critical component of our analysis is the formation </w:t>
      </w:r>
      <w:proofErr w:type="spellStart"/>
      <w:r w:rsidRPr="004E3B9E">
        <w:rPr>
          <w:rFonts w:ascii="Times New Roman" w:eastAsia="宋体" w:hAnsi="Times New Roman" w:cs="Times New Roman"/>
          <w:kern w:val="0"/>
          <w:sz w:val="24"/>
          <w:szCs w:val="20"/>
        </w:rPr>
        <w:t>injectivity</w:t>
      </w:r>
      <w:proofErr w:type="spellEnd"/>
      <w:r w:rsidRPr="004E3B9E">
        <w:rPr>
          <w:rFonts w:ascii="Times New Roman" w:eastAsia="宋体" w:hAnsi="Times New Roman" w:cs="Times New Roman"/>
          <w:kern w:val="0"/>
          <w:sz w:val="24"/>
          <w:szCs w:val="20"/>
        </w:rPr>
        <w:t xml:space="preserve"> for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Our models assume that </w:t>
      </w:r>
      <w:proofErr w:type="spellStart"/>
      <w:r w:rsidRPr="004E3B9E">
        <w:rPr>
          <w:rFonts w:ascii="Times New Roman" w:eastAsia="宋体" w:hAnsi="Times New Roman" w:cs="Times New Roman"/>
          <w:kern w:val="0"/>
          <w:sz w:val="24"/>
          <w:szCs w:val="20"/>
        </w:rPr>
        <w:t>injectivity</w:t>
      </w:r>
      <w:proofErr w:type="spellEnd"/>
      <w:r w:rsidRPr="004E3B9E">
        <w:rPr>
          <w:rFonts w:ascii="Times New Roman" w:eastAsia="宋体" w:hAnsi="Times New Roman" w:cs="Times New Roman"/>
          <w:kern w:val="0"/>
          <w:sz w:val="24"/>
          <w:szCs w:val="20"/>
        </w:rPr>
        <w:t xml:space="preserve"> is directly determined by the core-scale permeability, which may be an overly conservative assumption. In most cases, the effective permeability at the scale of injection (10’s of meters) can be 1 or even 2 orders of magnitude higher than the core-scale permeability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&lt;EndNote&gt;&lt;Cite&gt;&lt;Author&gt;Raghavan&lt;/Author&gt;&lt;Year&gt;2006&lt;/Year&gt;&lt;RecNum&gt;1348&lt;/RecNum&gt;&lt;DisplayText&gt;(Raghavan, 2006)&lt;/DisplayText&gt;&lt;record&gt;&lt;rec-number&gt;1348&lt;/rec-number&gt;&lt;foreign-keys&gt;&lt;key app="EN" db-id="s0xvr2sd6dpzt6eed27xat5ad0p0xa99ftpe"&gt;1348&lt;/key&gt;&lt;/foreign-keys&gt;&lt;ref-type name="Journal Article"&gt;17&lt;/ref-type&gt;&lt;contributors&gt;&lt;authors&gt;&lt;author&gt;Raghavan, Rajagopal&lt;/author&gt;&lt;/authors&gt;&lt;/contributors&gt;&lt;titles&gt;&lt;title&gt;Some observations on the scale dependence of permeability by pumping tests&lt;/title&gt;&lt;secondary-title&gt;Water Resour. Res.&lt;/secondary-title&gt;&lt;/titles&gt;&lt;periodical&gt;&lt;full-title&gt;Water Resour. Res.&lt;/full-title&gt;&lt;/periodical&gt;&lt;pages&gt;W07402&lt;/pages&gt;&lt;volume&gt;42&lt;/volume&gt;&lt;number&gt;7&lt;/number&gt;&lt;keywords&gt;&lt;keyword&gt;permeability&lt;/keyword&gt;&lt;keyword&gt;pumping tests&lt;/keyword&gt;&lt;keyword&gt;scale dependence&lt;/keyword&gt;&lt;keyword&gt;unsteady flow&lt;/keyword&gt;&lt;keyword&gt;1839 Hydrology: Hydrologic scaling&lt;/keyword&gt;&lt;keyword&gt;5114 Physical Properties of Rocks: Permeability and porosity&lt;/keyword&gt;&lt;keyword&gt;1829 Hydrology: Groundwater hydrology&lt;/keyword&gt;&lt;/keywords&gt;&lt;dates&gt;&lt;year&gt;2006&lt;/year&gt;&lt;/dates&gt;&lt;publisher&gt;AGU&lt;/publisher&gt;&lt;isbn&gt;0043-1397&lt;/isbn&gt;&lt;urls&gt;&lt;related-urls&gt;&lt;url&gt;http://dx.doi.org/10.1029/2005WR004166&lt;/url&gt;&lt;/related-urls&gt;&lt;/urls&gt;&lt;electronic-resource-num&gt;10.1029/2005wr004166&lt;/electronic-resource-num&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28" w:tooltip="Raghavan, 2006 #1348" w:history="1">
        <w:r w:rsidR="00331F9E">
          <w:rPr>
            <w:rFonts w:ascii="Times New Roman" w:eastAsia="宋体" w:hAnsi="Times New Roman" w:cs="Times New Roman"/>
            <w:noProof/>
            <w:kern w:val="0"/>
            <w:sz w:val="24"/>
            <w:szCs w:val="20"/>
          </w:rPr>
          <w:t>Raghavan, 2006</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 xml:space="preserve">. This difference is usually attributed to larger scale heterogeneity, including the presence of fractures, and tends to be more significant in rocks with lower permeability. If this scale dependence effect were taken into account, it would greatly enhance the potential for mineralization. In terms of our figure of merit, sandstones with much lower permeability could still be effective storage targets. One additional factor that will be important, however, is how mineralization and dissolution will affect the fracture permeability </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&lt;EndNote&gt;&lt;Cite&gt;&lt;Author&gt;Sausse&lt;/Author&gt;&lt;Year&gt;2001&lt;/Year&gt;&lt;RecNum&gt;1349&lt;/RecNum&gt;&lt;DisplayText&gt;(Sausse et al., 2001)&lt;/DisplayText&gt;&lt;record&gt;&lt;rec-number&gt;1349&lt;/rec-number&gt;&lt;foreign-keys&gt;&lt;key app="EN" db-id="s0xvr2sd6dpzt6eed27xat5ad0p0xa99ftpe"&gt;1349&lt;/key&gt;&lt;/foreign-keys&gt;&lt;ref-type name="Journal Article"&gt;17&lt;/ref-type&gt;&lt;contributors&gt;&lt;authors&gt;&lt;author&gt;Sausse, J.&lt;/author&gt;&lt;author&gt;Jacquot, E.&lt;/author&gt;&lt;author&gt;Fritz, B.&lt;/author&gt;&lt;author&gt;Leroy, J.&lt;/author&gt;&lt;author&gt;Lespinasse, M.&lt;/author&gt;&lt;/authors&gt;&lt;/contributors&gt;&lt;titles&gt;&lt;title&gt;Evolution of crack permeability during fluid‚rock interaction. Example of the Brzouard granite (Vosges, France)&lt;/title&gt;&lt;secondary-title&gt;Tectonophysics&lt;/secondary-title&gt;&lt;/titles&gt;&lt;periodical&gt;&lt;full-title&gt;Tectonophysics&lt;/full-title&gt;&lt;abbr-1&gt;Tectonophysics&lt;/abbr-1&gt;&lt;/periodical&gt;&lt;pages&gt;199-214&lt;/pages&gt;&lt;volume&gt;336&lt;/volume&gt;&lt;number&gt;1‚Äì4&lt;/number&gt;&lt;keywords&gt;&lt;keyword&gt;weathering&lt;/keyword&gt;&lt;keyword&gt;cracks&lt;/keyword&gt;&lt;keyword&gt;granite&lt;/keyword&gt;&lt;keyword&gt;permeability&lt;/keyword&gt;&lt;keyword&gt;porosity&lt;/keyword&gt;&lt;/keywords&gt;&lt;dates&gt;&lt;year&gt;2001&lt;/year&gt;&lt;/dates&gt;&lt;isbn&gt;0040-1951&lt;/isbn&gt;&lt;urls&gt;&lt;related-urls&gt;&lt;url&gt;http://www.sciencedirect.com/science/article/pii/S0040195101001020&lt;/url&gt;&lt;/related-urls&gt;&lt;/urls&gt;&lt;electronic-resource-num&gt;10.1016/s0040-1951(01)00102-0&lt;/electronic-resource-num&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32" w:tooltip="Sausse, 2001 #1349" w:history="1">
        <w:r w:rsidR="00331F9E">
          <w:rPr>
            <w:rFonts w:ascii="Times New Roman" w:eastAsia="宋体" w:hAnsi="Times New Roman" w:cs="Times New Roman"/>
            <w:noProof/>
            <w:kern w:val="0"/>
            <w:sz w:val="24"/>
            <w:szCs w:val="20"/>
          </w:rPr>
          <w:t>Sausse et al., 2001</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hint="eastAsia"/>
          <w:kern w:val="0"/>
          <w:sz w:val="24"/>
          <w:szCs w:val="20"/>
        </w:rPr>
        <w:t>.</w:t>
      </w:r>
    </w:p>
    <w:p w14:paraId="105F798F" w14:textId="77777777" w:rsidR="004E3B9E" w:rsidRPr="004E3B9E" w:rsidRDefault="004E3B9E" w:rsidP="004E3B9E">
      <w:pPr>
        <w:widowControl/>
        <w:rPr>
          <w:rFonts w:ascii="Times New Roman" w:eastAsia="宋体" w:hAnsi="Times New Roman" w:cs="Times New Roman"/>
          <w:kern w:val="0"/>
          <w:sz w:val="24"/>
          <w:szCs w:val="20"/>
        </w:rPr>
      </w:pPr>
    </w:p>
    <w:p w14:paraId="39C7299B" w14:textId="46B1A224"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 xml:space="preserve">Formation heterogeneity can also affect both hydrology and geochemical evolution during sequestration. If, for example, a formation has mineralogical heterogeneity, and if </w:t>
      </w:r>
      <w:del w:id="684" w:author="Shuo Zhang" w:date="2013-02-19T23:02:00Z">
        <w:r w:rsidRPr="004E3B9E" w:rsidDel="00943C21">
          <w:rPr>
            <w:rFonts w:ascii="Times New Roman" w:eastAsia="宋体" w:hAnsi="Times New Roman" w:cs="Times New Roman"/>
            <w:kern w:val="0"/>
            <w:sz w:val="24"/>
            <w:szCs w:val="20"/>
          </w:rPr>
          <w:delText>the mineralogy correlates with permeability</w:delText>
        </w:r>
      </w:del>
      <w:ins w:id="685" w:author="Shuo Zhang" w:date="2013-02-19T23:02:00Z">
        <w:r w:rsidR="00943C21">
          <w:rPr>
            <w:rFonts w:ascii="Times New Roman" w:eastAsia="宋体" w:hAnsi="Times New Roman" w:cs="Times New Roman"/>
            <w:kern w:val="0"/>
            <w:sz w:val="24"/>
            <w:szCs w:val="20"/>
          </w:rPr>
          <w:t>permeability decrease</w:t>
        </w:r>
        <w:r w:rsidR="005B4E3D">
          <w:rPr>
            <w:rFonts w:ascii="Times New Roman" w:eastAsia="宋体" w:hAnsi="Times New Roman" w:cs="Times New Roman"/>
            <w:kern w:val="0"/>
            <w:sz w:val="24"/>
            <w:szCs w:val="20"/>
          </w:rPr>
          <w:t>s as reactive minerals increase</w:t>
        </w:r>
        <w:r w:rsidR="00943C21">
          <w:rPr>
            <w:rFonts w:ascii="Times New Roman" w:eastAsia="宋体" w:hAnsi="Times New Roman" w:cs="Times New Roman"/>
            <w:kern w:val="0"/>
            <w:sz w:val="24"/>
            <w:szCs w:val="20"/>
          </w:rPr>
          <w:t xml:space="preserve"> as we assumed in our model</w:t>
        </w:r>
      </w:ins>
      <w:r w:rsidRPr="004E3B9E">
        <w:rPr>
          <w:rFonts w:ascii="Times New Roman" w:eastAsia="宋体" w:hAnsi="Times New Roman" w:cs="Times New Roman"/>
          <w:kern w:val="0"/>
          <w:sz w:val="24"/>
          <w:szCs w:val="20"/>
        </w:rPr>
        <w:t>, then during injection, flow will be concentrated in the regions of high permeability (low %VRF). This would mean that during injection, much of the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will be separated from the reactive minerals, with the separation distances being similar to the length scales that characterize the permeability heterogeneity. This effect might increase mineralization. The high permeability zones will enhance the </w:t>
      </w:r>
      <w:proofErr w:type="spellStart"/>
      <w:r w:rsidRPr="004E3B9E">
        <w:rPr>
          <w:rFonts w:ascii="Times New Roman" w:eastAsia="宋体" w:hAnsi="Times New Roman" w:cs="Times New Roman"/>
          <w:kern w:val="0"/>
          <w:sz w:val="24"/>
          <w:szCs w:val="20"/>
        </w:rPr>
        <w:t>injectivity</w:t>
      </w:r>
      <w:proofErr w:type="spellEnd"/>
      <w:r w:rsidRPr="004E3B9E">
        <w:rPr>
          <w:rFonts w:ascii="Times New Roman" w:eastAsia="宋体" w:hAnsi="Times New Roman" w:cs="Times New Roman"/>
          <w:kern w:val="0"/>
          <w:sz w:val="24"/>
          <w:szCs w:val="20"/>
        </w:rPr>
        <w:t xml:space="preserve"> and allow more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to be injected into the formation per unit time per well. In the early stages of system evolution there is some separation of </w:t>
      </w:r>
      <w:r w:rsidRPr="004E3B9E">
        <w:rPr>
          <w:rFonts w:ascii="Times New Roman" w:eastAsia="宋体" w:hAnsi="Times New Roman" w:cs="Times New Roman"/>
          <w:kern w:val="0"/>
          <w:sz w:val="24"/>
          <w:szCs w:val="20"/>
        </w:rPr>
        <w:lastRenderedPageBreak/>
        <w:t>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from reactive minerals, but on longer time scales, the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(and or H</w:t>
      </w:r>
      <w:r w:rsidRPr="004E3B9E">
        <w:rPr>
          <w:rFonts w:ascii="Times New Roman" w:eastAsia="宋体" w:hAnsi="Times New Roman" w:cs="Times New Roman"/>
          <w:kern w:val="0"/>
          <w:sz w:val="24"/>
          <w:szCs w:val="20"/>
          <w:vertAlign w:val="superscript"/>
        </w:rPr>
        <w:t>+</w:t>
      </w:r>
      <w:r w:rsidRPr="004E3B9E">
        <w:rPr>
          <w:rFonts w:ascii="Times New Roman" w:eastAsia="宋体" w:hAnsi="Times New Roman" w:cs="Times New Roman"/>
          <w:kern w:val="0"/>
          <w:sz w:val="24"/>
          <w:szCs w:val="20"/>
        </w:rPr>
        <w:t>) will be able to diffuse into the reactive zones. Assuming that the effective diffusivity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hint="eastAsia"/>
          <w:kern w:val="0"/>
          <w:sz w:val="24"/>
          <w:szCs w:val="20"/>
        </w:rPr>
        <w:t xml:space="preserve"> </w:t>
      </w:r>
      <w:r w:rsidRPr="004E3B9E">
        <w:rPr>
          <w:rFonts w:ascii="Times New Roman" w:eastAsia="宋体" w:hAnsi="Times New Roman" w:cs="Times New Roman"/>
          <w:kern w:val="0"/>
          <w:sz w:val="24"/>
          <w:szCs w:val="20"/>
        </w:rPr>
        <w:t>D ≈ 0.23 m</w:t>
      </w:r>
      <w:r w:rsidRPr="004E3B9E">
        <w:rPr>
          <w:rFonts w:ascii="Times New Roman" w:eastAsia="宋体" w:hAnsi="Times New Roman" w:cs="Times New Roman"/>
          <w:kern w:val="0"/>
          <w:sz w:val="24"/>
          <w:szCs w:val="20"/>
          <w:vertAlign w:val="superscript"/>
        </w:rPr>
        <w:t>2</w:t>
      </w:r>
      <w:r w:rsidRPr="004E3B9E">
        <w:rPr>
          <w:rFonts w:ascii="Times New Roman" w:eastAsia="宋体" w:hAnsi="Times New Roman" w:cs="Times New Roman"/>
          <w:kern w:val="0"/>
          <w:sz w:val="24"/>
          <w:szCs w:val="20"/>
        </w:rPr>
        <w:t>/</w:t>
      </w:r>
      <w:proofErr w:type="spellStart"/>
      <w:r w:rsidRPr="004E3B9E">
        <w:rPr>
          <w:rFonts w:ascii="Times New Roman" w:eastAsia="宋体" w:hAnsi="Times New Roman" w:cs="Times New Roman"/>
          <w:kern w:val="0"/>
          <w:sz w:val="24"/>
          <w:szCs w:val="20"/>
        </w:rPr>
        <w:t>yr</w:t>
      </w:r>
      <w:proofErr w:type="spellEnd"/>
      <w:r w:rsidRPr="004E3B9E">
        <w:rPr>
          <w:rFonts w:ascii="Times New Roman" w:eastAsia="宋体" w:hAnsi="Times New Roman" w:cs="Times New Roman"/>
          <w:kern w:val="0"/>
          <w:sz w:val="24"/>
          <w:szCs w:val="20"/>
        </w:rPr>
        <w:t xml:space="preserve"> at 100°C</w:t>
      </w:r>
      <w:r w:rsidR="00931F83">
        <w:rPr>
          <w:rFonts w:ascii="Times New Roman" w:eastAsia="宋体" w:hAnsi="Times New Roman" w:cs="Times New Roman"/>
          <w:kern w:val="0"/>
          <w:sz w:val="24"/>
          <w:szCs w:val="20"/>
        </w:rPr>
        <w:fldChar w:fldCharType="begin"/>
      </w:r>
      <w:r w:rsidR="00931F83">
        <w:rPr>
          <w:rFonts w:ascii="Times New Roman" w:eastAsia="宋体" w:hAnsi="Times New Roman" w:cs="Times New Roman"/>
          <w:kern w:val="0"/>
          <w:sz w:val="24"/>
          <w:szCs w:val="20"/>
        </w:rPr>
        <w:instrText xml:space="preserve"> ADDIN EN.CITE &lt;EndNote&gt;&lt;Cite&gt;&lt;Author&gt;Zeebe&lt;/Author&gt;&lt;Year&gt;2011&lt;/Year&gt;&lt;RecNum&gt;1350&lt;/RecNum&gt;&lt;DisplayText&gt;(Zeebe, 2011)&lt;/DisplayText&gt;&lt;record&gt;&lt;rec-number&gt;1350&lt;/rec-number&gt;&lt;foreign-keys&gt;&lt;key app="EN" db-id="s0xvr2sd6dpzt6eed27xat5ad0p0xa99ftpe"&gt;1350&lt;/key&gt;&lt;/foreign-keys&gt;&lt;ref-type name="Journal Article"&gt;17&lt;/ref-type&gt;&lt;contributors&gt;&lt;authors&gt;&lt;author&gt;Zeebe, Richard E.&lt;/author&gt;&lt;/authors&gt;&lt;/contributors&gt;&lt;titles&gt;&lt;title&gt;On the molecular diffusion coefficients of dissolved CO2 and their dependence on isotopic mass&lt;/title&gt;&lt;secondary-title&gt;Geochimica Et Cosmochimica Acta&lt;/secondary-title&gt;&lt;/titles&gt;&lt;periodical&gt;&lt;full-title&gt;Geochimica Et Cosmochimica Acta&lt;/full-title&gt;&lt;abbr-1&gt;Geochim Cosmochim Ac&lt;/abbr-1&gt;&lt;/periodical&gt;&lt;pages&gt;2483-2498&lt;/pages&gt;&lt;volume&gt;75&lt;/volume&gt;&lt;number&gt;9&lt;/number&gt;&lt;dates&gt;&lt;year&gt;2011&lt;/year&gt;&lt;/dates&gt;&lt;isbn&gt;0016-7037&lt;/isbn&gt;&lt;urls&gt;&lt;related-urls&gt;&lt;url&gt;http://www.sciencedirect.com/science/article/pii/S0016703711000895&lt;/url&gt;&lt;/related-urls&gt;&lt;/urls&gt;&lt;electronic-resource-num&gt;10.1016/j.gca.2011.02.010&lt;/electronic-resource-num&gt;&lt;/record&gt;&lt;/Cite&gt;&lt;/EndNote&gt;</w:instrText>
      </w:r>
      <w:r w:rsidR="00931F83">
        <w:rPr>
          <w:rFonts w:ascii="Times New Roman" w:eastAsia="宋体" w:hAnsi="Times New Roman" w:cs="Times New Roman"/>
          <w:kern w:val="0"/>
          <w:sz w:val="24"/>
          <w:szCs w:val="20"/>
        </w:rPr>
        <w:fldChar w:fldCharType="separate"/>
      </w:r>
      <w:r w:rsidR="00931F83">
        <w:rPr>
          <w:rFonts w:ascii="Times New Roman" w:eastAsia="宋体" w:hAnsi="Times New Roman" w:cs="Times New Roman"/>
          <w:noProof/>
          <w:kern w:val="0"/>
          <w:sz w:val="24"/>
          <w:szCs w:val="20"/>
        </w:rPr>
        <w:t>(</w:t>
      </w:r>
      <w:hyperlink w:anchor="_ENREF_42" w:tooltip="Zeebe, 2011 #1350" w:history="1">
        <w:r w:rsidR="00331F9E">
          <w:rPr>
            <w:rFonts w:ascii="Times New Roman" w:eastAsia="宋体" w:hAnsi="Times New Roman" w:cs="Times New Roman"/>
            <w:noProof/>
            <w:kern w:val="0"/>
            <w:sz w:val="24"/>
            <w:szCs w:val="20"/>
          </w:rPr>
          <w:t>Zeebe, 2011</w:t>
        </w:r>
      </w:hyperlink>
      <w:r w:rsidR="00931F83">
        <w:rPr>
          <w:rFonts w:ascii="Times New Roman" w:eastAsia="宋体" w:hAnsi="Times New Roman" w:cs="Times New Roman"/>
          <w:noProof/>
          <w:kern w:val="0"/>
          <w:sz w:val="24"/>
          <w:szCs w:val="20"/>
        </w:rPr>
        <w:t>)</w:t>
      </w:r>
      <w:r w:rsidR="00931F83">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 xml:space="preserve">, the diffusion </w:t>
      </w:r>
      <w:proofErr w:type="spellStart"/>
      <w:r w:rsidRPr="004E3B9E">
        <w:rPr>
          <w:rFonts w:ascii="Times New Roman" w:eastAsia="宋体" w:hAnsi="Times New Roman" w:cs="Times New Roman"/>
          <w:kern w:val="0"/>
          <w:sz w:val="24"/>
          <w:szCs w:val="20"/>
        </w:rPr>
        <w:t>lengthscale</w:t>
      </w:r>
      <w:proofErr w:type="spellEnd"/>
      <w:r w:rsidRPr="004E3B9E">
        <w:rPr>
          <w:rFonts w:ascii="Times New Roman" w:eastAsia="宋体" w:hAnsi="Times New Roman" w:cs="Times New Roman"/>
          <w:kern w:val="0"/>
          <w:sz w:val="24"/>
          <w:szCs w:val="20"/>
        </w:rPr>
        <w:t xml:space="preserve"> in 100 years </w:t>
      </w:r>
      <w:proofErr w:type="spellStart"/>
      <w:r w:rsidRPr="004E3B9E">
        <w:rPr>
          <w:rFonts w:ascii="Times New Roman" w:eastAsia="宋体" w:hAnsi="Times New Roman" w:cs="Times New Roman" w:hint="eastAsia"/>
          <w:kern w:val="0"/>
          <w:sz w:val="24"/>
          <w:szCs w:val="20"/>
        </w:rPr>
        <w:t>L</w:t>
      </w:r>
      <w:r w:rsidRPr="004E3B9E">
        <w:rPr>
          <w:rFonts w:ascii="Times New Roman" w:eastAsia="宋体" w:hAnsi="Times New Roman" w:cs="Times New Roman" w:hint="eastAsia"/>
          <w:kern w:val="0"/>
          <w:sz w:val="24"/>
          <w:szCs w:val="20"/>
          <w:vertAlign w:val="subscript"/>
        </w:rPr>
        <w:t>d</w:t>
      </w:r>
      <w:proofErr w:type="spellEnd"/>
      <w:r w:rsidRPr="004E3B9E">
        <w:rPr>
          <w:rFonts w:ascii="Times New Roman" w:eastAsia="宋体" w:hAnsi="Times New Roman" w:cs="Times New Roman"/>
          <w:kern w:val="0"/>
          <w:sz w:val="24"/>
          <w:szCs w:val="20"/>
        </w:rPr>
        <w:t xml:space="preserve"> ≈</w:t>
      </w:r>
      <w:r w:rsidRPr="004E3B9E">
        <w:rPr>
          <w:rFonts w:ascii="Times New Roman" w:eastAsia="宋体" w:hAnsi="Times New Roman" w:cs="Times New Roman" w:hint="eastAsia"/>
          <w:kern w:val="0"/>
          <w:sz w:val="24"/>
          <w:szCs w:val="20"/>
        </w:rPr>
        <w:t xml:space="preserve"> (4D</w:t>
      </w:r>
      <w:r w:rsidRPr="004E3B9E">
        <w:rPr>
          <w:rFonts w:ascii="Symbol" w:eastAsia="宋体" w:hAnsi="Symbol" w:cs="Times New Roman"/>
          <w:kern w:val="0"/>
          <w:sz w:val="24"/>
          <w:szCs w:val="20"/>
        </w:rPr>
        <w:t></w:t>
      </w:r>
      <w:r w:rsidRPr="004E3B9E">
        <w:rPr>
          <w:rFonts w:ascii="Times New Roman" w:eastAsia="宋体" w:hAnsi="Times New Roman" w:cs="Times New Roman" w:hint="eastAsia"/>
          <w:kern w:val="0"/>
          <w:sz w:val="24"/>
          <w:szCs w:val="20"/>
        </w:rPr>
        <w:t>t)</w:t>
      </w:r>
      <w:r w:rsidRPr="004E3B9E">
        <w:rPr>
          <w:rFonts w:ascii="Times New Roman" w:eastAsia="宋体" w:hAnsi="Times New Roman" w:cs="Times New Roman" w:hint="eastAsia"/>
          <w:kern w:val="0"/>
          <w:sz w:val="24"/>
          <w:szCs w:val="20"/>
          <w:vertAlign w:val="superscript"/>
        </w:rPr>
        <w:t>0.5</w:t>
      </w:r>
      <w:r w:rsidRPr="004E3B9E">
        <w:rPr>
          <w:rFonts w:ascii="Times New Roman" w:eastAsia="宋体" w:hAnsi="Times New Roman" w:cs="Times New Roman" w:hint="eastAsia"/>
          <w:kern w:val="0"/>
          <w:sz w:val="24"/>
          <w:szCs w:val="20"/>
        </w:rPr>
        <w:t>=</w:t>
      </w:r>
      <w:r w:rsidRPr="004E3B9E">
        <w:rPr>
          <w:rFonts w:ascii="Times New Roman" w:eastAsia="宋体" w:hAnsi="Times New Roman" w:cs="Times New Roman"/>
          <w:kern w:val="0"/>
          <w:sz w:val="24"/>
          <w:szCs w:val="20"/>
        </w:rPr>
        <w:t xml:space="preserve"> 3 meters, and in 1000 years is about 10 meters. Thus, the low pH conditions in the high-permeability zones will penetrate the low permeability zones if the scale of the heterogeneity (mostly vertical heterogeneity), is of order a few meters or less. The overall effect may be positive as </w:t>
      </w:r>
      <w:proofErr w:type="spellStart"/>
      <w:r w:rsidRPr="004E3B9E">
        <w:rPr>
          <w:rFonts w:ascii="Times New Roman" w:eastAsia="宋体" w:hAnsi="Times New Roman" w:cs="Times New Roman"/>
          <w:kern w:val="0"/>
          <w:sz w:val="24"/>
          <w:szCs w:val="20"/>
        </w:rPr>
        <w:t>injectivity</w:t>
      </w:r>
      <w:proofErr w:type="spellEnd"/>
      <w:r w:rsidRPr="004E3B9E">
        <w:rPr>
          <w:rFonts w:ascii="Times New Roman" w:eastAsia="宋体" w:hAnsi="Times New Roman" w:cs="Times New Roman"/>
          <w:kern w:val="0"/>
          <w:sz w:val="24"/>
          <w:szCs w:val="20"/>
        </w:rPr>
        <w:t xml:space="preserve"> will be increased but reactivity on a 1000</w:t>
      </w:r>
      <w:ins w:id="686" w:author="Shuo Zhang" w:date="2013-02-21T15:49:00Z">
        <w:r w:rsidR="00B74471">
          <w:rPr>
            <w:rFonts w:ascii="Times New Roman" w:eastAsia="宋体" w:hAnsi="Times New Roman" w:cs="Times New Roman" w:hint="eastAsia"/>
            <w:kern w:val="0"/>
            <w:sz w:val="24"/>
            <w:szCs w:val="20"/>
          </w:rPr>
          <w:t>-</w:t>
        </w:r>
      </w:ins>
      <w:r w:rsidRPr="004E3B9E">
        <w:rPr>
          <w:rFonts w:ascii="Times New Roman" w:eastAsia="宋体" w:hAnsi="Times New Roman" w:cs="Times New Roman"/>
          <w:kern w:val="0"/>
          <w:sz w:val="24"/>
          <w:szCs w:val="20"/>
        </w:rPr>
        <w:t>year time scale will remain similar. As noted by</w:t>
      </w:r>
      <w:r w:rsidR="00EB1304">
        <w:rPr>
          <w:rFonts w:ascii="Times New Roman" w:eastAsia="宋体" w:hAnsi="Times New Roman" w:cs="Times New Roman" w:hint="eastAsia"/>
          <w:kern w:val="0"/>
          <w:sz w:val="24"/>
          <w:szCs w:val="20"/>
        </w:rPr>
        <w:t xml:space="preserve"> Bryant et al. </w:t>
      </w:r>
      <w:r w:rsidR="00EB1304">
        <w:rPr>
          <w:rFonts w:ascii="Times New Roman" w:eastAsia="宋体" w:hAnsi="Times New Roman" w:cs="Times New Roman"/>
          <w:kern w:val="0"/>
          <w:sz w:val="24"/>
          <w:szCs w:val="20"/>
        </w:rPr>
        <w:fldChar w:fldCharType="begin"/>
      </w:r>
      <w:r w:rsidR="00EB1304">
        <w:rPr>
          <w:rFonts w:ascii="Times New Roman" w:eastAsia="宋体" w:hAnsi="Times New Roman" w:cs="Times New Roman"/>
          <w:kern w:val="0"/>
          <w:sz w:val="24"/>
          <w:szCs w:val="20"/>
        </w:rPr>
        <w:instrText xml:space="preserve"> ADDIN EN.CITE &lt;EndNote&gt;&lt;Cite ExcludeAuth="1"&gt;&lt;Author&gt;Bryant&lt;/Author&gt;&lt;Year&gt;2006&lt;/Year&gt;&lt;RecNum&gt;1541&lt;/RecNum&gt;&lt;DisplayText&gt;(2006)&lt;/DisplayText&gt;&lt;record&gt;&lt;rec-number&gt;1541&lt;/rec-number&gt;&lt;foreign-keys&gt;&lt;key app="EN" db-id="s0xvr2sd6dpzt6eed27xat5ad0p0xa99ftpe"&gt;1541&lt;/key&gt;&lt;/foreign-keys&gt;&lt;ref-type name="Journal Article"&gt;17&lt;/ref-type&gt;&lt;contributors&gt;&lt;authors&gt;&lt;author&gt;Steven L. Bryant&lt;/author&gt;&lt;author&gt;Srivatsan Lakshminarasimhan&lt;/author&gt;&lt;author&gt;Gary A. Pope&lt;/author&gt;&lt;/authors&gt;&lt;/contributors&gt;&lt;titles&gt;&lt;title&gt;Buoyancy-Dominated Multiphase Flow and Its Effect on Geological Sequestration of CO2&lt;/title&gt;&lt;secondary-title&gt;SPE Journal&lt;/secondary-title&gt;&lt;/titles&gt;&lt;periodical&gt;&lt;full-title&gt;Spe Journal&lt;/full-title&gt;&lt;abbr-1&gt;Spe J&lt;/abbr-1&gt;&lt;/periodical&gt;&lt;pages&gt;447-454&lt;/pages&gt;&lt;volume&gt;13&lt;/volume&gt;&lt;number&gt;5&lt;/number&gt;&lt;dates&gt;&lt;year&gt;2006&lt;/year&gt;&lt;/dates&gt;&lt;urls&gt;&lt;/urls&gt;&lt;/record&gt;&lt;/Cite&gt;&lt;/EndNote&gt;</w:instrText>
      </w:r>
      <w:r w:rsidR="00EB1304">
        <w:rPr>
          <w:rFonts w:ascii="Times New Roman" w:eastAsia="宋体" w:hAnsi="Times New Roman" w:cs="Times New Roman"/>
          <w:kern w:val="0"/>
          <w:sz w:val="24"/>
          <w:szCs w:val="20"/>
        </w:rPr>
        <w:fldChar w:fldCharType="separate"/>
      </w:r>
      <w:r w:rsidR="00EB1304">
        <w:rPr>
          <w:rFonts w:ascii="Times New Roman" w:eastAsia="宋体" w:hAnsi="Times New Roman" w:cs="Times New Roman"/>
          <w:noProof/>
          <w:kern w:val="0"/>
          <w:sz w:val="24"/>
          <w:szCs w:val="20"/>
        </w:rPr>
        <w:t>(</w:t>
      </w:r>
      <w:hyperlink w:anchor="_ENREF_7" w:tooltip="Bryant, 2006 #1541" w:history="1">
        <w:r w:rsidR="00331F9E">
          <w:rPr>
            <w:rFonts w:ascii="Times New Roman" w:eastAsia="宋体" w:hAnsi="Times New Roman" w:cs="Times New Roman"/>
            <w:noProof/>
            <w:kern w:val="0"/>
            <w:sz w:val="24"/>
            <w:szCs w:val="20"/>
          </w:rPr>
          <w:t>2006</w:t>
        </w:r>
      </w:hyperlink>
      <w:r w:rsidR="00EB1304">
        <w:rPr>
          <w:rFonts w:ascii="Times New Roman" w:eastAsia="宋体" w:hAnsi="Times New Roman" w:cs="Times New Roman"/>
          <w:noProof/>
          <w:kern w:val="0"/>
          <w:sz w:val="24"/>
          <w:szCs w:val="20"/>
        </w:rPr>
        <w:t>)</w:t>
      </w:r>
      <w:r w:rsidR="00EB1304">
        <w:rPr>
          <w:rFonts w:ascii="Times New Roman" w:eastAsia="宋体" w:hAnsi="Times New Roman" w:cs="Times New Roman"/>
          <w:kern w:val="0"/>
          <w:sz w:val="24"/>
          <w:szCs w:val="20"/>
        </w:rPr>
        <w:fldChar w:fldCharType="end"/>
      </w:r>
      <w:r w:rsidRPr="004E3B9E">
        <w:rPr>
          <w:rFonts w:ascii="Times New Roman" w:eastAsia="宋体" w:hAnsi="Times New Roman" w:cs="Times New Roman"/>
          <w:kern w:val="0"/>
          <w:sz w:val="24"/>
          <w:szCs w:val="20"/>
        </w:rPr>
        <w:t>, permeability heterogeneity may also enhance structural and capillary trapping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w:t>
      </w:r>
    </w:p>
    <w:p w14:paraId="2894042A" w14:textId="77777777" w:rsidR="004E3B9E" w:rsidRPr="004E3B9E" w:rsidRDefault="004E3B9E" w:rsidP="004E3B9E">
      <w:pPr>
        <w:widowControl/>
        <w:rPr>
          <w:rFonts w:ascii="Times New Roman" w:eastAsia="宋体" w:hAnsi="Times New Roman" w:cs="Times New Roman"/>
          <w:kern w:val="0"/>
          <w:sz w:val="24"/>
          <w:szCs w:val="20"/>
        </w:rPr>
      </w:pPr>
    </w:p>
    <w:p w14:paraId="51708577" w14:textId="4F70CBFF" w:rsidR="004E3B9E" w:rsidRDefault="004E3B9E" w:rsidP="004E3B9E">
      <w:pPr>
        <w:widowControl/>
        <w:rPr>
          <w:ins w:id="687" w:author="Shuo Zhang" w:date="2013-02-21T15:36:00Z"/>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rPr>
        <w:t>Although the calculations we present are 1-dimensional (quasi 2-dimensional because they are radially symmetric), the results do not change much when the extra (vertical) dimension is added. Simulations done using a 2-D (quasi 3-D) allow for buoyancy effects</w:t>
      </w:r>
      <w:ins w:id="688" w:author="Don DePaolo" w:date="2013-04-14T21:13:00Z">
        <w:r w:rsidR="00321184">
          <w:rPr>
            <w:rFonts w:ascii="Times New Roman" w:eastAsia="宋体" w:hAnsi="Times New Roman" w:cs="Times New Roman"/>
            <w:kern w:val="0"/>
            <w:sz w:val="24"/>
            <w:szCs w:val="20"/>
          </w:rPr>
          <w:t>,</w:t>
        </w:r>
      </w:ins>
      <w:r w:rsidRPr="004E3B9E">
        <w:rPr>
          <w:rFonts w:ascii="Times New Roman" w:eastAsia="宋体" w:hAnsi="Times New Roman" w:cs="Times New Roman"/>
          <w:kern w:val="0"/>
          <w:sz w:val="24"/>
          <w:szCs w:val="20"/>
        </w:rPr>
        <w:t xml:space="preserve"> which allow the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to rise upward toward the </w:t>
      </w:r>
      <w:proofErr w:type="spellStart"/>
      <w:r w:rsidRPr="004E3B9E">
        <w:rPr>
          <w:rFonts w:ascii="Times New Roman" w:eastAsia="宋体" w:hAnsi="Times New Roman" w:cs="Times New Roman"/>
          <w:kern w:val="0"/>
          <w:sz w:val="24"/>
          <w:szCs w:val="20"/>
        </w:rPr>
        <w:t>caprock</w:t>
      </w:r>
      <w:proofErr w:type="spellEnd"/>
      <w:r w:rsidRPr="004E3B9E">
        <w:rPr>
          <w:rFonts w:ascii="Times New Roman" w:eastAsia="宋体" w:hAnsi="Times New Roman" w:cs="Times New Roman"/>
          <w:kern w:val="0"/>
          <w:sz w:val="24"/>
          <w:szCs w:val="20"/>
        </w:rPr>
        <w:t xml:space="preserve"> and spr</w:t>
      </w:r>
      <w:r w:rsidRPr="004E3B9E">
        <w:rPr>
          <w:rFonts w:ascii="Times New Roman" w:eastAsia="宋体" w:hAnsi="Times New Roman" w:cs="Times New Roman" w:hint="eastAsia"/>
          <w:kern w:val="0"/>
          <w:sz w:val="24"/>
          <w:szCs w:val="20"/>
        </w:rPr>
        <w:t>e</w:t>
      </w:r>
      <w:r w:rsidRPr="004E3B9E">
        <w:rPr>
          <w:rFonts w:ascii="Times New Roman" w:eastAsia="宋体" w:hAnsi="Times New Roman" w:cs="Times New Roman"/>
          <w:kern w:val="0"/>
          <w:sz w:val="24"/>
          <w:szCs w:val="20"/>
        </w:rPr>
        <w:t>ad somewhat farther. It also results in more contact area between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and brine, and hence somewhat faster dissolution of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into brine and slightly more extensive mineral-rock interaction. The overall effect is to allow somewhat more CO</w:t>
      </w:r>
      <w:r w:rsidRPr="004E3B9E">
        <w:rPr>
          <w:rFonts w:ascii="Times New Roman" w:eastAsia="宋体" w:hAnsi="Times New Roman" w:cs="Times New Roman"/>
          <w:kern w:val="0"/>
          <w:sz w:val="24"/>
          <w:szCs w:val="20"/>
          <w:vertAlign w:val="subscript"/>
        </w:rPr>
        <w:t>2</w:t>
      </w:r>
      <w:r w:rsidRPr="004E3B9E">
        <w:rPr>
          <w:rFonts w:ascii="Times New Roman" w:eastAsia="宋体" w:hAnsi="Times New Roman" w:cs="Times New Roman"/>
          <w:kern w:val="0"/>
          <w:sz w:val="24"/>
          <w:szCs w:val="20"/>
        </w:rPr>
        <w:t xml:space="preserve"> (ca. 1</w:t>
      </w:r>
      <w:r w:rsidRPr="004E3B9E">
        <w:rPr>
          <w:rFonts w:ascii="Times New Roman" w:eastAsia="宋体" w:hAnsi="Times New Roman" w:cs="Times New Roman" w:hint="eastAsia"/>
          <w:kern w:val="0"/>
          <w:sz w:val="24"/>
          <w:szCs w:val="20"/>
        </w:rPr>
        <w:t>8</w:t>
      </w:r>
      <w:r w:rsidRPr="004E3B9E">
        <w:rPr>
          <w:rFonts w:ascii="Times New Roman" w:eastAsia="宋体" w:hAnsi="Times New Roman" w:cs="Times New Roman"/>
          <w:kern w:val="0"/>
          <w:sz w:val="24"/>
          <w:szCs w:val="20"/>
        </w:rPr>
        <w:t>% more) to be mineralized</w:t>
      </w:r>
      <w:r w:rsidRPr="004E3B9E">
        <w:rPr>
          <w:rFonts w:ascii="Times New Roman" w:eastAsia="宋体" w:hAnsi="Times New Roman" w:cs="Times New Roman" w:hint="eastAsia"/>
          <w:kern w:val="0"/>
          <w:sz w:val="24"/>
          <w:szCs w:val="20"/>
        </w:rPr>
        <w:t xml:space="preserve"> as shown in Figure 1</w:t>
      </w:r>
      <w:ins w:id="689" w:author="Shuo Zhang" w:date="2013-02-21T21:07:00Z">
        <w:r w:rsidR="006C6C42">
          <w:rPr>
            <w:rFonts w:ascii="Times New Roman" w:eastAsia="宋体" w:hAnsi="Times New Roman" w:cs="Times New Roman" w:hint="eastAsia"/>
            <w:kern w:val="0"/>
            <w:sz w:val="24"/>
            <w:szCs w:val="20"/>
          </w:rPr>
          <w:t>1</w:t>
        </w:r>
      </w:ins>
      <w:r w:rsidRPr="004E3B9E">
        <w:rPr>
          <w:rFonts w:ascii="Times New Roman" w:eastAsia="宋体" w:hAnsi="Times New Roman" w:cs="Times New Roman"/>
          <w:kern w:val="0"/>
          <w:sz w:val="24"/>
          <w:szCs w:val="20"/>
        </w:rPr>
        <w:t>.</w:t>
      </w:r>
    </w:p>
    <w:p w14:paraId="76355DDA" w14:textId="77777777" w:rsidR="00BC6D82" w:rsidRPr="004E3B9E" w:rsidRDefault="00BC6D82" w:rsidP="004E3B9E">
      <w:pPr>
        <w:widowControl/>
        <w:rPr>
          <w:rFonts w:ascii="Times New Roman" w:eastAsia="宋体" w:hAnsi="Times New Roman" w:cs="Times New Roman"/>
          <w:kern w:val="0"/>
          <w:sz w:val="24"/>
          <w:szCs w:val="20"/>
        </w:rPr>
      </w:pPr>
    </w:p>
    <w:p w14:paraId="64BD07A3" w14:textId="278E6B72" w:rsidR="004E3B9E" w:rsidRDefault="00547D6E" w:rsidP="00547D6E">
      <w:pPr>
        <w:pStyle w:val="1"/>
        <w:rPr>
          <w:ins w:id="690" w:author="Shuo Zhang" w:date="2013-02-21T15:37:00Z"/>
        </w:rPr>
      </w:pPr>
      <w:ins w:id="691" w:author="Shuo Zhang" w:date="2013-02-21T15:36:00Z">
        <w:r>
          <w:rPr>
            <w:rFonts w:hint="eastAsia"/>
          </w:rPr>
          <w:t>Conclusions</w:t>
        </w:r>
      </w:ins>
    </w:p>
    <w:p w14:paraId="6918A4CB" w14:textId="3B3144EF" w:rsidR="00B74471" w:rsidRDefault="00B74471" w:rsidP="00B74471">
      <w:pPr>
        <w:rPr>
          <w:ins w:id="692" w:author="Shuo Zhang" w:date="2013-02-21T15:55:00Z"/>
        </w:rPr>
      </w:pPr>
      <w:ins w:id="693" w:author="Shuo Zhang" w:date="2013-02-21T15:55:00Z">
        <w:r>
          <w:rPr>
            <w:rFonts w:hint="eastAsia"/>
          </w:rPr>
          <w:t>As a potential target</w:t>
        </w:r>
        <w:del w:id="694" w:author="Don DePaolo" w:date="2013-04-14T21:13:00Z">
          <w:r w:rsidDel="00321184">
            <w:rPr>
              <w:rFonts w:hint="eastAsia"/>
            </w:rPr>
            <w:delText>ing</w:delText>
          </w:r>
        </w:del>
        <w:r>
          <w:rPr>
            <w:rFonts w:hint="eastAsia"/>
          </w:rPr>
          <w:t xml:space="preserve"> </w:t>
        </w:r>
        <w:del w:id="695" w:author="Don DePaolo" w:date="2013-04-14T21:13:00Z">
          <w:r w:rsidDel="00321184">
            <w:rPr>
              <w:rFonts w:hint="eastAsia"/>
            </w:rPr>
            <w:delText>formation</w:delText>
          </w:r>
        </w:del>
      </w:ins>
      <w:ins w:id="696" w:author="Don DePaolo" w:date="2013-04-14T21:13:00Z">
        <w:r w:rsidR="00321184">
          <w:t>lithology</w:t>
        </w:r>
      </w:ins>
      <w:ins w:id="697" w:author="Shuo Zhang" w:date="2013-02-21T15:55:00Z">
        <w:r>
          <w:rPr>
            <w:rFonts w:hint="eastAsia"/>
          </w:rPr>
          <w:t xml:space="preserve"> for CO</w:t>
        </w:r>
        <w:r w:rsidRPr="003375A4">
          <w:rPr>
            <w:rFonts w:hint="eastAsia"/>
            <w:vertAlign w:val="subscript"/>
          </w:rPr>
          <w:t>2</w:t>
        </w:r>
        <w:r>
          <w:rPr>
            <w:rFonts w:hint="eastAsia"/>
          </w:rPr>
          <w:t xml:space="preserve"> sequestration, volcanogenic sandstone</w:t>
        </w:r>
        <w:del w:id="698" w:author="Don DePaolo" w:date="2013-04-14T21:13:00Z">
          <w:r w:rsidDel="00321184">
            <w:rPr>
              <w:rFonts w:hint="eastAsia"/>
            </w:rPr>
            <w:delText>s</w:delText>
          </w:r>
        </w:del>
        <w:r>
          <w:rPr>
            <w:rFonts w:hint="eastAsia"/>
          </w:rPr>
          <w:t xml:space="preserve"> has both the advantage of high reactivity as in basalts and </w:t>
        </w:r>
        <w:proofErr w:type="spellStart"/>
        <w:r>
          <w:rPr>
            <w:rFonts w:hint="eastAsia"/>
          </w:rPr>
          <w:t>peridotit</w:t>
        </w:r>
      </w:ins>
      <w:ins w:id="699" w:author="Don DePaolo" w:date="2013-04-14T21:14:00Z">
        <w:r w:rsidR="00321184">
          <w:t>e</w:t>
        </w:r>
        <w:proofErr w:type="spellEnd"/>
        <w:r w:rsidR="00321184">
          <w:t>,</w:t>
        </w:r>
      </w:ins>
      <w:ins w:id="700" w:author="Shuo Zhang" w:date="2013-02-21T15:55:00Z">
        <w:del w:id="701" w:author="Don DePaolo" w:date="2013-04-14T21:14:00Z">
          <w:r w:rsidDel="00321184">
            <w:rPr>
              <w:rFonts w:hint="eastAsia"/>
            </w:rPr>
            <w:delText>e and</w:delText>
          </w:r>
        </w:del>
        <w:r>
          <w:rPr>
            <w:rFonts w:hint="eastAsia"/>
          </w:rPr>
          <w:t xml:space="preserve"> </w:t>
        </w:r>
        <w:del w:id="702" w:author="Don DePaolo" w:date="2013-04-14T21:14:00Z">
          <w:r w:rsidDel="00321184">
            <w:rPr>
              <w:rFonts w:hint="eastAsia"/>
            </w:rPr>
            <w:delText xml:space="preserve">the advantage of </w:delText>
          </w:r>
        </w:del>
        <w:r>
          <w:t>reasonable</w:t>
        </w:r>
        <w:r>
          <w:rPr>
            <w:rFonts w:hint="eastAsia"/>
          </w:rPr>
          <w:t xml:space="preserve"> injection rates as in standard sandstones</w:t>
        </w:r>
      </w:ins>
      <w:ins w:id="703" w:author="Don DePaolo" w:date="2013-04-14T21:14:00Z">
        <w:r w:rsidR="00321184">
          <w:t>, and contains native brine so that pure supercritical CO2 can be injected</w:t>
        </w:r>
      </w:ins>
      <w:ins w:id="704" w:author="Shuo Zhang" w:date="2013-02-21T15:55:00Z">
        <w:r>
          <w:rPr>
            <w:rFonts w:hint="eastAsia"/>
          </w:rPr>
          <w:t>. According to this simulation study, a 40 m thick homogeneous formation with a radius of 5000 m is able to achieve an injection of 85 megatons CO</w:t>
        </w:r>
        <w:r w:rsidRPr="003375A4">
          <w:rPr>
            <w:rFonts w:hint="eastAsia"/>
            <w:vertAlign w:val="subscript"/>
          </w:rPr>
          <w:t>2</w:t>
        </w:r>
        <w:r>
          <w:rPr>
            <w:rFonts w:hint="eastAsia"/>
          </w:rPr>
          <w:t xml:space="preserve"> in 100 years and mineralization </w:t>
        </w:r>
      </w:ins>
      <w:ins w:id="705" w:author="Shuo Zhang" w:date="2013-02-21T15:56:00Z">
        <w:r>
          <w:t xml:space="preserve">of </w:t>
        </w:r>
      </w:ins>
      <w:ins w:id="706" w:author="Shuo Zhang" w:date="2013-02-21T15:58:00Z">
        <w:r w:rsidR="006B0F5C">
          <w:t>about 80% injected CO</w:t>
        </w:r>
        <w:r w:rsidR="006B0F5C">
          <w:rPr>
            <w:vertAlign w:val="subscript"/>
          </w:rPr>
          <w:t>2</w:t>
        </w:r>
      </w:ins>
      <w:ins w:id="707" w:author="Shuo Zhang" w:date="2013-02-21T15:55:00Z">
        <w:r>
          <w:rPr>
            <w:rFonts w:hint="eastAsia"/>
          </w:rPr>
          <w:t xml:space="preserve"> at 1000 years. </w:t>
        </w:r>
      </w:ins>
    </w:p>
    <w:p w14:paraId="7176E532" w14:textId="77777777" w:rsidR="00B74471" w:rsidRDefault="00B74471" w:rsidP="00B74471">
      <w:pPr>
        <w:rPr>
          <w:ins w:id="708" w:author="Shuo Zhang" w:date="2013-02-21T15:55:00Z"/>
        </w:rPr>
      </w:pPr>
    </w:p>
    <w:p w14:paraId="7943AD1E" w14:textId="0D92DE14" w:rsidR="00B74471" w:rsidRDefault="00B74471" w:rsidP="00B74471">
      <w:pPr>
        <w:rPr>
          <w:ins w:id="709" w:author="Shuo Zhang" w:date="2013-02-21T15:55:00Z"/>
        </w:rPr>
      </w:pPr>
      <w:ins w:id="710" w:author="Shuo Zhang" w:date="2013-02-21T15:55:00Z">
        <w:r w:rsidRPr="00891818">
          <w:rPr>
            <w:rFonts w:hint="eastAsia"/>
          </w:rPr>
          <w:t xml:space="preserve">There is a trade-off for geochemical trapping </w:t>
        </w:r>
        <w:r>
          <w:t>of CO</w:t>
        </w:r>
        <w:r w:rsidRPr="003375A4">
          <w:rPr>
            <w:vertAlign w:val="subscript"/>
          </w:rPr>
          <w:t>2</w:t>
        </w:r>
        <w:r>
          <w:t xml:space="preserve"> </w:t>
        </w:r>
        <w:r w:rsidRPr="00891818">
          <w:rPr>
            <w:rFonts w:hint="eastAsia"/>
          </w:rPr>
          <w:t>between higher reactivity and lower</w:t>
        </w:r>
        <w:r>
          <w:t xml:space="preserve"> permeability</w:t>
        </w:r>
        <w:r w:rsidRPr="00891818">
          <w:rPr>
            <w:rFonts w:hint="eastAsia"/>
          </w:rPr>
          <w:t xml:space="preserve"> with increasing volcanic rock fragment </w:t>
        </w:r>
        <w:r>
          <w:rPr>
            <w:rFonts w:hint="eastAsia"/>
          </w:rPr>
          <w:t>fractions</w:t>
        </w:r>
        <w:r w:rsidRPr="00891818">
          <w:rPr>
            <w:rFonts w:hint="eastAsia"/>
          </w:rPr>
          <w:t xml:space="preserve">. </w:t>
        </w:r>
        <w:r>
          <w:t>The key relationship is between mineralogy and permeability. For Low Permeability, the peak of mineralized CO</w:t>
        </w:r>
        <w:r w:rsidRPr="003375A4">
          <w:rPr>
            <w:vertAlign w:val="subscript"/>
          </w:rPr>
          <w:t>2</w:t>
        </w:r>
        <w:r>
          <w:rPr>
            <w:rFonts w:hint="eastAsia"/>
          </w:rPr>
          <w:t xml:space="preserve"> amount</w:t>
        </w:r>
        <w:r>
          <w:t xml:space="preserve"> lies at </w:t>
        </w:r>
        <w:del w:id="711" w:author="Don DePaolo" w:date="2013-04-14T21:15:00Z">
          <w:r w:rsidDel="002D4BAB">
            <w:delText>6</w:delText>
          </w:r>
        </w:del>
      </w:ins>
      <w:ins w:id="712" w:author="Don DePaolo" w:date="2013-04-14T21:15:00Z">
        <w:r w:rsidR="002D4BAB">
          <w:t>less than 10</w:t>
        </w:r>
      </w:ins>
      <w:ins w:id="713" w:author="Shuo Zhang" w:date="2013-02-21T15:55:00Z">
        <w:r>
          <w:t xml:space="preserve">% VRF, while for </w:t>
        </w:r>
      </w:ins>
      <w:ins w:id="714" w:author="Don DePaolo" w:date="2013-04-14T21:15:00Z">
        <w:r w:rsidR="002D4BAB">
          <w:t xml:space="preserve">slightly </w:t>
        </w:r>
      </w:ins>
      <w:ins w:id="715" w:author="Don DePaolo" w:date="2013-04-14T21:16:00Z">
        <w:r w:rsidR="002D4BAB">
          <w:t>h</w:t>
        </w:r>
      </w:ins>
      <w:ins w:id="716" w:author="Shuo Zhang" w:date="2013-02-21T15:55:00Z">
        <w:del w:id="717" w:author="Don DePaolo" w:date="2013-04-14T21:15:00Z">
          <w:r w:rsidDel="002D4BAB">
            <w:delText>H</w:delText>
          </w:r>
        </w:del>
        <w:r>
          <w:t>igh</w:t>
        </w:r>
      </w:ins>
      <w:ins w:id="718" w:author="Don DePaolo" w:date="2013-04-14T21:16:00Z">
        <w:r w:rsidR="002D4BAB">
          <w:t>er</w:t>
        </w:r>
      </w:ins>
      <w:ins w:id="719" w:author="Shuo Zhang" w:date="2013-02-21T15:55:00Z">
        <w:r>
          <w:t xml:space="preserve"> Permeability, it shifts to around </w:t>
        </w:r>
      </w:ins>
      <w:ins w:id="720" w:author="Don DePaolo" w:date="2013-04-14T21:15:00Z">
        <w:r w:rsidR="002D4BAB">
          <w:t>10-</w:t>
        </w:r>
      </w:ins>
      <w:ins w:id="721" w:author="Shuo Zhang" w:date="2013-02-21T15:55:00Z">
        <w:r>
          <w:t>2</w:t>
        </w:r>
      </w:ins>
      <w:ins w:id="722" w:author="Don DePaolo" w:date="2013-04-14T21:15:00Z">
        <w:r w:rsidR="002D4BAB">
          <w:t>0</w:t>
        </w:r>
      </w:ins>
      <w:ins w:id="723" w:author="Shuo Zhang" w:date="2013-02-21T15:55:00Z">
        <w:del w:id="724" w:author="Don DePaolo" w:date="2013-04-14T21:15:00Z">
          <w:r w:rsidDel="002D4BAB">
            <w:delText>1</w:delText>
          </w:r>
        </w:del>
        <w:r>
          <w:t xml:space="preserve">%. </w:t>
        </w:r>
        <w:r w:rsidRPr="00891818">
          <w:t>R</w:t>
        </w:r>
        <w:r w:rsidRPr="00891818">
          <w:rPr>
            <w:rFonts w:hint="eastAsia"/>
          </w:rPr>
          <w:t xml:space="preserve">eactive surface area </w:t>
        </w:r>
      </w:ins>
      <w:ins w:id="725" w:author="Shuo Zhang" w:date="2013-02-21T15:59:00Z">
        <w:r w:rsidR="006B0F5C">
          <w:t xml:space="preserve">and residual gas saturation </w:t>
        </w:r>
      </w:ins>
      <w:ins w:id="726" w:author="Shuo Zhang" w:date="2013-02-21T15:55:00Z">
        <w:r w:rsidRPr="00891818">
          <w:rPr>
            <w:rFonts w:hint="eastAsia"/>
          </w:rPr>
          <w:t>affect</w:t>
        </w:r>
        <w:del w:id="727" w:author="Don DePaolo" w:date="2013-04-14T21:16:00Z">
          <w:r w:rsidRPr="00891818" w:rsidDel="002D4BAB">
            <w:rPr>
              <w:rFonts w:hint="eastAsia"/>
            </w:rPr>
            <w:delText>s</w:delText>
          </w:r>
        </w:del>
        <w:r w:rsidRPr="00891818">
          <w:rPr>
            <w:rFonts w:hint="eastAsia"/>
          </w:rPr>
          <w:t xml:space="preserve"> the </w:t>
        </w:r>
        <w:r>
          <w:t>rate of CO</w:t>
        </w:r>
        <w:r w:rsidRPr="003375A4">
          <w:rPr>
            <w:vertAlign w:val="subscript"/>
          </w:rPr>
          <w:t>2</w:t>
        </w:r>
        <w:r>
          <w:t xml:space="preserve"> sequestration</w:t>
        </w:r>
        <w:r w:rsidRPr="00891818">
          <w:rPr>
            <w:rFonts w:hint="eastAsia"/>
          </w:rPr>
          <w:t xml:space="preserve"> significantly.</w:t>
        </w:r>
      </w:ins>
      <w:ins w:id="728" w:author="Shuo Zhang" w:date="2013-02-21T16:03:00Z">
        <w:r w:rsidR="006B0F5C">
          <w:t xml:space="preserve"> Sensitivity tests are conducted for these parameters. </w:t>
        </w:r>
      </w:ins>
      <w:ins w:id="729" w:author="Shuo Zhang" w:date="2013-02-21T15:55:00Z">
        <w:r w:rsidRPr="00891818">
          <w:rPr>
            <w:rFonts w:hint="eastAsia"/>
          </w:rPr>
          <w:t xml:space="preserve"> </w:t>
        </w:r>
      </w:ins>
    </w:p>
    <w:p w14:paraId="34553EC7" w14:textId="77777777" w:rsidR="00B74471" w:rsidRDefault="00B74471" w:rsidP="00B74471">
      <w:pPr>
        <w:rPr>
          <w:ins w:id="730" w:author="Shuo Zhang" w:date="2013-02-21T15:55:00Z"/>
        </w:rPr>
      </w:pPr>
    </w:p>
    <w:p w14:paraId="45561AE7" w14:textId="4B5DF099" w:rsidR="00B74471" w:rsidRDefault="00B74471" w:rsidP="00B74471">
      <w:pPr>
        <w:rPr>
          <w:ins w:id="731" w:author="Shuo Zhang" w:date="2013-02-21T15:55:00Z"/>
        </w:rPr>
      </w:pPr>
      <w:ins w:id="732" w:author="Shuo Zhang" w:date="2013-02-21T15:55:00Z">
        <w:r>
          <w:rPr>
            <w:rFonts w:hint="eastAsia"/>
          </w:rPr>
          <w:t xml:space="preserve">Further work </w:t>
        </w:r>
      </w:ins>
      <w:ins w:id="733" w:author="Shuo Zhang" w:date="2013-02-21T16:05:00Z">
        <w:del w:id="734" w:author="Don DePaolo" w:date="2013-04-14T21:16:00Z">
          <w:r w:rsidR="006B0F5C" w:rsidDel="002D4BAB">
            <w:delText>would</w:delText>
          </w:r>
        </w:del>
      </w:ins>
      <w:ins w:id="735" w:author="Don DePaolo" w:date="2013-04-14T21:16:00Z">
        <w:r w:rsidR="002D4BAB">
          <w:t>is necessary to better constrain the critical parameters that control the rate and extent of carbon mineralization</w:t>
        </w:r>
      </w:ins>
      <w:ins w:id="736" w:author="Don DePaolo" w:date="2013-04-14T21:17:00Z">
        <w:r w:rsidR="002D4BAB">
          <w:t>; a direct means to this end would</w:t>
        </w:r>
      </w:ins>
      <w:ins w:id="737" w:author="Shuo Zhang" w:date="2013-02-21T16:05:00Z">
        <w:r w:rsidR="006B0F5C">
          <w:t xml:space="preserve"> be to </w:t>
        </w:r>
      </w:ins>
      <w:ins w:id="738" w:author="Shuo Zhang" w:date="2013-02-21T16:06:00Z">
        <w:r w:rsidR="006B0F5C">
          <w:t>conduct e</w:t>
        </w:r>
      </w:ins>
      <w:ins w:id="739" w:author="Shuo Zhang" w:date="2013-02-21T15:55:00Z">
        <w:r>
          <w:rPr>
            <w:rFonts w:hint="eastAsia"/>
          </w:rPr>
          <w:t>xpe</w:t>
        </w:r>
        <w:r w:rsidR="006B0F5C">
          <w:rPr>
            <w:rFonts w:hint="eastAsia"/>
          </w:rPr>
          <w:t>riments with volcanic sandstone samples in</w:t>
        </w:r>
        <w:r>
          <w:rPr>
            <w:rFonts w:hint="eastAsia"/>
          </w:rPr>
          <w:t xml:space="preserve"> supercritical CO</w:t>
        </w:r>
        <w:r w:rsidRPr="003375A4">
          <w:rPr>
            <w:rFonts w:hint="eastAsia"/>
            <w:vertAlign w:val="subscript"/>
          </w:rPr>
          <w:t>2</w:t>
        </w:r>
        <w:r>
          <w:rPr>
            <w:rFonts w:hint="eastAsia"/>
          </w:rPr>
          <w:t xml:space="preserve"> </w:t>
        </w:r>
      </w:ins>
      <w:ins w:id="740" w:author="Shuo Zhang" w:date="2013-02-21T16:07:00Z">
        <w:r w:rsidR="00490C5F">
          <w:t>saturated brine</w:t>
        </w:r>
      </w:ins>
      <w:ins w:id="741" w:author="Shuo Zhang" w:date="2013-02-21T15:55:00Z">
        <w:r>
          <w:rPr>
            <w:rFonts w:hint="eastAsia"/>
          </w:rPr>
          <w:t xml:space="preserve"> to </w:t>
        </w:r>
      </w:ins>
      <w:ins w:id="742" w:author="Shuo Zhang" w:date="2013-02-21T16:07:00Z">
        <w:r w:rsidR="00490C5F">
          <w:t>measure CO</w:t>
        </w:r>
        <w:r w:rsidR="00490C5F">
          <w:rPr>
            <w:vertAlign w:val="subscript"/>
          </w:rPr>
          <w:t>2</w:t>
        </w:r>
        <w:r w:rsidR="00490C5F">
          <w:t xml:space="preserve"> mineralization rate</w:t>
        </w:r>
      </w:ins>
      <w:ins w:id="743" w:author="Don DePaolo" w:date="2013-04-14T21:17:00Z">
        <w:r w:rsidR="002D4BAB">
          <w:t>s</w:t>
        </w:r>
      </w:ins>
      <w:ins w:id="744" w:author="Shuo Zhang" w:date="2013-02-21T16:07:00Z">
        <w:del w:id="745" w:author="Don DePaolo" w:date="2013-04-14T21:17:00Z">
          <w:r w:rsidR="00490C5F" w:rsidDel="002D4BAB">
            <w:delText xml:space="preserve"> and </w:delText>
          </w:r>
        </w:del>
      </w:ins>
      <w:ins w:id="746" w:author="Shuo Zhang" w:date="2013-02-21T15:55:00Z">
        <w:del w:id="747" w:author="Don DePaolo" w:date="2013-04-14T21:17:00Z">
          <w:r w:rsidDel="002D4BAB">
            <w:rPr>
              <w:rFonts w:hint="eastAsia"/>
            </w:rPr>
            <w:delText xml:space="preserve">verify </w:delText>
          </w:r>
          <w:r w:rsidDel="002D4BAB">
            <w:delText>simulation</w:delText>
          </w:r>
          <w:r w:rsidDel="002D4BAB">
            <w:rPr>
              <w:rFonts w:hint="eastAsia"/>
            </w:rPr>
            <w:delText xml:space="preserve"> results</w:delText>
          </w:r>
        </w:del>
        <w:r>
          <w:rPr>
            <w:rFonts w:hint="eastAsia"/>
          </w:rPr>
          <w:t>.</w:t>
        </w:r>
      </w:ins>
      <w:ins w:id="748" w:author="Shuo Zhang" w:date="2013-02-21T16:09:00Z">
        <w:r w:rsidR="00490C5F">
          <w:t xml:space="preserve"> It would also be </w:t>
        </w:r>
      </w:ins>
      <w:ins w:id="749" w:author="Shuo Zhang" w:date="2013-02-21T16:11:00Z">
        <w:r w:rsidR="00490C5F">
          <w:lastRenderedPageBreak/>
          <w:t>beneficial</w:t>
        </w:r>
        <w:r w:rsidR="00490C5F">
          <w:rPr>
            <w:rFonts w:hint="eastAsia"/>
          </w:rPr>
          <w:t xml:space="preserve"> to </w:t>
        </w:r>
        <w:del w:id="750" w:author="Don DePaolo" w:date="2013-04-14T21:18:00Z">
          <w:r w:rsidR="00490C5F" w:rsidDel="002D4BAB">
            <w:rPr>
              <w:rFonts w:hint="eastAsia"/>
            </w:rPr>
            <w:delText>locate</w:delText>
          </w:r>
        </w:del>
      </w:ins>
      <w:ins w:id="751" w:author="Don DePaolo" w:date="2013-04-14T21:18:00Z">
        <w:r w:rsidR="002D4BAB">
          <w:t>identify</w:t>
        </w:r>
      </w:ins>
      <w:ins w:id="752" w:author="Shuo Zhang" w:date="2013-02-21T16:11:00Z">
        <w:r w:rsidR="00490C5F">
          <w:rPr>
            <w:rFonts w:hint="eastAsia"/>
          </w:rPr>
          <w:t xml:space="preserve"> volcanogenic sandstone formations that are suitable for CO</w:t>
        </w:r>
        <w:r w:rsidR="00490C5F" w:rsidRPr="003375A4">
          <w:rPr>
            <w:rFonts w:hint="eastAsia"/>
            <w:vertAlign w:val="subscript"/>
          </w:rPr>
          <w:t>2</w:t>
        </w:r>
        <w:r w:rsidR="00490C5F">
          <w:rPr>
            <w:rFonts w:hint="eastAsia"/>
          </w:rPr>
          <w:t xml:space="preserve"> sequestration projects and </w:t>
        </w:r>
      </w:ins>
      <w:ins w:id="753" w:author="Shuo Zhang" w:date="2013-02-21T16:12:00Z">
        <w:r w:rsidR="00490C5F">
          <w:rPr>
            <w:rFonts w:hint="eastAsia"/>
          </w:rPr>
          <w:t>evaluate</w:t>
        </w:r>
      </w:ins>
      <w:ins w:id="754" w:author="Shuo Zhang" w:date="2013-02-21T16:11:00Z">
        <w:r w:rsidR="00490C5F">
          <w:rPr>
            <w:rFonts w:hint="eastAsia"/>
          </w:rPr>
          <w:t xml:space="preserve"> the sequestration potential of such formation by </w:t>
        </w:r>
      </w:ins>
      <w:ins w:id="755" w:author="Shuo Zhang" w:date="2013-02-21T16:12:00Z">
        <w:r w:rsidR="00490C5F">
          <w:rPr>
            <w:rFonts w:hint="eastAsia"/>
          </w:rPr>
          <w:t xml:space="preserve">field </w:t>
        </w:r>
        <w:r w:rsidR="00490C5F">
          <w:t>characteriz</w:t>
        </w:r>
      </w:ins>
      <w:ins w:id="756" w:author="Don DePaolo" w:date="2013-04-14T21:17:00Z">
        <w:r w:rsidR="002D4BAB">
          <w:t>ation</w:t>
        </w:r>
      </w:ins>
      <w:ins w:id="757" w:author="Don DePaolo" w:date="2013-04-14T21:18:00Z">
        <w:r w:rsidR="002D4BAB">
          <w:t xml:space="preserve">.  </w:t>
        </w:r>
      </w:ins>
      <w:ins w:id="758" w:author="Shuo Zhang" w:date="2013-02-21T16:12:00Z">
        <w:del w:id="759" w:author="Don DePaolo" w:date="2013-04-14T21:17:00Z">
          <w:r w:rsidR="00490C5F" w:rsidDel="002D4BAB">
            <w:delText>ing</w:delText>
          </w:r>
        </w:del>
        <w:r w:rsidR="00490C5F">
          <w:t>.</w:t>
        </w:r>
      </w:ins>
      <w:ins w:id="760" w:author="Don DePaolo" w:date="2013-04-14T21:18:00Z">
        <w:r w:rsidR="00791E51">
          <w:t>Two such formations that</w:t>
        </w:r>
        <w:r w:rsidR="002D4BAB">
          <w:t xml:space="preserve"> </w:t>
        </w:r>
      </w:ins>
      <w:ins w:id="761" w:author="Don DePaolo" w:date="2013-04-14T22:09:00Z">
        <w:r w:rsidR="00791E51">
          <w:t>a</w:t>
        </w:r>
      </w:ins>
      <w:ins w:id="762" w:author="Don DePaolo" w:date="2013-04-14T21:18:00Z">
        <w:r w:rsidR="002D4BAB">
          <w:t xml:space="preserve">re worthy of study are the </w:t>
        </w:r>
      </w:ins>
      <w:proofErr w:type="spellStart"/>
      <w:ins w:id="763" w:author="Don DePaolo" w:date="2013-04-14T22:06:00Z">
        <w:r w:rsidR="00791E51" w:rsidRPr="00791E51">
          <w:t>Haizume</w:t>
        </w:r>
      </w:ins>
      <w:proofErr w:type="spellEnd"/>
      <w:ins w:id="764" w:author="Don DePaolo" w:date="2013-04-14T21:18:00Z">
        <w:r w:rsidR="002D4BAB">
          <w:t xml:space="preserve"> and </w:t>
        </w:r>
        <w:proofErr w:type="spellStart"/>
        <w:r w:rsidR="002D4BAB">
          <w:t>Tomokomai</w:t>
        </w:r>
        <w:proofErr w:type="spellEnd"/>
        <w:r w:rsidR="002D4BAB">
          <w:t xml:space="preserve"> formations of </w:t>
        </w:r>
      </w:ins>
      <w:ins w:id="765" w:author="Don DePaolo" w:date="2013-04-14T22:19:00Z">
        <w:r w:rsidR="00614DCC">
          <w:t xml:space="preserve">onshore and </w:t>
        </w:r>
      </w:ins>
      <w:ins w:id="766" w:author="Don DePaolo" w:date="2013-04-14T21:18:00Z">
        <w:r w:rsidR="002D4BAB">
          <w:t>offshor</w:t>
        </w:r>
      </w:ins>
      <w:ins w:id="767" w:author="Don DePaolo" w:date="2013-04-14T21:19:00Z">
        <w:r w:rsidR="002D4BAB">
          <w:t>e</w:t>
        </w:r>
      </w:ins>
      <w:ins w:id="768" w:author="Don DePaolo" w:date="2013-04-14T21:18:00Z">
        <w:r w:rsidR="002D4BAB">
          <w:t xml:space="preserve"> Japan</w:t>
        </w:r>
      </w:ins>
      <w:ins w:id="769" w:author="Don DePaolo" w:date="2013-04-14T21:19:00Z">
        <w:r w:rsidR="0075027A">
          <w:t>, which a</w:t>
        </w:r>
        <w:r w:rsidR="002D4BAB">
          <w:t>re being used for CO</w:t>
        </w:r>
        <w:r w:rsidR="002D4BAB" w:rsidRPr="00614DCC">
          <w:rPr>
            <w:vertAlign w:val="subscript"/>
            <w:rPrChange w:id="770" w:author="Don DePaolo" w:date="2013-04-14T22:19:00Z">
              <w:rPr/>
            </w:rPrChange>
          </w:rPr>
          <w:t>2</w:t>
        </w:r>
        <w:r w:rsidR="002D4BAB">
          <w:t xml:space="preserve"> injection experiments</w:t>
        </w:r>
      </w:ins>
      <w:ins w:id="771" w:author="Don DePaolo" w:date="2013-04-14T22:06:00Z">
        <w:r w:rsidR="00791E51">
          <w:t xml:space="preserve"> (cf. </w:t>
        </w:r>
      </w:ins>
      <w:ins w:id="772" w:author="Shuo Zhang" w:date="2013-04-17T20:50:00Z">
        <w:r w:rsidR="001E76D8">
          <w:t xml:space="preserve">Mito et al., </w:t>
        </w:r>
      </w:ins>
      <w:r w:rsidR="001E76D8">
        <w:fldChar w:fldCharType="begin"/>
      </w:r>
      <w:r w:rsidR="001E76D8">
        <w:instrText xml:space="preserve"> ADDIN EN.CITE &lt;EndNote&gt;&lt;Cite ExcludeAuth="1"&gt;&lt;Author&gt;Mito&lt;/Author&gt;&lt;Year&gt;2008&lt;/Year&gt;&lt;RecNum&gt;1547&lt;/RecNum&gt;&lt;DisplayText&gt;(2008)&lt;/DisplayText&gt;&lt;record&gt;&lt;rec-number&gt;1547&lt;/rec-number&gt;&lt;foreign-keys&gt;&lt;key app="EN" db-id="s0xvr2sd6dpzt6eed27xat5ad0p0xa99ftpe"&gt;1547&lt;/key&gt;&lt;/foreign-keys&gt;&lt;ref-type name="Journal Article"&gt;17&lt;/ref-type&gt;&lt;contributors&gt;&lt;authors&gt;&lt;author&gt;Mito, Saeko&lt;/author&gt;&lt;author&gt;Xue, Ziqiu&lt;/author&gt;&lt;author&gt;Ohsumi, Takashi&lt;/author&gt;&lt;/authors&gt;&lt;/contributors&gt;&lt;titles&gt;&lt;title&gt;Case study of geochemical reactions at the Nagaoka CO2 injection site, Japan&lt;/title&gt;&lt;secondary-title&gt;International Journal of Greenhouse Gas Control&lt;/secondary-title&gt;&lt;/titles&gt;&lt;periodical&gt;&lt;full-title&gt;International Journal of Greenhouse Gas Control&lt;/full-title&gt;&lt;abbr-1&gt;Int J Greenh Gas Con&lt;/abbr-1&gt;&lt;/periodical&gt;&lt;pages&gt;309-318&lt;/pages&gt;&lt;volume&gt;2&lt;/volume&gt;&lt;number&gt;3&lt;/number&gt;&lt;keywords&gt;&lt;keyword&gt;Carbon dioxide&lt;/keyword&gt;&lt;keyword&gt;Geological storage&lt;/keyword&gt;&lt;keyword&gt;Chemical reaction&lt;/keyword&gt;&lt;keyword&gt;Mineral trapping&lt;/keyword&gt;&lt;keyword&gt;Solubility trapping&lt;/keyword&gt;&lt;keyword&gt;Formation water&lt;/keyword&gt;&lt;/keywords&gt;&lt;dates&gt;&lt;year&gt;2008&lt;/year&gt;&lt;/dates&gt;&lt;isbn&gt;1750-5836&lt;/isbn&gt;&lt;urls&gt;&lt;related-urls&gt;&lt;url&gt;http://www.sciencedirect.com/science/article/pii/S1750583608000388&lt;/url&gt;&lt;/related-urls&gt;&lt;/urls&gt;&lt;electronic-resource-num&gt;http://dx.doi.org/10.1016/j.ijggc.2008.04.007&lt;/electronic-resource-num&gt;&lt;/record&gt;&lt;/Cite&gt;&lt;/EndNote&gt;</w:instrText>
      </w:r>
      <w:r w:rsidR="001E76D8">
        <w:fldChar w:fldCharType="separate"/>
      </w:r>
      <w:r w:rsidR="001E76D8">
        <w:rPr>
          <w:noProof/>
        </w:rPr>
        <w:t>(</w:t>
      </w:r>
      <w:hyperlink w:anchor="_ENREF_23" w:tooltip="Mito, 2008 #1547" w:history="1">
        <w:r w:rsidR="00331F9E">
          <w:rPr>
            <w:noProof/>
          </w:rPr>
          <w:t>2008</w:t>
        </w:r>
      </w:hyperlink>
      <w:r w:rsidR="001E76D8">
        <w:rPr>
          <w:noProof/>
        </w:rPr>
        <w:t>)</w:t>
      </w:r>
      <w:r w:rsidR="001E76D8">
        <w:fldChar w:fldCharType="end"/>
      </w:r>
      <w:ins w:id="773" w:author="Don DePaolo" w:date="2013-04-14T22:07:00Z">
        <w:del w:id="774" w:author="Shuo Zhang" w:date="2013-04-17T20:50:00Z">
          <w:r w:rsidR="00791E51" w:rsidDel="001E76D8">
            <w:delText>Mito et al.,</w:delText>
          </w:r>
        </w:del>
        <w:r w:rsidR="00791E51">
          <w:t xml:space="preserve"> </w:t>
        </w:r>
        <w:del w:id="775" w:author="Shuo Zhang" w:date="2013-04-17T20:50:00Z">
          <w:r w:rsidR="00791E51" w:rsidDel="001E76D8">
            <w:delText>2008</w:delText>
          </w:r>
        </w:del>
        <w:r w:rsidR="00791E51">
          <w:t xml:space="preserve">; </w:t>
        </w:r>
      </w:ins>
      <w:ins w:id="776" w:author="Don DePaolo" w:date="2013-04-14T21:19:00Z">
        <w:r w:rsidR="002D4BAB">
          <w:t>.</w:t>
        </w:r>
      </w:ins>
      <w:ins w:id="777" w:author="Shuo Zhang" w:date="2013-04-17T20:52:00Z">
        <w:r w:rsidR="001E76D8">
          <w:t>Sato</w:t>
        </w:r>
      </w:ins>
      <w:ins w:id="778" w:author="Don DePaolo" w:date="2013-04-14T22:18:00Z">
        <w:r w:rsidR="00614DCC">
          <w:t xml:space="preserve"> et al.,</w:t>
        </w:r>
      </w:ins>
      <w:r w:rsidR="001E76D8">
        <w:fldChar w:fldCharType="begin"/>
      </w:r>
      <w:r w:rsidR="001E76D8">
        <w:instrText xml:space="preserve"> ADDIN EN.CITE &lt;EndNote&gt;&lt;Cite ExcludeAuth="1"&gt;&lt;Author&gt;Sato&lt;/Author&gt;&lt;Year&gt;2011&lt;/Year&gt;&lt;RecNum&gt;1548&lt;/RecNum&gt;&lt;DisplayText&gt;(2011)&lt;/DisplayText&gt;&lt;record&gt;&lt;rec-number&gt;1548&lt;/rec-number&gt;&lt;foreign-keys&gt;&lt;key app="EN" db-id="s0xvr2sd6dpzt6eed27xat5ad0p0xa99ftpe"&gt;1548&lt;/key&gt;&lt;/foreign-keys&gt;&lt;ref-type name="Journal Article"&gt;17&lt;/ref-type&gt;&lt;contributors&gt;&lt;authors&gt;&lt;author&gt;Sato, Kozo&lt;/author&gt;&lt;author&gt;Mito, Saeko&lt;/author&gt;&lt;author&gt;Horie, Tadashi&lt;/author&gt;&lt;author&gt;Ohkuma, Hiroshi&lt;/author&gt;&lt;author&gt;Saito, Hideki&lt;/author&gt;&lt;author&gt;Watanabe, Jiro&lt;/author&gt;&lt;author&gt;Yoshimura, Tsukasa&lt;/author&gt;&lt;/authors&gt;&lt;/contributors&gt;&lt;titles&gt;&lt;title&gt;Monitoring and simulation studies for assessing macro- and meso-scale migration of CO2 sequestered in an onshore aquifer: Experiences from the Nagaoka pilot site, Japan&lt;/title&gt;&lt;secondary-title&gt;International Journal of Greenhouse Gas Control&lt;/secondary-title&gt;&lt;/titles&gt;&lt;periodical&gt;&lt;full-title&gt;International Journal of Greenhouse Gas Control&lt;/full-title&gt;&lt;abbr-1&gt;Int J Greenh Gas Con&lt;/abbr-1&gt;&lt;/periodical&gt;&lt;pages&gt;125-137&lt;/pages&gt;&lt;volume&gt;5&lt;/volume&gt;&lt;number&gt;1&lt;/number&gt;&lt;keywords&gt;&lt;keyword&gt;CO2 storage&lt;/keyword&gt;&lt;keyword&gt;Monitoring&lt;/keyword&gt;&lt;keyword&gt;Onshore aquifer&lt;/keyword&gt;&lt;keyword&gt;Simulation&lt;/keyword&gt;&lt;keyword&gt;Well logging&lt;/keyword&gt;&lt;keyword&gt;Fluid sampling&lt;/keyword&gt;&lt;/keywords&gt;&lt;dates&gt;&lt;year&gt;2011&lt;/year&gt;&lt;/dates&gt;&lt;isbn&gt;1750-5836&lt;/isbn&gt;&lt;urls&gt;&lt;related-urls&gt;&lt;url&gt;http://www.sciencedirect.com/science/article/pii/S1750583610000393&lt;/url&gt;&lt;/related-urls&gt;&lt;/urls&gt;&lt;electronic-resource-num&gt;http://dx.doi.org/10.1016/j.ijggc.2010.03.003&lt;/electronic-resource-num&gt;&lt;/record&gt;&lt;/Cite&gt;&lt;/EndNote&gt;</w:instrText>
      </w:r>
      <w:r w:rsidR="001E76D8">
        <w:fldChar w:fldCharType="separate"/>
      </w:r>
      <w:r w:rsidR="001E76D8">
        <w:rPr>
          <w:noProof/>
        </w:rPr>
        <w:t>(</w:t>
      </w:r>
      <w:hyperlink w:anchor="_ENREF_31" w:tooltip="Sato, 2011 #1548" w:history="1">
        <w:r w:rsidR="00331F9E">
          <w:rPr>
            <w:noProof/>
          </w:rPr>
          <w:t>2011</w:t>
        </w:r>
      </w:hyperlink>
      <w:r w:rsidR="001E76D8">
        <w:rPr>
          <w:noProof/>
        </w:rPr>
        <w:t>)</w:t>
      </w:r>
      <w:r w:rsidR="001E76D8">
        <w:fldChar w:fldCharType="end"/>
      </w:r>
      <w:ins w:id="779" w:author="Don DePaolo" w:date="2013-04-14T22:18:00Z">
        <w:r w:rsidR="00614DCC">
          <w:t>)</w:t>
        </w:r>
      </w:ins>
      <w:ins w:id="780" w:author="Shuo Zhang" w:date="2013-02-21T16:12:00Z">
        <w:del w:id="781" w:author="Don DePaolo" w:date="2013-04-14T21:18:00Z">
          <w:r w:rsidR="00490C5F" w:rsidDel="002D4BAB">
            <w:delText xml:space="preserve"> </w:delText>
          </w:r>
        </w:del>
      </w:ins>
    </w:p>
    <w:p w14:paraId="785E7B96" w14:textId="77777777" w:rsidR="00BC6D82" w:rsidRPr="00BC6D82" w:rsidRDefault="00BC6D82" w:rsidP="00B74471">
      <w:pPr>
        <w:rPr>
          <w:ins w:id="782" w:author="Shuo Zhang" w:date="2013-02-21T15:36:00Z"/>
        </w:rPr>
      </w:pPr>
    </w:p>
    <w:p w14:paraId="3B64DD66" w14:textId="77777777" w:rsidR="00547D6E" w:rsidRPr="00547D6E" w:rsidRDefault="00547D6E" w:rsidP="00547D6E"/>
    <w:p w14:paraId="42DAD726" w14:textId="77777777" w:rsidR="004E3B9E" w:rsidRPr="004E3B9E" w:rsidRDefault="004E3B9E" w:rsidP="004E3B9E">
      <w:pPr>
        <w:widowControl/>
        <w:spacing w:after="240"/>
        <w:ind w:left="360" w:hanging="360"/>
        <w:jc w:val="left"/>
        <w:outlineLvl w:val="0"/>
        <w:rPr>
          <w:rFonts w:ascii="Cambria" w:eastAsia="宋体" w:hAnsi="Cambria" w:cs="Times New Roman"/>
          <w:b/>
          <w:kern w:val="0"/>
          <w:sz w:val="24"/>
          <w:szCs w:val="24"/>
        </w:rPr>
      </w:pPr>
      <w:r w:rsidRPr="004E3B9E">
        <w:rPr>
          <w:rFonts w:ascii="Cambria" w:eastAsia="宋体" w:hAnsi="Cambria" w:cs="Times New Roman" w:hint="eastAsia"/>
          <w:b/>
          <w:kern w:val="0"/>
          <w:sz w:val="24"/>
          <w:szCs w:val="24"/>
          <w:lang w:eastAsia="en-US"/>
        </w:rPr>
        <w:t>Acknowledgement</w:t>
      </w:r>
    </w:p>
    <w:p w14:paraId="607CABF6" w14:textId="72AA3070" w:rsidR="004E3B9E" w:rsidRPr="004E3B9E" w:rsidRDefault="004E3B9E" w:rsidP="004E3B9E">
      <w:pPr>
        <w:widowControl/>
        <w:rPr>
          <w:rFonts w:ascii="Times New Roman" w:eastAsia="宋体" w:hAnsi="Times New Roman" w:cs="Times New Roman"/>
          <w:kern w:val="0"/>
          <w:sz w:val="24"/>
          <w:szCs w:val="20"/>
        </w:rPr>
      </w:pPr>
      <w:r w:rsidRPr="004E3B9E">
        <w:rPr>
          <w:rFonts w:ascii="Times New Roman" w:eastAsia="宋体" w:hAnsi="Times New Roman" w:cs="Times New Roman"/>
          <w:kern w:val="0"/>
          <w:sz w:val="24"/>
          <w:szCs w:val="20"/>
          <w:lang w:eastAsia="en-US"/>
        </w:rPr>
        <w:t>This manuscript has benefited from discussion</w:t>
      </w:r>
      <w:r w:rsidRPr="004E3B9E">
        <w:rPr>
          <w:rFonts w:ascii="Times New Roman" w:eastAsia="宋体" w:hAnsi="Times New Roman" w:cs="Times New Roman" w:hint="eastAsia"/>
          <w:kern w:val="0"/>
          <w:sz w:val="24"/>
          <w:szCs w:val="20"/>
        </w:rPr>
        <w:t>s</w:t>
      </w:r>
      <w:ins w:id="783" w:author="Don DePaolo" w:date="2013-04-14T22:19:00Z">
        <w:r w:rsidR="00452579">
          <w:rPr>
            <w:rFonts w:ascii="Times New Roman" w:eastAsia="宋体" w:hAnsi="Times New Roman" w:cs="Times New Roman"/>
            <w:kern w:val="0"/>
            <w:sz w:val="24"/>
            <w:szCs w:val="20"/>
            <w:lang w:eastAsia="en-US"/>
          </w:rPr>
          <w:t xml:space="preserve"> </w:t>
        </w:r>
      </w:ins>
      <w:del w:id="784" w:author="Don DePaolo" w:date="2013-04-14T22:19:00Z">
        <w:r w:rsidRPr="004E3B9E" w:rsidDel="00452579">
          <w:rPr>
            <w:rFonts w:ascii="Times New Roman" w:eastAsia="宋体" w:hAnsi="Times New Roman" w:cs="Times New Roman"/>
            <w:kern w:val="0"/>
            <w:sz w:val="24"/>
            <w:szCs w:val="20"/>
            <w:lang w:eastAsia="en-US"/>
          </w:rPr>
          <w:delText xml:space="preserve"> </w:delText>
        </w:r>
      </w:del>
      <w:r w:rsidRPr="004E3B9E">
        <w:rPr>
          <w:rFonts w:ascii="Times New Roman" w:eastAsia="宋体" w:hAnsi="Times New Roman" w:cs="Times New Roman"/>
          <w:kern w:val="0"/>
          <w:sz w:val="24"/>
          <w:szCs w:val="20"/>
          <w:lang w:eastAsia="en-US"/>
        </w:rPr>
        <w:t xml:space="preserve">with </w:t>
      </w:r>
      <w:r w:rsidRPr="004E3B9E">
        <w:rPr>
          <w:rFonts w:ascii="Times New Roman" w:eastAsia="宋体" w:hAnsi="Times New Roman" w:cs="Times New Roman" w:hint="eastAsia"/>
          <w:kern w:val="0"/>
          <w:sz w:val="24"/>
          <w:szCs w:val="20"/>
        </w:rPr>
        <w:t xml:space="preserve">Eric </w:t>
      </w:r>
      <w:proofErr w:type="spellStart"/>
      <w:r w:rsidRPr="004E3B9E">
        <w:rPr>
          <w:rFonts w:ascii="Times New Roman" w:eastAsia="宋体" w:hAnsi="Times New Roman" w:cs="Times New Roman" w:hint="eastAsia"/>
          <w:kern w:val="0"/>
          <w:sz w:val="24"/>
          <w:szCs w:val="20"/>
        </w:rPr>
        <w:t>Sonnenthal</w:t>
      </w:r>
      <w:proofErr w:type="spellEnd"/>
      <w:ins w:id="785" w:author="Shuo Zhang" w:date="2013-02-24T14:16:00Z">
        <w:r w:rsidR="002A6C5A">
          <w:rPr>
            <w:rFonts w:ascii="Times New Roman" w:eastAsia="宋体" w:hAnsi="Times New Roman" w:cs="Times New Roman"/>
            <w:kern w:val="0"/>
            <w:sz w:val="24"/>
            <w:szCs w:val="20"/>
          </w:rPr>
          <w:t xml:space="preserve">, </w:t>
        </w:r>
      </w:ins>
      <w:del w:id="786" w:author="Shuo Zhang" w:date="2013-02-24T14:16:00Z">
        <w:r w:rsidRPr="004E3B9E" w:rsidDel="002A6C5A">
          <w:rPr>
            <w:rFonts w:ascii="Times New Roman" w:eastAsia="宋体" w:hAnsi="Times New Roman" w:cs="Times New Roman" w:hint="eastAsia"/>
            <w:kern w:val="0"/>
            <w:sz w:val="24"/>
            <w:szCs w:val="20"/>
          </w:rPr>
          <w:delText xml:space="preserve"> </w:delText>
        </w:r>
      </w:del>
      <w:del w:id="787" w:author="Shuo Zhang" w:date="2013-02-24T14:15:00Z">
        <w:r w:rsidRPr="004E3B9E" w:rsidDel="002A6C5A">
          <w:rPr>
            <w:rFonts w:ascii="Times New Roman" w:eastAsia="宋体" w:hAnsi="Times New Roman" w:cs="Times New Roman" w:hint="eastAsia"/>
            <w:kern w:val="0"/>
            <w:sz w:val="24"/>
            <w:szCs w:val="20"/>
          </w:rPr>
          <w:delText xml:space="preserve">and </w:delText>
        </w:r>
      </w:del>
      <w:r w:rsidRPr="004E3B9E">
        <w:rPr>
          <w:rFonts w:ascii="Times New Roman" w:eastAsia="宋体" w:hAnsi="Times New Roman" w:cs="Times New Roman" w:hint="eastAsia"/>
          <w:kern w:val="0"/>
          <w:sz w:val="24"/>
          <w:szCs w:val="20"/>
        </w:rPr>
        <w:t xml:space="preserve">Jenny </w:t>
      </w:r>
      <w:proofErr w:type="spellStart"/>
      <w:r w:rsidRPr="004E3B9E">
        <w:rPr>
          <w:rFonts w:ascii="Times New Roman" w:eastAsia="宋体" w:hAnsi="Times New Roman" w:cs="Times New Roman" w:hint="eastAsia"/>
          <w:kern w:val="0"/>
          <w:sz w:val="24"/>
          <w:szCs w:val="20"/>
        </w:rPr>
        <w:t>Druhan</w:t>
      </w:r>
      <w:proofErr w:type="spellEnd"/>
      <w:ins w:id="788" w:author="Shuo Zhang" w:date="2013-02-24T14:16:00Z">
        <w:r w:rsidR="002A6C5A">
          <w:rPr>
            <w:rFonts w:ascii="Times New Roman" w:eastAsia="宋体" w:hAnsi="Times New Roman" w:cs="Times New Roman"/>
            <w:kern w:val="0"/>
            <w:sz w:val="24"/>
            <w:szCs w:val="20"/>
          </w:rPr>
          <w:t xml:space="preserve"> and </w:t>
        </w:r>
      </w:ins>
      <w:ins w:id="789" w:author="Don DePaolo" w:date="2013-04-14T22:19:00Z">
        <w:r w:rsidR="00452579">
          <w:rPr>
            <w:rFonts w:ascii="Times New Roman" w:eastAsia="宋体" w:hAnsi="Times New Roman" w:cs="Times New Roman"/>
            <w:kern w:val="0"/>
            <w:sz w:val="24"/>
            <w:szCs w:val="20"/>
          </w:rPr>
          <w:t xml:space="preserve">the comments of </w:t>
        </w:r>
      </w:ins>
      <w:ins w:id="790" w:author="Shuo Zhang" w:date="2013-02-24T14:16:00Z">
        <w:r w:rsidR="002A6C5A">
          <w:rPr>
            <w:rFonts w:ascii="Times New Roman" w:eastAsia="宋体" w:hAnsi="Times New Roman" w:cs="Times New Roman"/>
            <w:kern w:val="0"/>
            <w:sz w:val="24"/>
            <w:szCs w:val="20"/>
          </w:rPr>
          <w:t>two anonym</w:t>
        </w:r>
        <w:r w:rsidR="002A6C5A">
          <w:rPr>
            <w:rFonts w:ascii="Times New Roman" w:eastAsia="宋体" w:hAnsi="Times New Roman" w:cs="Times New Roman" w:hint="eastAsia"/>
            <w:kern w:val="0"/>
            <w:sz w:val="24"/>
            <w:szCs w:val="20"/>
          </w:rPr>
          <w:t>o</w:t>
        </w:r>
        <w:r w:rsidR="002A6C5A">
          <w:rPr>
            <w:rFonts w:ascii="Times New Roman" w:eastAsia="宋体" w:hAnsi="Times New Roman" w:cs="Times New Roman"/>
            <w:kern w:val="0"/>
            <w:sz w:val="24"/>
            <w:szCs w:val="20"/>
          </w:rPr>
          <w:t>us</w:t>
        </w:r>
        <w:r w:rsidR="002A6C5A">
          <w:rPr>
            <w:rFonts w:ascii="Times New Roman" w:eastAsia="宋体" w:hAnsi="Times New Roman" w:cs="Times New Roman" w:hint="eastAsia"/>
            <w:kern w:val="0"/>
            <w:sz w:val="24"/>
            <w:szCs w:val="20"/>
          </w:rPr>
          <w:t xml:space="preserve"> reviewers</w:t>
        </w:r>
      </w:ins>
      <w:r w:rsidRPr="004E3B9E">
        <w:rPr>
          <w:rFonts w:ascii="Times New Roman" w:eastAsia="宋体" w:hAnsi="Times New Roman" w:cs="Times New Roman"/>
          <w:kern w:val="0"/>
          <w:sz w:val="24"/>
          <w:szCs w:val="20"/>
          <w:lang w:eastAsia="en-US"/>
        </w:rPr>
        <w:t>. Th</w:t>
      </w:r>
      <w:ins w:id="791" w:author="Don DePaolo" w:date="2013-04-14T22:20:00Z">
        <w:r w:rsidR="00452579">
          <w:rPr>
            <w:rFonts w:ascii="Times New Roman" w:eastAsia="宋体" w:hAnsi="Times New Roman" w:cs="Times New Roman"/>
            <w:kern w:val="0"/>
            <w:sz w:val="24"/>
            <w:szCs w:val="20"/>
            <w:lang w:eastAsia="en-US"/>
          </w:rPr>
          <w:t>e</w:t>
        </w:r>
      </w:ins>
      <w:del w:id="792" w:author="Don DePaolo" w:date="2013-04-14T22:20:00Z">
        <w:r w:rsidRPr="004E3B9E" w:rsidDel="00452579">
          <w:rPr>
            <w:rFonts w:ascii="Times New Roman" w:eastAsia="宋体" w:hAnsi="Times New Roman" w:cs="Times New Roman"/>
            <w:kern w:val="0"/>
            <w:sz w:val="24"/>
            <w:szCs w:val="20"/>
            <w:lang w:eastAsia="en-US"/>
          </w:rPr>
          <w:delText>is</w:delText>
        </w:r>
      </w:del>
      <w:r w:rsidRPr="004E3B9E">
        <w:rPr>
          <w:rFonts w:ascii="Times New Roman" w:eastAsia="宋体" w:hAnsi="Times New Roman" w:cs="Times New Roman"/>
          <w:kern w:val="0"/>
          <w:sz w:val="24"/>
          <w:szCs w:val="20"/>
          <w:lang w:eastAsia="en-US"/>
        </w:rPr>
        <w:t xml:space="preserve"> work was supported by the Director, Office of Science, </w:t>
      </w:r>
      <w:proofErr w:type="gramStart"/>
      <w:r w:rsidRPr="004E3B9E">
        <w:rPr>
          <w:rFonts w:ascii="Times New Roman" w:eastAsia="宋体" w:hAnsi="Times New Roman" w:cs="Times New Roman"/>
          <w:kern w:val="0"/>
          <w:sz w:val="24"/>
          <w:szCs w:val="20"/>
          <w:lang w:eastAsia="en-US"/>
        </w:rPr>
        <w:t>Office</w:t>
      </w:r>
      <w:proofErr w:type="gramEnd"/>
      <w:r w:rsidRPr="004E3B9E">
        <w:rPr>
          <w:rFonts w:ascii="Times New Roman" w:eastAsia="宋体" w:hAnsi="Times New Roman" w:cs="Times New Roman"/>
          <w:kern w:val="0"/>
          <w:sz w:val="24"/>
          <w:szCs w:val="20"/>
          <w:lang w:eastAsia="en-US"/>
        </w:rPr>
        <w:t xml:space="preserve"> of Basic Energy Sciences of the U.S. Department of Energy as part of an Energy Frontier Research Center under Contract No. </w:t>
      </w:r>
      <w:proofErr w:type="gramStart"/>
      <w:r w:rsidRPr="004E3B9E">
        <w:rPr>
          <w:rFonts w:ascii="Times New Roman" w:eastAsia="宋体" w:hAnsi="Times New Roman" w:cs="Times New Roman"/>
          <w:kern w:val="0"/>
          <w:sz w:val="24"/>
          <w:szCs w:val="20"/>
          <w:lang w:eastAsia="en-US"/>
        </w:rPr>
        <w:t>DE-AC02-CH11231.</w:t>
      </w:r>
      <w:proofErr w:type="gramEnd"/>
    </w:p>
    <w:p w14:paraId="24321C76" w14:textId="7D5B6178" w:rsidR="00EB1304" w:rsidRPr="00EB1304" w:rsidRDefault="004E3B9E" w:rsidP="00EB1304">
      <w:pPr>
        <w:widowControl/>
        <w:spacing w:after="240"/>
        <w:ind w:left="360" w:hanging="360"/>
        <w:jc w:val="left"/>
        <w:outlineLvl w:val="0"/>
        <w:rPr>
          <w:rFonts w:ascii="Cambria" w:eastAsia="宋体" w:hAnsi="Cambria" w:cs="Times New Roman"/>
          <w:b/>
          <w:kern w:val="0"/>
          <w:sz w:val="24"/>
          <w:szCs w:val="24"/>
          <w:lang w:eastAsia="en-US"/>
        </w:rPr>
      </w:pPr>
      <w:r w:rsidRPr="004E3B9E">
        <w:rPr>
          <w:rFonts w:ascii="Cambria" w:eastAsia="宋体" w:hAnsi="Cambria" w:cs="Times New Roman" w:hint="eastAsia"/>
          <w:b/>
          <w:kern w:val="0"/>
          <w:sz w:val="24"/>
          <w:szCs w:val="24"/>
          <w:lang w:eastAsia="en-US"/>
        </w:rPr>
        <w:t>References</w:t>
      </w:r>
    </w:p>
    <w:p w14:paraId="4EFCFEAC" w14:textId="77777777" w:rsidR="00331F9E" w:rsidRPr="00331F9E" w:rsidRDefault="00EB1304" w:rsidP="00331F9E">
      <w:pPr>
        <w:spacing w:line="240" w:lineRule="auto"/>
        <w:rPr>
          <w:rFonts w:ascii="Cambria" w:eastAsia="宋体" w:hAnsi="Cambria" w:cs="Times New Roman"/>
          <w:noProof/>
          <w:kern w:val="0"/>
          <w:sz w:val="20"/>
          <w:szCs w:val="20"/>
        </w:rPr>
      </w:pPr>
      <w:r>
        <w:rPr>
          <w:rFonts w:ascii="Times New Roman" w:eastAsia="宋体" w:hAnsi="Times New Roman" w:cs="Times New Roman"/>
          <w:kern w:val="0"/>
          <w:sz w:val="24"/>
          <w:szCs w:val="20"/>
        </w:rPr>
        <w:fldChar w:fldCharType="begin"/>
      </w:r>
      <w:r>
        <w:rPr>
          <w:rFonts w:ascii="Times New Roman" w:eastAsia="宋体" w:hAnsi="Times New Roman" w:cs="Times New Roman"/>
          <w:kern w:val="0"/>
          <w:sz w:val="24"/>
          <w:szCs w:val="20"/>
        </w:rPr>
        <w:instrText xml:space="preserve"> ADDIN EN.REFLIST </w:instrText>
      </w:r>
      <w:r>
        <w:rPr>
          <w:rFonts w:ascii="Times New Roman" w:eastAsia="宋体" w:hAnsi="Times New Roman" w:cs="Times New Roman"/>
          <w:kern w:val="0"/>
          <w:sz w:val="24"/>
          <w:szCs w:val="20"/>
        </w:rPr>
        <w:fldChar w:fldCharType="separate"/>
      </w:r>
      <w:bookmarkStart w:id="793" w:name="_ENREF_1"/>
      <w:r w:rsidR="00331F9E" w:rsidRPr="00331F9E">
        <w:rPr>
          <w:rFonts w:ascii="Cambria" w:eastAsia="宋体" w:hAnsi="Cambria" w:cs="Times New Roman"/>
          <w:noProof/>
          <w:kern w:val="0"/>
          <w:sz w:val="20"/>
          <w:szCs w:val="20"/>
        </w:rPr>
        <w:t>Andre, L., AUDIGANE, P., AZAROUAL, M., MENJOZ, A., 2006. Numerical modeling of fluid-rock chemical interactions at the supercritical CO2-liquid interface during CO2 injection into a carbonate reservoir, the Dogger aquifer (Paris Basin, France). Energ Convers Manage 48, 1782-1797.</w:t>
      </w:r>
      <w:bookmarkEnd w:id="793"/>
    </w:p>
    <w:p w14:paraId="67EDDE3B" w14:textId="77777777" w:rsidR="00331F9E" w:rsidRPr="00331F9E" w:rsidRDefault="00331F9E" w:rsidP="00331F9E">
      <w:pPr>
        <w:spacing w:line="240" w:lineRule="auto"/>
        <w:rPr>
          <w:rFonts w:ascii="Cambria" w:eastAsia="宋体" w:hAnsi="Cambria" w:cs="Times New Roman"/>
          <w:noProof/>
          <w:kern w:val="0"/>
          <w:sz w:val="20"/>
          <w:szCs w:val="20"/>
        </w:rPr>
      </w:pPr>
      <w:bookmarkStart w:id="794" w:name="_ENREF_2"/>
      <w:r w:rsidRPr="00331F9E">
        <w:rPr>
          <w:rFonts w:ascii="Cambria" w:eastAsia="宋体" w:hAnsi="Cambria" w:cs="Times New Roman"/>
          <w:noProof/>
          <w:kern w:val="0"/>
          <w:sz w:val="20"/>
          <w:szCs w:val="20"/>
        </w:rPr>
        <w:t>Armstrong-Altrin, J.S., Lee, Y.I., Verma, S.P., Ramasamy, S., 2004. Geochemistry of sandstones from the upper Miocene Kudankulam Formation, southern India: Implications for provenance, weathering, and tectonic setting. J Sediment Res 74, 285-297.</w:t>
      </w:r>
      <w:bookmarkEnd w:id="794"/>
    </w:p>
    <w:p w14:paraId="03A2D8B4" w14:textId="77777777" w:rsidR="00331F9E" w:rsidRPr="00331F9E" w:rsidRDefault="00331F9E" w:rsidP="00331F9E">
      <w:pPr>
        <w:spacing w:line="240" w:lineRule="auto"/>
        <w:rPr>
          <w:rFonts w:ascii="Cambria" w:eastAsia="宋体" w:hAnsi="Cambria" w:cs="Times New Roman"/>
          <w:noProof/>
          <w:kern w:val="0"/>
          <w:sz w:val="20"/>
          <w:szCs w:val="20"/>
        </w:rPr>
      </w:pPr>
      <w:bookmarkStart w:id="795" w:name="_ENREF_3"/>
      <w:r w:rsidRPr="00331F9E">
        <w:rPr>
          <w:rFonts w:ascii="Cambria" w:eastAsia="宋体" w:hAnsi="Cambria" w:cs="Times New Roman"/>
          <w:noProof/>
          <w:kern w:val="0"/>
          <w:sz w:val="20"/>
          <w:szCs w:val="20"/>
        </w:rPr>
        <w:t>Audigane, P., Gaus, I., Czernichowski-Lauriol, I., Pruess, K., Xu, T.F., 2007. Two-dimensional reactive transport modeling of CO2 injection in a saline Aquifer at the Sleipner site, North Sea. Am J Sci 307, 974-1008.</w:t>
      </w:r>
      <w:bookmarkEnd w:id="795"/>
    </w:p>
    <w:p w14:paraId="40B69615" w14:textId="77777777" w:rsidR="00331F9E" w:rsidRPr="00331F9E" w:rsidRDefault="00331F9E" w:rsidP="00331F9E">
      <w:pPr>
        <w:spacing w:line="240" w:lineRule="auto"/>
        <w:rPr>
          <w:rFonts w:ascii="Cambria" w:eastAsia="宋体" w:hAnsi="Cambria" w:cs="Times New Roman"/>
          <w:noProof/>
          <w:kern w:val="0"/>
          <w:sz w:val="20"/>
          <w:szCs w:val="20"/>
        </w:rPr>
      </w:pPr>
      <w:bookmarkStart w:id="796" w:name="_ENREF_4"/>
      <w:r w:rsidRPr="00331F9E">
        <w:rPr>
          <w:rFonts w:ascii="Cambria" w:eastAsia="宋体" w:hAnsi="Cambria" w:cs="Times New Roman"/>
          <w:noProof/>
          <w:kern w:val="0"/>
          <w:sz w:val="20"/>
          <w:szCs w:val="20"/>
        </w:rPr>
        <w:t>Bachu, S., Bennion, B., 2008. Effects of in-situ conditions on relative permeability characteristics of CO2-brine systems. Environ Geol 54, 1707-1722.</w:t>
      </w:r>
      <w:bookmarkEnd w:id="796"/>
    </w:p>
    <w:p w14:paraId="04324792" w14:textId="77777777" w:rsidR="00331F9E" w:rsidRPr="00331F9E" w:rsidRDefault="00331F9E" w:rsidP="00331F9E">
      <w:pPr>
        <w:spacing w:line="240" w:lineRule="auto"/>
        <w:rPr>
          <w:rFonts w:ascii="Cambria" w:eastAsia="宋体" w:hAnsi="Cambria" w:cs="Times New Roman"/>
          <w:noProof/>
          <w:kern w:val="0"/>
          <w:sz w:val="20"/>
          <w:szCs w:val="20"/>
        </w:rPr>
      </w:pPr>
      <w:bookmarkStart w:id="797" w:name="_ENREF_5"/>
      <w:r w:rsidRPr="00331F9E">
        <w:rPr>
          <w:rFonts w:ascii="Cambria" w:eastAsia="宋体" w:hAnsi="Cambria" w:cs="Times New Roman"/>
          <w:noProof/>
          <w:kern w:val="0"/>
          <w:sz w:val="20"/>
          <w:szCs w:val="20"/>
        </w:rPr>
        <w:t>Baines, S.J., Worden, R.H., 2004. The long-term fate of CO2 in the subsurface: natural analogues for CO2 storage. Geological Society, London, Special Publications 233, 59-85.</w:t>
      </w:r>
      <w:bookmarkEnd w:id="797"/>
    </w:p>
    <w:p w14:paraId="7DFA00B0" w14:textId="77777777" w:rsidR="00331F9E" w:rsidRPr="00331F9E" w:rsidRDefault="00331F9E" w:rsidP="00331F9E">
      <w:pPr>
        <w:spacing w:line="240" w:lineRule="auto"/>
        <w:rPr>
          <w:rFonts w:ascii="Cambria" w:eastAsia="宋体" w:hAnsi="Cambria" w:cs="Times New Roman"/>
          <w:noProof/>
          <w:kern w:val="0"/>
          <w:sz w:val="20"/>
          <w:szCs w:val="20"/>
        </w:rPr>
      </w:pPr>
      <w:bookmarkStart w:id="798" w:name="_ENREF_6"/>
      <w:r w:rsidRPr="00331F9E">
        <w:rPr>
          <w:rFonts w:ascii="Cambria" w:eastAsia="宋体" w:hAnsi="Cambria" w:cs="Times New Roman"/>
          <w:noProof/>
          <w:kern w:val="0"/>
          <w:sz w:val="20"/>
          <w:szCs w:val="20"/>
        </w:rPr>
        <w:t>Bloch, S., 1991. Empirical prediction of porosity and permeability in sandstones.</w:t>
      </w:r>
      <w:bookmarkEnd w:id="798"/>
    </w:p>
    <w:p w14:paraId="0C38FD1E" w14:textId="77777777" w:rsidR="00331F9E" w:rsidRPr="00331F9E" w:rsidRDefault="00331F9E" w:rsidP="00331F9E">
      <w:pPr>
        <w:spacing w:line="240" w:lineRule="auto"/>
        <w:rPr>
          <w:rFonts w:ascii="Cambria" w:eastAsia="宋体" w:hAnsi="Cambria" w:cs="Times New Roman"/>
          <w:noProof/>
          <w:kern w:val="0"/>
          <w:sz w:val="20"/>
          <w:szCs w:val="20"/>
        </w:rPr>
      </w:pPr>
      <w:bookmarkStart w:id="799" w:name="_ENREF_7"/>
      <w:r w:rsidRPr="00331F9E">
        <w:rPr>
          <w:rFonts w:ascii="Cambria" w:eastAsia="宋体" w:hAnsi="Cambria" w:cs="Times New Roman"/>
          <w:noProof/>
          <w:kern w:val="0"/>
          <w:sz w:val="20"/>
          <w:szCs w:val="20"/>
        </w:rPr>
        <w:t>Bryant, S.L., Lakshminarasimhan, S., Pope, G.A., 2006. Buoyancy-Dominated Multiphase Flow and Its Effect on Geological Sequestration of CO2. Spe J 13, 447-454.</w:t>
      </w:r>
      <w:bookmarkEnd w:id="799"/>
    </w:p>
    <w:p w14:paraId="6A907797" w14:textId="77777777" w:rsidR="00331F9E" w:rsidRPr="00331F9E" w:rsidRDefault="00331F9E" w:rsidP="00331F9E">
      <w:pPr>
        <w:spacing w:line="240" w:lineRule="auto"/>
        <w:rPr>
          <w:rFonts w:ascii="Cambria" w:eastAsia="宋体" w:hAnsi="Cambria" w:cs="Times New Roman"/>
          <w:noProof/>
          <w:kern w:val="0"/>
          <w:sz w:val="20"/>
          <w:szCs w:val="20"/>
        </w:rPr>
      </w:pPr>
      <w:bookmarkStart w:id="800" w:name="_ENREF_8"/>
      <w:r w:rsidRPr="00331F9E">
        <w:rPr>
          <w:rFonts w:ascii="Cambria" w:eastAsia="宋体" w:hAnsi="Cambria" w:cs="Times New Roman"/>
          <w:noProof/>
          <w:kern w:val="0"/>
          <w:sz w:val="20"/>
          <w:szCs w:val="20"/>
        </w:rPr>
        <w:t>Dove, P.M., Han, N., Wallace, A.F., De Yoreo, J.J., 2008. Kinetics of amorphous silica dissolution and the paradox of the silica polymorphs. Proceedings of the National Academy of Sciences.</w:t>
      </w:r>
      <w:bookmarkEnd w:id="800"/>
    </w:p>
    <w:p w14:paraId="3F86AE18" w14:textId="77777777" w:rsidR="00331F9E" w:rsidRPr="00331F9E" w:rsidRDefault="00331F9E" w:rsidP="00331F9E">
      <w:pPr>
        <w:spacing w:line="240" w:lineRule="auto"/>
        <w:rPr>
          <w:rFonts w:ascii="Cambria" w:eastAsia="宋体" w:hAnsi="Cambria" w:cs="Times New Roman"/>
          <w:noProof/>
          <w:kern w:val="0"/>
          <w:sz w:val="20"/>
          <w:szCs w:val="20"/>
        </w:rPr>
      </w:pPr>
      <w:bookmarkStart w:id="801" w:name="_ENREF_9"/>
      <w:r w:rsidRPr="00331F9E">
        <w:rPr>
          <w:rFonts w:ascii="Cambria" w:eastAsia="宋体" w:hAnsi="Cambria" w:cs="Times New Roman"/>
          <w:noProof/>
          <w:kern w:val="0"/>
          <w:sz w:val="20"/>
          <w:szCs w:val="20"/>
        </w:rPr>
        <w:t>Durr, S.B., Gibling, M.R., 1994. Early Cretaceous Volcaniclastic and Quartzose Sandstones from North Central Nepal - Composition, Sedimentology and Geotectonic Significance. Geol Rundsch 83, 62-75.</w:t>
      </w:r>
      <w:bookmarkEnd w:id="801"/>
    </w:p>
    <w:p w14:paraId="2ED710A8" w14:textId="77777777" w:rsidR="00331F9E" w:rsidRPr="00331F9E" w:rsidRDefault="00331F9E" w:rsidP="00331F9E">
      <w:pPr>
        <w:spacing w:line="240" w:lineRule="auto"/>
        <w:rPr>
          <w:rFonts w:ascii="Cambria" w:eastAsia="宋体" w:hAnsi="Cambria" w:cs="Times New Roman"/>
          <w:noProof/>
          <w:kern w:val="0"/>
          <w:sz w:val="20"/>
          <w:szCs w:val="20"/>
        </w:rPr>
      </w:pPr>
      <w:bookmarkStart w:id="802" w:name="_ENREF_10"/>
      <w:r w:rsidRPr="00331F9E">
        <w:rPr>
          <w:rFonts w:ascii="Cambria" w:eastAsia="宋体" w:hAnsi="Cambria" w:cs="Times New Roman"/>
          <w:noProof/>
          <w:kern w:val="0"/>
          <w:sz w:val="20"/>
          <w:szCs w:val="20"/>
        </w:rPr>
        <w:t>Gibson-Poole, C.M., Svendsen, L., Underschultz, J., Watson, M.N., Ennis-King, J., van Ruth, P.J., Nelson, E.J., Daniel, R.F., Cinar, Y., 2008. Site characterisation of a basin-scale CO2 geological storage system: Gippsland Basin, southeast Australia. Environ Geol 54, 1583-1606.</w:t>
      </w:r>
      <w:bookmarkEnd w:id="802"/>
    </w:p>
    <w:p w14:paraId="4BFD1A7E" w14:textId="77777777" w:rsidR="00331F9E" w:rsidRPr="00331F9E" w:rsidRDefault="00331F9E" w:rsidP="00331F9E">
      <w:pPr>
        <w:spacing w:line="240" w:lineRule="auto"/>
        <w:rPr>
          <w:rFonts w:ascii="Cambria" w:eastAsia="宋体" w:hAnsi="Cambria" w:cs="Times New Roman"/>
          <w:noProof/>
          <w:kern w:val="0"/>
          <w:sz w:val="20"/>
          <w:szCs w:val="20"/>
        </w:rPr>
      </w:pPr>
      <w:bookmarkStart w:id="803" w:name="_ENREF_11"/>
      <w:r w:rsidRPr="00331F9E">
        <w:rPr>
          <w:rFonts w:ascii="Cambria" w:eastAsia="宋体" w:hAnsi="Cambria" w:cs="Times New Roman"/>
          <w:noProof/>
          <w:kern w:val="0"/>
          <w:sz w:val="20"/>
          <w:szCs w:val="20"/>
        </w:rPr>
        <w:t>Gunter, W.D., Perkins, E.H., Hutcheon, I., 2000. Aquifer disposal of acid gases: modelling of water-rock reactions for trapping of acid wastes. Appl Geochem 15, 1085-1095.</w:t>
      </w:r>
      <w:bookmarkEnd w:id="803"/>
    </w:p>
    <w:p w14:paraId="6196FCC3" w14:textId="77777777" w:rsidR="00331F9E" w:rsidRPr="00331F9E" w:rsidRDefault="00331F9E" w:rsidP="00331F9E">
      <w:pPr>
        <w:spacing w:line="240" w:lineRule="auto"/>
        <w:rPr>
          <w:rFonts w:ascii="Cambria" w:eastAsia="宋体" w:hAnsi="Cambria" w:cs="Times New Roman"/>
          <w:noProof/>
          <w:kern w:val="0"/>
          <w:sz w:val="20"/>
          <w:szCs w:val="20"/>
        </w:rPr>
      </w:pPr>
      <w:bookmarkStart w:id="804" w:name="_ENREF_12"/>
      <w:r w:rsidRPr="00331F9E">
        <w:rPr>
          <w:rFonts w:ascii="Cambria" w:eastAsia="宋体" w:hAnsi="Cambria" w:cs="Times New Roman"/>
          <w:noProof/>
          <w:kern w:val="0"/>
          <w:sz w:val="20"/>
          <w:szCs w:val="20"/>
        </w:rPr>
        <w:t>Hawlader, H.M., 1990. Diagenesis and reservoir potential of volcanogenic sandstones--Cretaceous of the Surat Basin, Australia. Sediment Geol 66, 181-195.</w:t>
      </w:r>
      <w:bookmarkEnd w:id="804"/>
    </w:p>
    <w:p w14:paraId="569329C6" w14:textId="77777777" w:rsidR="00331F9E" w:rsidRPr="00331F9E" w:rsidRDefault="00331F9E" w:rsidP="00331F9E">
      <w:pPr>
        <w:spacing w:line="240" w:lineRule="auto"/>
        <w:rPr>
          <w:rFonts w:ascii="Cambria" w:eastAsia="宋体" w:hAnsi="Cambria" w:cs="Times New Roman"/>
          <w:noProof/>
          <w:kern w:val="0"/>
          <w:sz w:val="20"/>
          <w:szCs w:val="20"/>
        </w:rPr>
      </w:pPr>
      <w:bookmarkStart w:id="805" w:name="_ENREF_13"/>
      <w:r w:rsidRPr="00331F9E">
        <w:rPr>
          <w:rFonts w:ascii="Cambria" w:eastAsia="宋体" w:hAnsi="Cambria" w:cs="Times New Roman"/>
          <w:noProof/>
          <w:kern w:val="0"/>
          <w:sz w:val="20"/>
          <w:szCs w:val="20"/>
        </w:rPr>
        <w:t>Ingersoll, R.V., 1983. Petrofacies and provenance of late Mesozoic forearc basin, Northern and Central California. Aapg Bull 67, 1125-1142.</w:t>
      </w:r>
      <w:bookmarkEnd w:id="805"/>
    </w:p>
    <w:p w14:paraId="5AA03B37" w14:textId="77777777" w:rsidR="00331F9E" w:rsidRPr="00331F9E" w:rsidRDefault="00331F9E" w:rsidP="00331F9E">
      <w:pPr>
        <w:spacing w:line="240" w:lineRule="auto"/>
        <w:rPr>
          <w:rFonts w:ascii="Cambria" w:eastAsia="宋体" w:hAnsi="Cambria" w:cs="Times New Roman"/>
          <w:noProof/>
          <w:kern w:val="0"/>
          <w:sz w:val="20"/>
          <w:szCs w:val="20"/>
        </w:rPr>
      </w:pPr>
      <w:bookmarkStart w:id="806" w:name="_ENREF_14"/>
      <w:r w:rsidRPr="00331F9E">
        <w:rPr>
          <w:rFonts w:ascii="Cambria" w:eastAsia="宋体" w:hAnsi="Cambria" w:cs="Times New Roman"/>
          <w:noProof/>
          <w:kern w:val="0"/>
          <w:sz w:val="20"/>
          <w:szCs w:val="20"/>
        </w:rPr>
        <w:t xml:space="preserve">Intergovernmental Panel on Climate Change, 2005. IPCC special report on carbon dioxide capture and storage : summary </w:t>
      </w:r>
      <w:r w:rsidRPr="00331F9E">
        <w:rPr>
          <w:rFonts w:ascii="Cambria" w:eastAsia="宋体" w:hAnsi="Cambria" w:cs="Times New Roman"/>
          <w:noProof/>
          <w:kern w:val="0"/>
          <w:sz w:val="20"/>
          <w:szCs w:val="20"/>
        </w:rPr>
        <w:lastRenderedPageBreak/>
        <w:t>for policymakers. IPCC, S.l.</w:t>
      </w:r>
      <w:bookmarkEnd w:id="806"/>
    </w:p>
    <w:p w14:paraId="0C6925C9" w14:textId="77777777" w:rsidR="00331F9E" w:rsidRPr="00331F9E" w:rsidRDefault="00331F9E" w:rsidP="00331F9E">
      <w:pPr>
        <w:spacing w:line="240" w:lineRule="auto"/>
        <w:rPr>
          <w:rFonts w:ascii="Cambria" w:eastAsia="宋体" w:hAnsi="Cambria" w:cs="Times New Roman"/>
          <w:noProof/>
          <w:kern w:val="0"/>
          <w:sz w:val="20"/>
          <w:szCs w:val="20"/>
        </w:rPr>
      </w:pPr>
      <w:bookmarkStart w:id="807" w:name="_ENREF_15"/>
      <w:r w:rsidRPr="00331F9E">
        <w:rPr>
          <w:rFonts w:ascii="Cambria" w:eastAsia="宋体" w:hAnsi="Cambria" w:cs="Times New Roman"/>
          <w:noProof/>
          <w:kern w:val="0"/>
          <w:sz w:val="20"/>
          <w:szCs w:val="20"/>
        </w:rPr>
        <w:t>Kelemen, P.B., Matter, J., 2008. In situ carbonation of peridotite for CO2 storage. P Natl Acad Sci USA 105, 17295-17300.</w:t>
      </w:r>
      <w:bookmarkEnd w:id="807"/>
    </w:p>
    <w:p w14:paraId="432CC797" w14:textId="77777777" w:rsidR="00331F9E" w:rsidRPr="00331F9E" w:rsidRDefault="00331F9E" w:rsidP="00331F9E">
      <w:pPr>
        <w:spacing w:line="240" w:lineRule="auto"/>
        <w:rPr>
          <w:rFonts w:ascii="Cambria" w:eastAsia="宋体" w:hAnsi="Cambria" w:cs="Times New Roman"/>
          <w:noProof/>
          <w:kern w:val="0"/>
          <w:sz w:val="20"/>
          <w:szCs w:val="20"/>
        </w:rPr>
      </w:pPr>
      <w:bookmarkStart w:id="808" w:name="_ENREF_16"/>
      <w:r w:rsidRPr="00331F9E">
        <w:rPr>
          <w:rFonts w:ascii="Cambria" w:eastAsia="宋体" w:hAnsi="Cambria" w:cs="Times New Roman"/>
          <w:noProof/>
          <w:kern w:val="0"/>
          <w:sz w:val="20"/>
          <w:szCs w:val="20"/>
        </w:rPr>
        <w:t>Kitamura, K.X., Z., 2006. An experimental study of Residual Gas Saturation of Carbon Dioxide in water-saturated porous sandstone by using multi-channel seismic wave imaging method. American Geophysical Union, Fall Meeting 2006, abstract #H51E-0531.</w:t>
      </w:r>
      <w:bookmarkEnd w:id="808"/>
    </w:p>
    <w:p w14:paraId="3ECD6F97" w14:textId="77777777" w:rsidR="00331F9E" w:rsidRPr="00331F9E" w:rsidRDefault="00331F9E" w:rsidP="00331F9E">
      <w:pPr>
        <w:spacing w:line="240" w:lineRule="auto"/>
        <w:rPr>
          <w:rFonts w:ascii="Cambria" w:eastAsia="宋体" w:hAnsi="Cambria" w:cs="Times New Roman"/>
          <w:noProof/>
          <w:kern w:val="0"/>
          <w:sz w:val="20"/>
          <w:szCs w:val="20"/>
        </w:rPr>
      </w:pPr>
      <w:bookmarkStart w:id="809" w:name="_ENREF_17"/>
      <w:r w:rsidRPr="00331F9E">
        <w:rPr>
          <w:rFonts w:ascii="Cambria" w:eastAsia="宋体" w:hAnsi="Cambria" w:cs="Times New Roman"/>
          <w:noProof/>
          <w:kern w:val="0"/>
          <w:sz w:val="20"/>
          <w:szCs w:val="20"/>
        </w:rPr>
        <w:t>Kumar, M. Noh, G.A. Pope, K. Sepehrnoori, S. Bryant, L.W. Lake, 2004. Reservoir Simulation of CO2 Storage in Deep Saline Aquifers. SPE/DOE Symposium on Improved Oil Recovery, 22-26 April 2006, Tulsa, Oklahoma, USA.</w:t>
      </w:r>
      <w:bookmarkEnd w:id="809"/>
    </w:p>
    <w:p w14:paraId="23B64AA8" w14:textId="77777777" w:rsidR="00331F9E" w:rsidRPr="00331F9E" w:rsidRDefault="00331F9E" w:rsidP="00331F9E">
      <w:pPr>
        <w:spacing w:line="240" w:lineRule="auto"/>
        <w:rPr>
          <w:rFonts w:ascii="Cambria" w:eastAsia="宋体" w:hAnsi="Cambria" w:cs="Times New Roman"/>
          <w:noProof/>
          <w:kern w:val="0"/>
          <w:sz w:val="20"/>
          <w:szCs w:val="20"/>
        </w:rPr>
      </w:pPr>
      <w:bookmarkStart w:id="810" w:name="_ENREF_18"/>
      <w:r w:rsidRPr="00331F9E">
        <w:rPr>
          <w:rFonts w:ascii="Cambria" w:eastAsia="宋体" w:hAnsi="Cambria" w:cs="Times New Roman"/>
          <w:noProof/>
          <w:kern w:val="0"/>
          <w:sz w:val="20"/>
          <w:szCs w:val="20"/>
        </w:rPr>
        <w:t>Landrot, G., Ajo-Franklin, J.B., Cabrini, S., Steefel, C.I., 2012. Measurement of the reactive surface area relevant to CO2 mineralization in a reservoir sandstone. Chem Geol 318-319, 113-125.</w:t>
      </w:r>
      <w:bookmarkEnd w:id="810"/>
    </w:p>
    <w:p w14:paraId="7B8AAC4A" w14:textId="77777777" w:rsidR="00331F9E" w:rsidRPr="00331F9E" w:rsidRDefault="00331F9E" w:rsidP="00331F9E">
      <w:pPr>
        <w:spacing w:line="240" w:lineRule="auto"/>
        <w:rPr>
          <w:rFonts w:ascii="Cambria" w:eastAsia="宋体" w:hAnsi="Cambria" w:cs="Times New Roman"/>
          <w:noProof/>
          <w:kern w:val="0"/>
          <w:sz w:val="20"/>
          <w:szCs w:val="20"/>
        </w:rPr>
      </w:pPr>
      <w:bookmarkStart w:id="811" w:name="_ENREF_19"/>
      <w:r w:rsidRPr="00331F9E">
        <w:rPr>
          <w:rFonts w:ascii="Cambria" w:eastAsia="宋体" w:hAnsi="Cambria" w:cs="Times New Roman"/>
          <w:noProof/>
          <w:kern w:val="0"/>
          <w:sz w:val="20"/>
          <w:szCs w:val="20"/>
        </w:rPr>
        <w:t>Linn, A.M., Depaolo, D.J., Ingersoll, R.V., 1992. Nd-Sr Isotopic, Geochemical, and Petrographic Stratigraphy and Paleotectonic Analysis - Mesozoic Great Valley Fore-Arc Sedimentary-Rocks of California. Geol Soc Am Bull 104, 1264-1279.</w:t>
      </w:r>
      <w:bookmarkEnd w:id="811"/>
    </w:p>
    <w:p w14:paraId="4965CE95" w14:textId="77777777" w:rsidR="00331F9E" w:rsidRPr="00331F9E" w:rsidRDefault="00331F9E" w:rsidP="00331F9E">
      <w:pPr>
        <w:spacing w:line="240" w:lineRule="auto"/>
        <w:rPr>
          <w:rFonts w:ascii="Cambria" w:eastAsia="宋体" w:hAnsi="Cambria" w:cs="Times New Roman"/>
          <w:noProof/>
          <w:kern w:val="0"/>
          <w:sz w:val="20"/>
          <w:szCs w:val="20"/>
        </w:rPr>
      </w:pPr>
      <w:bookmarkStart w:id="812" w:name="_ENREF_20"/>
      <w:r w:rsidRPr="00331F9E">
        <w:rPr>
          <w:rFonts w:ascii="Cambria" w:eastAsia="宋体" w:hAnsi="Cambria" w:cs="Times New Roman"/>
          <w:noProof/>
          <w:kern w:val="0"/>
          <w:sz w:val="20"/>
          <w:szCs w:val="20"/>
        </w:rPr>
        <w:t>Matter, J.M., Takahashi, T., Goldberg, D., 2007. Experimental evaluation of in situ CO2-water-rock reactions during CO2 injection in basaltic rocks: Implications for geological CO2 sequestration. Geochem Geophy Geosy 8, Q02001.</w:t>
      </w:r>
      <w:bookmarkEnd w:id="812"/>
    </w:p>
    <w:p w14:paraId="2989EB57" w14:textId="77777777" w:rsidR="00331F9E" w:rsidRPr="00331F9E" w:rsidRDefault="00331F9E" w:rsidP="00331F9E">
      <w:pPr>
        <w:spacing w:line="240" w:lineRule="auto"/>
        <w:rPr>
          <w:rFonts w:ascii="Cambria" w:eastAsia="宋体" w:hAnsi="Cambria" w:cs="Times New Roman"/>
          <w:noProof/>
          <w:kern w:val="0"/>
          <w:sz w:val="20"/>
          <w:szCs w:val="20"/>
        </w:rPr>
      </w:pPr>
      <w:bookmarkStart w:id="813" w:name="_ENREF_21"/>
      <w:r w:rsidRPr="00331F9E">
        <w:rPr>
          <w:rFonts w:ascii="Cambria" w:eastAsia="宋体" w:hAnsi="Cambria" w:cs="Times New Roman"/>
          <w:noProof/>
          <w:kern w:val="0"/>
          <w:sz w:val="20"/>
          <w:szCs w:val="20"/>
        </w:rPr>
        <w:t>McGrail, B.P., Schaef, H.T., Ho, A.M., Chien, Y.J., Dooley, J.J., Davidson, C.L., 2006. Potential for carbon dioxide sequestration in flood basalts. J Geophys Res-Sol Ea 111.</w:t>
      </w:r>
      <w:bookmarkEnd w:id="813"/>
    </w:p>
    <w:p w14:paraId="39B37C0F" w14:textId="77777777" w:rsidR="00331F9E" w:rsidRPr="00331F9E" w:rsidRDefault="00331F9E" w:rsidP="00331F9E">
      <w:pPr>
        <w:spacing w:line="240" w:lineRule="auto"/>
        <w:rPr>
          <w:rFonts w:ascii="Cambria" w:eastAsia="宋体" w:hAnsi="Cambria" w:cs="Times New Roman"/>
          <w:noProof/>
          <w:kern w:val="0"/>
          <w:sz w:val="20"/>
          <w:szCs w:val="20"/>
        </w:rPr>
      </w:pPr>
      <w:bookmarkStart w:id="814" w:name="_ENREF_22"/>
      <w:r w:rsidRPr="00331F9E">
        <w:rPr>
          <w:rFonts w:ascii="Cambria" w:eastAsia="宋体" w:hAnsi="Cambria" w:cs="Times New Roman"/>
          <w:noProof/>
          <w:kern w:val="0"/>
          <w:sz w:val="20"/>
          <w:szCs w:val="20"/>
        </w:rPr>
        <w:t>Millington, R.J., Quirk, J.P., 1961. Permeability of porous solids. Transactions of the Faraday Society 57, 1200-1207.</w:t>
      </w:r>
      <w:bookmarkEnd w:id="814"/>
    </w:p>
    <w:p w14:paraId="7FF94E1D" w14:textId="77777777" w:rsidR="00331F9E" w:rsidRPr="00331F9E" w:rsidRDefault="00331F9E" w:rsidP="00331F9E">
      <w:pPr>
        <w:spacing w:line="240" w:lineRule="auto"/>
        <w:rPr>
          <w:rFonts w:ascii="Cambria" w:eastAsia="宋体" w:hAnsi="Cambria" w:cs="Times New Roman"/>
          <w:noProof/>
          <w:kern w:val="0"/>
          <w:sz w:val="20"/>
          <w:szCs w:val="20"/>
        </w:rPr>
      </w:pPr>
      <w:bookmarkStart w:id="815" w:name="_ENREF_23"/>
      <w:r w:rsidRPr="00331F9E">
        <w:rPr>
          <w:rFonts w:ascii="Cambria" w:eastAsia="宋体" w:hAnsi="Cambria" w:cs="Times New Roman"/>
          <w:noProof/>
          <w:kern w:val="0"/>
          <w:sz w:val="20"/>
          <w:szCs w:val="20"/>
        </w:rPr>
        <w:t>Mito, S., Xue, Z., Ohsumi, T., 2008. Case study of geochemical reactions at the Nagaoka CO2 injection site, Japan. Int J Greenh Gas Con 2, 309-318.</w:t>
      </w:r>
      <w:bookmarkEnd w:id="815"/>
    </w:p>
    <w:p w14:paraId="6D68C270" w14:textId="77777777" w:rsidR="00331F9E" w:rsidRPr="00331F9E" w:rsidRDefault="00331F9E" w:rsidP="00331F9E">
      <w:pPr>
        <w:spacing w:line="240" w:lineRule="auto"/>
        <w:rPr>
          <w:rFonts w:ascii="Cambria" w:eastAsia="宋体" w:hAnsi="Cambria" w:cs="Times New Roman"/>
          <w:noProof/>
          <w:kern w:val="0"/>
          <w:sz w:val="20"/>
          <w:szCs w:val="20"/>
        </w:rPr>
      </w:pPr>
      <w:bookmarkStart w:id="816" w:name="_ENREF_24"/>
      <w:r w:rsidRPr="00331F9E">
        <w:rPr>
          <w:rFonts w:ascii="Cambria" w:eastAsia="宋体" w:hAnsi="Cambria" w:cs="Times New Roman"/>
          <w:noProof/>
          <w:kern w:val="0"/>
          <w:sz w:val="20"/>
          <w:szCs w:val="20"/>
        </w:rPr>
        <w:t>Narasimhan, T.N., Witherspoon, P.A., 1976. An integrated finite difference method for analyzing fluid flow in porous media. Water Resour. Res. 12, 57-64.</w:t>
      </w:r>
      <w:bookmarkEnd w:id="816"/>
    </w:p>
    <w:p w14:paraId="71C28B92" w14:textId="77777777" w:rsidR="00331F9E" w:rsidRPr="00331F9E" w:rsidRDefault="00331F9E" w:rsidP="00331F9E">
      <w:pPr>
        <w:spacing w:line="240" w:lineRule="auto"/>
        <w:rPr>
          <w:rFonts w:ascii="Cambria" w:eastAsia="宋体" w:hAnsi="Cambria" w:cs="Times New Roman"/>
          <w:noProof/>
          <w:kern w:val="0"/>
          <w:sz w:val="20"/>
          <w:szCs w:val="20"/>
        </w:rPr>
      </w:pPr>
      <w:bookmarkStart w:id="817" w:name="_ENREF_25"/>
      <w:r w:rsidRPr="00331F9E">
        <w:rPr>
          <w:rFonts w:ascii="Cambria" w:eastAsia="宋体" w:hAnsi="Cambria" w:cs="Times New Roman"/>
          <w:noProof/>
          <w:kern w:val="0"/>
          <w:sz w:val="20"/>
          <w:szCs w:val="20"/>
        </w:rPr>
        <w:t>Palandri, J.K., Y.K., 2004. A compilation of rate parameters of water-mineral interaction kinetics for application to geochemical modeling. US Geol. Surv. Open File Report2004-1068, 64pp.</w:t>
      </w:r>
      <w:bookmarkEnd w:id="817"/>
    </w:p>
    <w:p w14:paraId="4A49CA7F" w14:textId="77777777" w:rsidR="00331F9E" w:rsidRPr="00331F9E" w:rsidRDefault="00331F9E" w:rsidP="00331F9E">
      <w:pPr>
        <w:spacing w:line="240" w:lineRule="auto"/>
        <w:rPr>
          <w:rFonts w:ascii="Cambria" w:eastAsia="宋体" w:hAnsi="Cambria" w:cs="Times New Roman"/>
          <w:noProof/>
          <w:kern w:val="0"/>
          <w:sz w:val="20"/>
          <w:szCs w:val="20"/>
        </w:rPr>
      </w:pPr>
      <w:bookmarkStart w:id="818" w:name="_ENREF_26"/>
      <w:r w:rsidRPr="00331F9E">
        <w:rPr>
          <w:rFonts w:ascii="Cambria" w:eastAsia="宋体" w:hAnsi="Cambria" w:cs="Times New Roman"/>
          <w:noProof/>
          <w:kern w:val="0"/>
          <w:sz w:val="20"/>
          <w:szCs w:val="20"/>
        </w:rPr>
        <w:t>Power, I.M., Wilson, S.A., Dipple, G.M., 2013. Serpentinite Carbonation for CO2 Sequestration. Elements 9, 115-121.</w:t>
      </w:r>
      <w:bookmarkEnd w:id="818"/>
    </w:p>
    <w:p w14:paraId="3A8C98EE" w14:textId="77777777" w:rsidR="00331F9E" w:rsidRPr="00331F9E" w:rsidRDefault="00331F9E" w:rsidP="00331F9E">
      <w:pPr>
        <w:spacing w:line="240" w:lineRule="auto"/>
        <w:rPr>
          <w:rFonts w:ascii="Cambria" w:eastAsia="宋体" w:hAnsi="Cambria" w:cs="Times New Roman"/>
          <w:noProof/>
          <w:kern w:val="0"/>
          <w:sz w:val="20"/>
          <w:szCs w:val="20"/>
        </w:rPr>
      </w:pPr>
      <w:bookmarkStart w:id="819" w:name="_ENREF_27"/>
      <w:r w:rsidRPr="00331F9E">
        <w:rPr>
          <w:rFonts w:ascii="Cambria" w:eastAsia="宋体" w:hAnsi="Cambria" w:cs="Times New Roman"/>
          <w:noProof/>
          <w:kern w:val="0"/>
          <w:sz w:val="20"/>
          <w:szCs w:val="20"/>
        </w:rPr>
        <w:t>Pruess, K., 1991. TOUGH2: A general-purpose numerical simulator for multiphase fluid and heat flow, p. Medium: ED; Size: Pages: (102 p).</w:t>
      </w:r>
      <w:bookmarkEnd w:id="819"/>
    </w:p>
    <w:p w14:paraId="59C98037" w14:textId="77777777" w:rsidR="00331F9E" w:rsidRPr="00331F9E" w:rsidRDefault="00331F9E" w:rsidP="00331F9E">
      <w:pPr>
        <w:spacing w:line="240" w:lineRule="auto"/>
        <w:rPr>
          <w:rFonts w:ascii="Cambria" w:eastAsia="宋体" w:hAnsi="Cambria" w:cs="Times New Roman"/>
          <w:noProof/>
          <w:kern w:val="0"/>
          <w:sz w:val="20"/>
          <w:szCs w:val="20"/>
        </w:rPr>
      </w:pPr>
      <w:bookmarkStart w:id="820" w:name="_ENREF_28"/>
      <w:r w:rsidRPr="00331F9E">
        <w:rPr>
          <w:rFonts w:ascii="Cambria" w:eastAsia="宋体" w:hAnsi="Cambria" w:cs="Times New Roman"/>
          <w:noProof/>
          <w:kern w:val="0"/>
          <w:sz w:val="20"/>
          <w:szCs w:val="20"/>
        </w:rPr>
        <w:t>Raghavan, R., 2006. Some observations on the scale dependence of permeability by pumping tests. Water Resour. Res. 42, W07402.</w:t>
      </w:r>
      <w:bookmarkEnd w:id="820"/>
    </w:p>
    <w:p w14:paraId="18B42C74" w14:textId="77777777" w:rsidR="00331F9E" w:rsidRPr="00331F9E" w:rsidRDefault="00331F9E" w:rsidP="00331F9E">
      <w:pPr>
        <w:spacing w:line="240" w:lineRule="auto"/>
        <w:rPr>
          <w:rFonts w:ascii="Cambria" w:eastAsia="宋体" w:hAnsi="Cambria" w:cs="Times New Roman"/>
          <w:noProof/>
          <w:kern w:val="0"/>
          <w:sz w:val="20"/>
          <w:szCs w:val="20"/>
        </w:rPr>
      </w:pPr>
      <w:bookmarkStart w:id="821" w:name="_ENREF_29"/>
      <w:r w:rsidRPr="00331F9E">
        <w:rPr>
          <w:rFonts w:ascii="Cambria" w:eastAsia="宋体" w:hAnsi="Cambria" w:cs="Times New Roman"/>
          <w:noProof/>
          <w:kern w:val="0"/>
          <w:sz w:val="20"/>
          <w:szCs w:val="20"/>
        </w:rPr>
        <w:t>Remy, R.R., 1994. Porosity Reduction and Major Controls on Diagenesis of Cretaceous-Paleocene Volcaniclastic and Arkosic Sandstone, Middle Park Basin, Colorado. J Sediment Res A 64, 797-806.</w:t>
      </w:r>
      <w:bookmarkEnd w:id="821"/>
    </w:p>
    <w:p w14:paraId="1E480B56" w14:textId="77777777" w:rsidR="00331F9E" w:rsidRPr="00331F9E" w:rsidRDefault="00331F9E" w:rsidP="00331F9E">
      <w:pPr>
        <w:spacing w:line="240" w:lineRule="auto"/>
        <w:rPr>
          <w:rFonts w:ascii="Cambria" w:eastAsia="宋体" w:hAnsi="Cambria" w:cs="Times New Roman"/>
          <w:noProof/>
          <w:kern w:val="0"/>
          <w:sz w:val="20"/>
          <w:szCs w:val="20"/>
        </w:rPr>
      </w:pPr>
      <w:bookmarkStart w:id="822" w:name="_ENREF_30"/>
      <w:r w:rsidRPr="00331F9E">
        <w:rPr>
          <w:rFonts w:ascii="Cambria" w:eastAsia="宋体" w:hAnsi="Cambria" w:cs="Times New Roman"/>
          <w:noProof/>
          <w:kern w:val="0"/>
          <w:sz w:val="20"/>
          <w:szCs w:val="20"/>
        </w:rPr>
        <w:t>Rutqvist, J., Tsang, C.-F., Stephansson, O., 2000. Uncertainty in the maximum principal stress estimated from hydraulic fracturing measurements due to the presence of the induced fracture. Int J Rock Mech Min 37, 107-120.</w:t>
      </w:r>
      <w:bookmarkEnd w:id="822"/>
    </w:p>
    <w:p w14:paraId="5DD48E40" w14:textId="77777777" w:rsidR="00331F9E" w:rsidRPr="00331F9E" w:rsidRDefault="00331F9E" w:rsidP="00331F9E">
      <w:pPr>
        <w:spacing w:line="240" w:lineRule="auto"/>
        <w:rPr>
          <w:rFonts w:ascii="Cambria" w:eastAsia="宋体" w:hAnsi="Cambria" w:cs="Times New Roman"/>
          <w:noProof/>
          <w:kern w:val="0"/>
          <w:sz w:val="20"/>
          <w:szCs w:val="20"/>
        </w:rPr>
      </w:pPr>
      <w:bookmarkStart w:id="823" w:name="_ENREF_31"/>
      <w:r w:rsidRPr="00331F9E">
        <w:rPr>
          <w:rFonts w:ascii="Cambria" w:eastAsia="宋体" w:hAnsi="Cambria" w:cs="Times New Roman"/>
          <w:noProof/>
          <w:kern w:val="0"/>
          <w:sz w:val="20"/>
          <w:szCs w:val="20"/>
        </w:rPr>
        <w:t>Sato, K., Mito, S., Horie, T., Ohkuma, H., Saito, H., Watanabe, J., Yoshimura, T., 2011. Monitoring and simulation studies for assessing macro- and meso-scale migration of CO2 sequestered in an onshore aquifer: Experiences from the Nagaoka pilot site, Japan. Int J Greenh Gas Con 5, 125-137.</w:t>
      </w:r>
      <w:bookmarkEnd w:id="823"/>
    </w:p>
    <w:p w14:paraId="789A7150" w14:textId="77777777" w:rsidR="00331F9E" w:rsidRPr="00331F9E" w:rsidRDefault="00331F9E" w:rsidP="00331F9E">
      <w:pPr>
        <w:spacing w:line="240" w:lineRule="auto"/>
        <w:rPr>
          <w:rFonts w:ascii="Cambria" w:eastAsia="宋体" w:hAnsi="Cambria" w:cs="Times New Roman"/>
          <w:noProof/>
          <w:kern w:val="0"/>
          <w:sz w:val="20"/>
          <w:szCs w:val="20"/>
        </w:rPr>
      </w:pPr>
      <w:bookmarkStart w:id="824" w:name="_ENREF_32"/>
      <w:r w:rsidRPr="00331F9E">
        <w:rPr>
          <w:rFonts w:ascii="Cambria" w:eastAsia="宋体" w:hAnsi="Cambria" w:cs="Times New Roman"/>
          <w:noProof/>
          <w:kern w:val="0"/>
          <w:sz w:val="20"/>
          <w:szCs w:val="20"/>
        </w:rPr>
        <w:t>Sausse, J., Jacquot, E., Fritz, B., Leroy, J., Lespinasse, M., 2001. Evolution of crack permeability during fluid‚rock interaction. Example of the Brzouard granite (Vosges, France). Tectonophysics 336, 199-214.</w:t>
      </w:r>
      <w:bookmarkEnd w:id="824"/>
    </w:p>
    <w:p w14:paraId="5A3BDD16" w14:textId="77777777" w:rsidR="00331F9E" w:rsidRPr="00331F9E" w:rsidRDefault="00331F9E" w:rsidP="00331F9E">
      <w:pPr>
        <w:spacing w:line="240" w:lineRule="auto"/>
        <w:rPr>
          <w:rFonts w:ascii="Cambria" w:eastAsia="宋体" w:hAnsi="Cambria" w:cs="Times New Roman"/>
          <w:noProof/>
          <w:kern w:val="0"/>
          <w:sz w:val="20"/>
          <w:szCs w:val="20"/>
        </w:rPr>
      </w:pPr>
      <w:bookmarkStart w:id="825" w:name="_ENREF_33"/>
      <w:r w:rsidRPr="00331F9E">
        <w:rPr>
          <w:rFonts w:ascii="Cambria" w:eastAsia="宋体" w:hAnsi="Cambria" w:cs="Times New Roman"/>
          <w:noProof/>
          <w:kern w:val="0"/>
          <w:sz w:val="20"/>
          <w:szCs w:val="20"/>
        </w:rPr>
        <w:t>Sonnenthal, E., Ito, A., Spycher, N., Yui, M., Apps, J., Sugita, Y., Conrad, M., Kawakami, S., 2005. Approaches to modeling coupled thermal, hydrological, and chemical processes in the Drift Scale Heater Test at Yucca Mountain. Int J Rock Mech Min 42, 698-719.</w:t>
      </w:r>
      <w:bookmarkEnd w:id="825"/>
    </w:p>
    <w:p w14:paraId="47E4C2AF" w14:textId="77777777" w:rsidR="00331F9E" w:rsidRPr="00331F9E" w:rsidRDefault="00331F9E" w:rsidP="00331F9E">
      <w:pPr>
        <w:spacing w:line="240" w:lineRule="auto"/>
        <w:rPr>
          <w:rFonts w:ascii="Cambria" w:eastAsia="宋体" w:hAnsi="Cambria" w:cs="Times New Roman"/>
          <w:noProof/>
          <w:kern w:val="0"/>
          <w:sz w:val="20"/>
          <w:szCs w:val="20"/>
        </w:rPr>
      </w:pPr>
      <w:bookmarkStart w:id="826" w:name="_ENREF_34"/>
      <w:r w:rsidRPr="00331F9E">
        <w:rPr>
          <w:rFonts w:ascii="Cambria" w:eastAsia="宋体" w:hAnsi="Cambria" w:cs="Times New Roman"/>
          <w:noProof/>
          <w:kern w:val="0"/>
          <w:sz w:val="20"/>
          <w:szCs w:val="20"/>
        </w:rPr>
        <w:t>Spycher, N., Pruess, K., 2005. CO2-H2O mixtures in the geological sequestration of CO2. II. Partitioning in chloride brines at 12-100°C and up to 600 bar. Geochim Cosmochim Ac 69, 3309-3320.</w:t>
      </w:r>
      <w:bookmarkEnd w:id="826"/>
    </w:p>
    <w:p w14:paraId="398E2199" w14:textId="77777777" w:rsidR="00331F9E" w:rsidRPr="00331F9E" w:rsidRDefault="00331F9E" w:rsidP="00331F9E">
      <w:pPr>
        <w:spacing w:line="240" w:lineRule="auto"/>
        <w:rPr>
          <w:rFonts w:ascii="Cambria" w:eastAsia="宋体" w:hAnsi="Cambria" w:cs="Times New Roman"/>
          <w:noProof/>
          <w:kern w:val="0"/>
          <w:sz w:val="20"/>
          <w:szCs w:val="20"/>
        </w:rPr>
      </w:pPr>
      <w:bookmarkStart w:id="827" w:name="_ENREF_35"/>
      <w:r w:rsidRPr="00331F9E">
        <w:rPr>
          <w:rFonts w:ascii="Cambria" w:eastAsia="宋体" w:hAnsi="Cambria" w:cs="Times New Roman"/>
          <w:noProof/>
          <w:kern w:val="0"/>
          <w:sz w:val="20"/>
          <w:szCs w:val="20"/>
        </w:rPr>
        <w:t>Steefel, C.I., Lasaga, A.C., 1994. A Coupled Model for Transport of Multiple Chemical-Species and Kinetic Precipitation Dissolution Reactions with Application to Reactive Flow in Single-Phase Hydrothermal Systems. Am J Sci 294, 529-592.</w:t>
      </w:r>
      <w:bookmarkEnd w:id="827"/>
    </w:p>
    <w:p w14:paraId="5574A11E" w14:textId="77777777" w:rsidR="00331F9E" w:rsidRPr="00331F9E" w:rsidRDefault="00331F9E" w:rsidP="00331F9E">
      <w:pPr>
        <w:spacing w:line="240" w:lineRule="auto"/>
        <w:rPr>
          <w:rFonts w:ascii="Cambria" w:eastAsia="宋体" w:hAnsi="Cambria" w:cs="Times New Roman"/>
          <w:noProof/>
          <w:kern w:val="0"/>
          <w:sz w:val="20"/>
          <w:szCs w:val="20"/>
        </w:rPr>
      </w:pPr>
      <w:bookmarkStart w:id="828" w:name="_ENREF_36"/>
      <w:r w:rsidRPr="00331F9E">
        <w:rPr>
          <w:rFonts w:ascii="Cambria" w:eastAsia="宋体" w:hAnsi="Cambria" w:cs="Times New Roman"/>
          <w:noProof/>
          <w:kern w:val="0"/>
          <w:sz w:val="20"/>
          <w:szCs w:val="20"/>
        </w:rPr>
        <w:t>Summer, N.S., Verosub, K.L., 1992. Diagenesis and organic maturation of sedimentary rocks under volcanic strata, Oregon. Aapg Bull 76, 1190-1199.</w:t>
      </w:r>
      <w:bookmarkEnd w:id="828"/>
    </w:p>
    <w:p w14:paraId="34586FDF" w14:textId="77777777" w:rsidR="00331F9E" w:rsidRPr="00331F9E" w:rsidRDefault="00331F9E" w:rsidP="00331F9E">
      <w:pPr>
        <w:spacing w:line="240" w:lineRule="auto"/>
        <w:rPr>
          <w:rFonts w:ascii="Cambria" w:eastAsia="宋体" w:hAnsi="Cambria" w:cs="Times New Roman"/>
          <w:noProof/>
          <w:kern w:val="0"/>
          <w:sz w:val="20"/>
          <w:szCs w:val="20"/>
        </w:rPr>
      </w:pPr>
      <w:bookmarkStart w:id="829" w:name="_ENREF_37"/>
      <w:r w:rsidRPr="00331F9E">
        <w:rPr>
          <w:rFonts w:ascii="Cambria" w:eastAsia="宋体" w:hAnsi="Cambria" w:cs="Times New Roman"/>
          <w:noProof/>
          <w:kern w:val="0"/>
          <w:sz w:val="20"/>
          <w:szCs w:val="20"/>
        </w:rPr>
        <w:t>Trask, P.D., Hammar, H.E., Wu, C.-c.e., American Petroleum, I., 1932. Origin and environment of source sediments of petroleum. American Petroleum Institute, Houston.</w:t>
      </w:r>
      <w:bookmarkEnd w:id="829"/>
    </w:p>
    <w:p w14:paraId="09E720DE" w14:textId="77777777" w:rsidR="00331F9E" w:rsidRPr="00331F9E" w:rsidRDefault="00331F9E" w:rsidP="00331F9E">
      <w:pPr>
        <w:spacing w:line="240" w:lineRule="auto"/>
        <w:rPr>
          <w:rFonts w:ascii="Cambria" w:eastAsia="宋体" w:hAnsi="Cambria" w:cs="Times New Roman"/>
          <w:noProof/>
          <w:kern w:val="0"/>
          <w:sz w:val="20"/>
          <w:szCs w:val="20"/>
        </w:rPr>
      </w:pPr>
      <w:bookmarkStart w:id="830" w:name="_ENREF_38"/>
      <w:r w:rsidRPr="00331F9E">
        <w:rPr>
          <w:rFonts w:ascii="Cambria" w:eastAsia="宋体" w:hAnsi="Cambria" w:cs="Times New Roman"/>
          <w:noProof/>
          <w:kern w:val="0"/>
          <w:sz w:val="20"/>
          <w:szCs w:val="20"/>
        </w:rPr>
        <w:t xml:space="preserve">Van Genuchten, M.T., 1980. A closed-form equation for predicting the hydraulic conductivity of unsaturated soils. Soil </w:t>
      </w:r>
      <w:r w:rsidRPr="00331F9E">
        <w:rPr>
          <w:rFonts w:ascii="Cambria" w:eastAsia="宋体" w:hAnsi="Cambria" w:cs="Times New Roman"/>
          <w:noProof/>
          <w:kern w:val="0"/>
          <w:sz w:val="20"/>
          <w:szCs w:val="20"/>
        </w:rPr>
        <w:lastRenderedPageBreak/>
        <w:t>Science Society of America Journal 44, 892-898.</w:t>
      </w:r>
      <w:bookmarkEnd w:id="830"/>
    </w:p>
    <w:p w14:paraId="0B464DB5" w14:textId="77777777" w:rsidR="00331F9E" w:rsidRPr="00331F9E" w:rsidRDefault="00331F9E" w:rsidP="00331F9E">
      <w:pPr>
        <w:spacing w:line="240" w:lineRule="auto"/>
        <w:rPr>
          <w:rFonts w:ascii="Cambria" w:eastAsia="宋体" w:hAnsi="Cambria" w:cs="Times New Roman"/>
          <w:noProof/>
          <w:kern w:val="0"/>
          <w:sz w:val="20"/>
          <w:szCs w:val="20"/>
        </w:rPr>
      </w:pPr>
      <w:bookmarkStart w:id="831" w:name="_ENREF_39"/>
      <w:r w:rsidRPr="00331F9E">
        <w:rPr>
          <w:rFonts w:ascii="Cambria" w:eastAsia="宋体" w:hAnsi="Cambria" w:cs="Times New Roman"/>
          <w:noProof/>
          <w:kern w:val="0"/>
          <w:sz w:val="20"/>
          <w:szCs w:val="20"/>
        </w:rPr>
        <w:t>White Art, F., Peterson Maria, L., 1990. Role of Reactive-Surface-Area Characterization in Geochemical Kinetic Models, Chemical Modeling of Aqueous Systems II. American Chemical Society, pp. 461-475.</w:t>
      </w:r>
      <w:bookmarkEnd w:id="831"/>
    </w:p>
    <w:p w14:paraId="1F48C41A" w14:textId="77777777" w:rsidR="00331F9E" w:rsidRPr="00331F9E" w:rsidRDefault="00331F9E" w:rsidP="00331F9E">
      <w:pPr>
        <w:spacing w:line="240" w:lineRule="auto"/>
        <w:rPr>
          <w:rFonts w:ascii="Cambria" w:eastAsia="宋体" w:hAnsi="Cambria" w:cs="Times New Roman"/>
          <w:noProof/>
          <w:kern w:val="0"/>
          <w:sz w:val="20"/>
          <w:szCs w:val="20"/>
        </w:rPr>
      </w:pPr>
      <w:bookmarkStart w:id="832" w:name="_ENREF_40"/>
      <w:r w:rsidRPr="00331F9E">
        <w:rPr>
          <w:rFonts w:ascii="Cambria" w:eastAsia="宋体" w:hAnsi="Cambria" w:cs="Times New Roman"/>
          <w:noProof/>
          <w:kern w:val="0"/>
          <w:sz w:val="20"/>
          <w:szCs w:val="20"/>
        </w:rPr>
        <w:t>wolery, T.J., 1992. EO3/6:Software package for geochemical modeling of aqueous systems: Package overview and installation guide (version 7.0). Lawrence Livermore Natioinal Laboratory Report UCRL-MA-210662 PT I.</w:t>
      </w:r>
      <w:bookmarkEnd w:id="832"/>
    </w:p>
    <w:p w14:paraId="358A8695" w14:textId="77777777" w:rsidR="00331F9E" w:rsidRPr="00331F9E" w:rsidRDefault="00331F9E" w:rsidP="00331F9E">
      <w:pPr>
        <w:spacing w:line="240" w:lineRule="auto"/>
        <w:rPr>
          <w:rFonts w:ascii="Cambria" w:eastAsia="宋体" w:hAnsi="Cambria" w:cs="Times New Roman"/>
          <w:noProof/>
          <w:kern w:val="0"/>
          <w:sz w:val="20"/>
          <w:szCs w:val="20"/>
        </w:rPr>
      </w:pPr>
      <w:bookmarkStart w:id="833" w:name="_ENREF_41"/>
      <w:r w:rsidRPr="00331F9E">
        <w:rPr>
          <w:rFonts w:ascii="Cambria" w:eastAsia="宋体" w:hAnsi="Cambria" w:cs="Times New Roman"/>
          <w:noProof/>
          <w:kern w:val="0"/>
          <w:sz w:val="20"/>
          <w:szCs w:val="20"/>
        </w:rPr>
        <w:t>Xu, T., Pruess, K., 2001. Modeling Multiphase Non-isothermal Fluid Flow and Reactive Geochemical Transport in Variably Saturated Fractured Rocks: 1. Methodology. Am J Sci 301, 16-33.</w:t>
      </w:r>
      <w:bookmarkEnd w:id="833"/>
    </w:p>
    <w:p w14:paraId="76D19C5A" w14:textId="77777777" w:rsidR="00331F9E" w:rsidRPr="00331F9E" w:rsidRDefault="00331F9E" w:rsidP="00331F9E">
      <w:pPr>
        <w:spacing w:line="240" w:lineRule="auto"/>
        <w:rPr>
          <w:rFonts w:ascii="Cambria" w:eastAsia="宋体" w:hAnsi="Cambria" w:cs="Times New Roman"/>
          <w:noProof/>
          <w:kern w:val="0"/>
          <w:sz w:val="20"/>
          <w:szCs w:val="20"/>
        </w:rPr>
      </w:pPr>
      <w:bookmarkStart w:id="834" w:name="_ENREF_42"/>
      <w:r w:rsidRPr="00331F9E">
        <w:rPr>
          <w:rFonts w:ascii="Cambria" w:eastAsia="宋体" w:hAnsi="Cambria" w:cs="Times New Roman"/>
          <w:noProof/>
          <w:kern w:val="0"/>
          <w:sz w:val="20"/>
          <w:szCs w:val="20"/>
        </w:rPr>
        <w:t>Zeebe, R.E., 2011. On the molecular diffusion coefficients of dissolved CO2 and their dependence on isotopic mass. Geochim Cosmochim Ac 75, 2483-2498.</w:t>
      </w:r>
      <w:bookmarkEnd w:id="834"/>
    </w:p>
    <w:p w14:paraId="44C221DB" w14:textId="77777777" w:rsidR="00331F9E" w:rsidRPr="00331F9E" w:rsidRDefault="00331F9E" w:rsidP="00331F9E">
      <w:pPr>
        <w:spacing w:line="240" w:lineRule="auto"/>
        <w:rPr>
          <w:rFonts w:ascii="Cambria" w:eastAsia="宋体" w:hAnsi="Cambria" w:cs="Times New Roman"/>
          <w:noProof/>
          <w:kern w:val="0"/>
          <w:sz w:val="20"/>
          <w:szCs w:val="20"/>
        </w:rPr>
      </w:pPr>
      <w:bookmarkStart w:id="835" w:name="_ENREF_43"/>
      <w:r w:rsidRPr="00331F9E">
        <w:rPr>
          <w:rFonts w:ascii="Cambria" w:eastAsia="宋体" w:hAnsi="Cambria" w:cs="Times New Roman"/>
          <w:noProof/>
          <w:kern w:val="0"/>
          <w:sz w:val="20"/>
          <w:szCs w:val="20"/>
        </w:rPr>
        <w:t>Zerai, B., Saylor, B.Z., Matisoff, G., 2006. Computer simulation of CO2 trapped through mineral precipitation in the Rose Run Sandstone, Ohio. Appl Geochem 21, 223-240.</w:t>
      </w:r>
      <w:bookmarkEnd w:id="835"/>
    </w:p>
    <w:p w14:paraId="6F18CA96" w14:textId="4EA5ABF1" w:rsidR="00331F9E" w:rsidRDefault="00331F9E" w:rsidP="00331F9E">
      <w:pPr>
        <w:spacing w:line="240" w:lineRule="auto"/>
        <w:rPr>
          <w:rFonts w:ascii="Cambria" w:eastAsia="宋体" w:hAnsi="Cambria" w:cs="Times New Roman"/>
          <w:noProof/>
          <w:kern w:val="0"/>
          <w:sz w:val="20"/>
          <w:szCs w:val="20"/>
        </w:rPr>
      </w:pPr>
    </w:p>
    <w:p w14:paraId="3686EE1E" w14:textId="65D67379" w:rsidR="007D01AF" w:rsidRPr="00D05D56" w:rsidRDefault="00EB1304" w:rsidP="00D05D56">
      <w:pPr>
        <w:widowControl/>
        <w:ind w:right="-1594"/>
        <w:rPr>
          <w:rFonts w:ascii="Times New Roman" w:eastAsia="宋体" w:hAnsi="Times New Roman" w:cs="Times New Roman"/>
          <w:kern w:val="0"/>
          <w:sz w:val="24"/>
          <w:szCs w:val="20"/>
        </w:rPr>
      </w:pPr>
      <w:r>
        <w:rPr>
          <w:rFonts w:ascii="Times New Roman" w:eastAsia="宋体" w:hAnsi="Times New Roman" w:cs="Times New Roman"/>
          <w:kern w:val="0"/>
          <w:sz w:val="24"/>
          <w:szCs w:val="20"/>
        </w:rPr>
        <w:fldChar w:fldCharType="end"/>
      </w:r>
    </w:p>
    <w:sectPr w:rsidR="007D01AF" w:rsidRPr="00D05D56" w:rsidSect="00145BF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51D18" w14:textId="77777777" w:rsidR="00800756" w:rsidRDefault="00800756" w:rsidP="00DB11AD">
      <w:pPr>
        <w:spacing w:line="240" w:lineRule="auto"/>
      </w:pPr>
      <w:r>
        <w:separator/>
      </w:r>
    </w:p>
  </w:endnote>
  <w:endnote w:type="continuationSeparator" w:id="0">
    <w:p w14:paraId="04F1337C" w14:textId="77777777" w:rsidR="00800756" w:rsidRDefault="00800756" w:rsidP="00DB1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NKGJDN+TimesNewRoman">
    <w:altName w:val="宋体"/>
    <w:panose1 w:val="00000000000000000000"/>
    <w:charset w:val="86"/>
    <w:family w:val="roman"/>
    <w:notTrueType/>
    <w:pitch w:val="default"/>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1D07A" w14:textId="77777777" w:rsidR="00800756" w:rsidRDefault="00800756" w:rsidP="00DB11AD">
      <w:pPr>
        <w:spacing w:line="240" w:lineRule="auto"/>
      </w:pPr>
      <w:r>
        <w:separator/>
      </w:r>
    </w:p>
  </w:footnote>
  <w:footnote w:type="continuationSeparator" w:id="0">
    <w:p w14:paraId="3BB9F46D" w14:textId="77777777" w:rsidR="00800756" w:rsidRDefault="00800756" w:rsidP="00DB11A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62FA"/>
    <w:multiLevelType w:val="hybridMultilevel"/>
    <w:tmpl w:val="6124153E"/>
    <w:lvl w:ilvl="0" w:tplc="47225E34">
      <w:start w:val="1"/>
      <w:numFmt w:val="decimal"/>
      <w:pStyle w:val="a"/>
      <w:lvlText w:val="Table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A3281F"/>
    <w:multiLevelType w:val="multilevel"/>
    <w:tmpl w:val="351A863A"/>
    <w:lvl w:ilvl="0">
      <w:start w:val="1"/>
      <w:numFmt w:val="decimal"/>
      <w:pStyle w:val="1"/>
      <w:lvlText w:val="%1."/>
      <w:lvlJc w:val="left"/>
      <w:pPr>
        <w:ind w:left="360" w:hanging="360"/>
      </w:pPr>
      <w:rPr>
        <w:rFonts w:hint="default"/>
      </w:rPr>
    </w:lvl>
    <w:lvl w:ilvl="1">
      <w:start w:val="1"/>
      <w:numFmt w:val="decimal"/>
      <w:pStyle w:val="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16EE61C2"/>
    <w:multiLevelType w:val="multilevel"/>
    <w:tmpl w:val="11E4B35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1917858"/>
    <w:multiLevelType w:val="hybridMultilevel"/>
    <w:tmpl w:val="37AC1DC8"/>
    <w:lvl w:ilvl="0" w:tplc="A4CA44AE">
      <w:start w:val="1"/>
      <w:numFmt w:val="decimal"/>
      <w:pStyle w:val="a0"/>
      <w:lvlText w:val="Figure %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523283"/>
    <w:multiLevelType w:val="multilevel"/>
    <w:tmpl w:val="47A03410"/>
    <w:lvl w:ilvl="0">
      <w:start w:val="1"/>
      <w:numFmt w:val="decimal"/>
      <w:lvlText w:val="第%1章"/>
      <w:lvlJc w:val="left"/>
      <w:pPr>
        <w:tabs>
          <w:tab w:val="num" w:pos="567"/>
        </w:tabs>
        <w:ind w:left="28" w:hanging="425"/>
      </w:pPr>
      <w:rPr>
        <w:rFonts w:hint="eastAsia"/>
      </w:rPr>
    </w:lvl>
    <w:lvl w:ilvl="1">
      <w:start w:val="1"/>
      <w:numFmt w:val="decimal"/>
      <w:isLgl/>
      <w:suff w:val="space"/>
      <w:lvlText w:val="%1.%2 "/>
      <w:lvlJc w:val="left"/>
      <w:pPr>
        <w:ind w:left="595" w:hanging="567"/>
      </w:pPr>
      <w:rPr>
        <w:rFonts w:hint="eastAsia"/>
      </w:rPr>
    </w:lvl>
    <w:lvl w:ilvl="2">
      <w:start w:val="1"/>
      <w:numFmt w:val="decimal"/>
      <w:pStyle w:val="3"/>
      <w:isLgl/>
      <w:suff w:val="space"/>
      <w:lvlText w:val="%1.%2.%3 "/>
      <w:lvlJc w:val="left"/>
      <w:pPr>
        <w:ind w:left="1021" w:hanging="567"/>
      </w:pPr>
      <w:rPr>
        <w:rFonts w:hint="eastAsia"/>
      </w:rPr>
    </w:lvl>
    <w:lvl w:ilvl="3">
      <w:start w:val="1"/>
      <w:numFmt w:val="decimal"/>
      <w:lvlRestart w:val="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5">
    <w:nsid w:val="502E454D"/>
    <w:multiLevelType w:val="hybridMultilevel"/>
    <w:tmpl w:val="57B2D55A"/>
    <w:lvl w:ilvl="0" w:tplc="963E6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1700BF"/>
    <w:multiLevelType w:val="multilevel"/>
    <w:tmpl w:val="91866C9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3"/>
    <w:lvlOverride w:ilvl="0">
      <w:startOverride w:val="8"/>
    </w:lvlOverride>
  </w:num>
  <w:num w:numId="4">
    <w:abstractNumId w:val="4"/>
  </w:num>
  <w:num w:numId="5">
    <w:abstractNumId w:val="5"/>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Intl J Greenhouse Gas Control&lt;/Style&gt;&lt;LeftDelim&gt;{&lt;/LeftDelim&gt;&lt;RightDelim&gt;}&lt;/RightDelim&gt;&lt;FontName&gt;Cambria&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0xvr2sd6dpzt6eed27xat5ad0p0xa99ftpe&quot;&gt;Modeling of Volcanic Sandstones&lt;record-ids&gt;&lt;item&gt;90&lt;/item&gt;&lt;item&gt;96&lt;/item&gt;&lt;item&gt;102&lt;/item&gt;&lt;item&gt;103&lt;/item&gt;&lt;item&gt;106&lt;/item&gt;&lt;item&gt;107&lt;/item&gt;&lt;item&gt;109&lt;/item&gt;&lt;item&gt;119&lt;/item&gt;&lt;item&gt;198&lt;/item&gt;&lt;item&gt;552&lt;/item&gt;&lt;item&gt;559&lt;/item&gt;&lt;item&gt;564&lt;/item&gt;&lt;item&gt;565&lt;/item&gt;&lt;item&gt;566&lt;/item&gt;&lt;item&gt;567&lt;/item&gt;&lt;item&gt;568&lt;/item&gt;&lt;item&gt;586&lt;/item&gt;&lt;item&gt;587&lt;/item&gt;&lt;item&gt;610&lt;/item&gt;&lt;item&gt;615&lt;/item&gt;&lt;item&gt;662&lt;/item&gt;&lt;item&gt;691&lt;/item&gt;&lt;item&gt;761&lt;/item&gt;&lt;item&gt;794&lt;/item&gt;&lt;item&gt;817&lt;/item&gt;&lt;item&gt;1323&lt;/item&gt;&lt;item&gt;1348&lt;/item&gt;&lt;item&gt;1349&lt;/item&gt;&lt;item&gt;1350&lt;/item&gt;&lt;item&gt;1354&lt;/item&gt;&lt;item&gt;1355&lt;/item&gt;&lt;item&gt;1356&lt;/item&gt;&lt;item&gt;1538&lt;/item&gt;&lt;item&gt;1539&lt;/item&gt;&lt;item&gt;1540&lt;/item&gt;&lt;item&gt;1541&lt;/item&gt;&lt;item&gt;1542&lt;/item&gt;&lt;item&gt;1543&lt;/item&gt;&lt;item&gt;1544&lt;/item&gt;&lt;item&gt;1545&lt;/item&gt;&lt;item&gt;1547&lt;/item&gt;&lt;item&gt;1548&lt;/item&gt;&lt;item&gt;1549&lt;/item&gt;&lt;/record-ids&gt;&lt;/item&gt;&lt;/Libraries&gt;"/>
  </w:docVars>
  <w:rsids>
    <w:rsidRoot w:val="001A7983"/>
    <w:rsid w:val="00000790"/>
    <w:rsid w:val="00062887"/>
    <w:rsid w:val="00063291"/>
    <w:rsid w:val="00082C3D"/>
    <w:rsid w:val="000B334B"/>
    <w:rsid w:val="000C7257"/>
    <w:rsid w:val="000D26D6"/>
    <w:rsid w:val="000E72A2"/>
    <w:rsid w:val="001270E8"/>
    <w:rsid w:val="00137406"/>
    <w:rsid w:val="00145BF9"/>
    <w:rsid w:val="00162B96"/>
    <w:rsid w:val="00167D04"/>
    <w:rsid w:val="00174FF4"/>
    <w:rsid w:val="001761FD"/>
    <w:rsid w:val="001A7973"/>
    <w:rsid w:val="001A7983"/>
    <w:rsid w:val="001D609A"/>
    <w:rsid w:val="001E76D8"/>
    <w:rsid w:val="00201891"/>
    <w:rsid w:val="00211391"/>
    <w:rsid w:val="0021488D"/>
    <w:rsid w:val="002204E6"/>
    <w:rsid w:val="00226A28"/>
    <w:rsid w:val="00260F02"/>
    <w:rsid w:val="00262ADF"/>
    <w:rsid w:val="00262F5C"/>
    <w:rsid w:val="002A660A"/>
    <w:rsid w:val="002A6C5A"/>
    <w:rsid w:val="002C3723"/>
    <w:rsid w:val="002D2C2E"/>
    <w:rsid w:val="002D4BAB"/>
    <w:rsid w:val="002E426E"/>
    <w:rsid w:val="00302019"/>
    <w:rsid w:val="0030787C"/>
    <w:rsid w:val="003176F5"/>
    <w:rsid w:val="00321184"/>
    <w:rsid w:val="00331F9E"/>
    <w:rsid w:val="0033535D"/>
    <w:rsid w:val="003556CC"/>
    <w:rsid w:val="003A693C"/>
    <w:rsid w:val="003B52F7"/>
    <w:rsid w:val="003D3C4B"/>
    <w:rsid w:val="003F404D"/>
    <w:rsid w:val="003F5D55"/>
    <w:rsid w:val="003F6C65"/>
    <w:rsid w:val="0041764A"/>
    <w:rsid w:val="004176BB"/>
    <w:rsid w:val="00452579"/>
    <w:rsid w:val="00490C5F"/>
    <w:rsid w:val="004B45FE"/>
    <w:rsid w:val="004B6DBA"/>
    <w:rsid w:val="004C45C3"/>
    <w:rsid w:val="004E2A57"/>
    <w:rsid w:val="004E3B9E"/>
    <w:rsid w:val="00500E69"/>
    <w:rsid w:val="005334B2"/>
    <w:rsid w:val="0054532F"/>
    <w:rsid w:val="00547D6E"/>
    <w:rsid w:val="0056229E"/>
    <w:rsid w:val="005663FF"/>
    <w:rsid w:val="005A52D6"/>
    <w:rsid w:val="005B4E3D"/>
    <w:rsid w:val="005D1148"/>
    <w:rsid w:val="00605380"/>
    <w:rsid w:val="00614DCC"/>
    <w:rsid w:val="006513C0"/>
    <w:rsid w:val="00667825"/>
    <w:rsid w:val="00677779"/>
    <w:rsid w:val="00695F6B"/>
    <w:rsid w:val="006B0F5C"/>
    <w:rsid w:val="006C6C42"/>
    <w:rsid w:val="0071533B"/>
    <w:rsid w:val="00721DA9"/>
    <w:rsid w:val="00723099"/>
    <w:rsid w:val="00730942"/>
    <w:rsid w:val="00737978"/>
    <w:rsid w:val="00743F0F"/>
    <w:rsid w:val="0074432F"/>
    <w:rsid w:val="0075027A"/>
    <w:rsid w:val="0075268B"/>
    <w:rsid w:val="00787F5B"/>
    <w:rsid w:val="00791E51"/>
    <w:rsid w:val="00793440"/>
    <w:rsid w:val="007A2C0E"/>
    <w:rsid w:val="007D017F"/>
    <w:rsid w:val="007D01AF"/>
    <w:rsid w:val="00800756"/>
    <w:rsid w:val="00807097"/>
    <w:rsid w:val="00807E7A"/>
    <w:rsid w:val="00830D4A"/>
    <w:rsid w:val="0083632B"/>
    <w:rsid w:val="0086063F"/>
    <w:rsid w:val="008A091B"/>
    <w:rsid w:val="008C5A36"/>
    <w:rsid w:val="009229D4"/>
    <w:rsid w:val="00931F83"/>
    <w:rsid w:val="009341E5"/>
    <w:rsid w:val="00943C21"/>
    <w:rsid w:val="00945E30"/>
    <w:rsid w:val="00977307"/>
    <w:rsid w:val="009A1DDC"/>
    <w:rsid w:val="009B081A"/>
    <w:rsid w:val="009C0FDE"/>
    <w:rsid w:val="009D13C5"/>
    <w:rsid w:val="009E7A3C"/>
    <w:rsid w:val="009F0D9B"/>
    <w:rsid w:val="00A0423C"/>
    <w:rsid w:val="00A25A25"/>
    <w:rsid w:val="00A755EE"/>
    <w:rsid w:val="00A95825"/>
    <w:rsid w:val="00A972F6"/>
    <w:rsid w:val="00AB6B17"/>
    <w:rsid w:val="00AC1095"/>
    <w:rsid w:val="00AD176A"/>
    <w:rsid w:val="00B02C90"/>
    <w:rsid w:val="00B21B18"/>
    <w:rsid w:val="00B27594"/>
    <w:rsid w:val="00B30353"/>
    <w:rsid w:val="00B377EF"/>
    <w:rsid w:val="00B5608F"/>
    <w:rsid w:val="00B73613"/>
    <w:rsid w:val="00B74471"/>
    <w:rsid w:val="00B8109C"/>
    <w:rsid w:val="00BC6D82"/>
    <w:rsid w:val="00BF6B79"/>
    <w:rsid w:val="00C22DC7"/>
    <w:rsid w:val="00C62685"/>
    <w:rsid w:val="00C72CDB"/>
    <w:rsid w:val="00C940AB"/>
    <w:rsid w:val="00C97211"/>
    <w:rsid w:val="00CA4DAE"/>
    <w:rsid w:val="00CF47E8"/>
    <w:rsid w:val="00D05D56"/>
    <w:rsid w:val="00D175FE"/>
    <w:rsid w:val="00D20E1A"/>
    <w:rsid w:val="00D40D5D"/>
    <w:rsid w:val="00D422F2"/>
    <w:rsid w:val="00D440A1"/>
    <w:rsid w:val="00D513A6"/>
    <w:rsid w:val="00D754AD"/>
    <w:rsid w:val="00DA7891"/>
    <w:rsid w:val="00DB11AD"/>
    <w:rsid w:val="00DD2A32"/>
    <w:rsid w:val="00DE3613"/>
    <w:rsid w:val="00DF6C04"/>
    <w:rsid w:val="00E20D7A"/>
    <w:rsid w:val="00E25C11"/>
    <w:rsid w:val="00E52837"/>
    <w:rsid w:val="00E93D0A"/>
    <w:rsid w:val="00E9734C"/>
    <w:rsid w:val="00EB006E"/>
    <w:rsid w:val="00EB1304"/>
    <w:rsid w:val="00ED694D"/>
    <w:rsid w:val="00F10005"/>
    <w:rsid w:val="00F1298D"/>
    <w:rsid w:val="00F225DD"/>
    <w:rsid w:val="00F22640"/>
    <w:rsid w:val="00F35B94"/>
    <w:rsid w:val="00F46B6E"/>
    <w:rsid w:val="00F473DB"/>
    <w:rsid w:val="00F53D4D"/>
    <w:rsid w:val="00F709CB"/>
    <w:rsid w:val="00F85B83"/>
    <w:rsid w:val="00F91BDA"/>
    <w:rsid w:val="00F95616"/>
    <w:rsid w:val="00F96344"/>
    <w:rsid w:val="00FB2B1E"/>
    <w:rsid w:val="00FC1103"/>
    <w:rsid w:val="00FE48F3"/>
    <w:rsid w:val="00FE4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00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table of figures" w:uiPriority="0"/>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A7983"/>
    <w:pPr>
      <w:widowControl w:val="0"/>
      <w:spacing w:line="360" w:lineRule="auto"/>
      <w:jc w:val="both"/>
    </w:pPr>
    <w:rPr>
      <w:kern w:val="2"/>
      <w:sz w:val="21"/>
      <w:szCs w:val="22"/>
      <w:lang w:eastAsia="zh-CN"/>
    </w:rPr>
  </w:style>
  <w:style w:type="paragraph" w:styleId="1">
    <w:name w:val="heading 1"/>
    <w:basedOn w:val="a1"/>
    <w:next w:val="a1"/>
    <w:link w:val="1Char"/>
    <w:qFormat/>
    <w:rsid w:val="004E3B9E"/>
    <w:pPr>
      <w:widowControl/>
      <w:numPr>
        <w:numId w:val="6"/>
      </w:numPr>
      <w:spacing w:after="240"/>
      <w:jc w:val="left"/>
      <w:outlineLvl w:val="0"/>
    </w:pPr>
    <w:rPr>
      <w:rFonts w:ascii="Cambria" w:eastAsia="宋体" w:hAnsi="Cambria" w:cs="Times New Roman"/>
      <w:b/>
      <w:kern w:val="0"/>
      <w:sz w:val="24"/>
      <w:szCs w:val="24"/>
      <w:lang w:eastAsia="en-US"/>
    </w:rPr>
  </w:style>
  <w:style w:type="paragraph" w:styleId="2">
    <w:name w:val="heading 2"/>
    <w:basedOn w:val="DDHeading1"/>
    <w:next w:val="a1"/>
    <w:link w:val="2Char"/>
    <w:qFormat/>
    <w:rsid w:val="004E3B9E"/>
    <w:pPr>
      <w:keepNext/>
      <w:numPr>
        <w:ilvl w:val="1"/>
        <w:numId w:val="6"/>
      </w:numPr>
      <w:outlineLvl w:val="1"/>
    </w:pPr>
  </w:style>
  <w:style w:type="paragraph" w:styleId="3">
    <w:name w:val="heading 3"/>
    <w:basedOn w:val="a1"/>
    <w:next w:val="a1"/>
    <w:link w:val="3Char"/>
    <w:rsid w:val="004E3B9E"/>
    <w:pPr>
      <w:keepNext/>
      <w:keepLines/>
      <w:widowControl/>
      <w:numPr>
        <w:ilvl w:val="2"/>
        <w:numId w:val="4"/>
      </w:numPr>
      <w:adjustRightInd w:val="0"/>
      <w:snapToGrid w:val="0"/>
      <w:spacing w:before="240" w:after="120" w:line="300" w:lineRule="exact"/>
      <w:jc w:val="left"/>
      <w:outlineLvl w:val="2"/>
    </w:pPr>
    <w:rPr>
      <w:rFonts w:ascii="Arial" w:eastAsia="黑体" w:hAnsi="Arial" w:cs="Times New Roman"/>
      <w:bCs/>
      <w:kern w:val="0"/>
      <w:sz w:val="24"/>
      <w:szCs w:val="24"/>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1A7983"/>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格题注"/>
    <w:basedOn w:val="a1"/>
    <w:qFormat/>
    <w:rsid w:val="001A7983"/>
    <w:pPr>
      <w:keepNext/>
      <w:keepLines/>
      <w:numPr>
        <w:numId w:val="1"/>
      </w:numPr>
      <w:topLinePunct/>
      <w:autoSpaceDE w:val="0"/>
      <w:autoSpaceDN w:val="0"/>
      <w:adjustRightInd w:val="0"/>
      <w:snapToGrid w:val="0"/>
      <w:spacing w:after="60" w:line="360" w:lineRule="exact"/>
      <w:jc w:val="center"/>
      <w:outlineLvl w:val="8"/>
    </w:pPr>
    <w:rPr>
      <w:rFonts w:ascii="Times New Roman" w:eastAsia="Times New Roman" w:hAnsi="Times New Roman" w:cs="Times New Roman"/>
      <w:szCs w:val="21"/>
    </w:rPr>
  </w:style>
  <w:style w:type="character" w:customStyle="1" w:styleId="apple-style-span">
    <w:name w:val="apple-style-span"/>
    <w:basedOn w:val="a2"/>
    <w:rsid w:val="001A7983"/>
  </w:style>
  <w:style w:type="paragraph" w:styleId="a6">
    <w:name w:val="header"/>
    <w:basedOn w:val="a1"/>
    <w:link w:val="Char"/>
    <w:uiPriority w:val="99"/>
    <w:unhideWhenUsed/>
    <w:rsid w:val="00DB11A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2"/>
    <w:link w:val="a6"/>
    <w:uiPriority w:val="99"/>
    <w:rsid w:val="00DB11AD"/>
    <w:rPr>
      <w:kern w:val="2"/>
      <w:sz w:val="18"/>
      <w:szCs w:val="18"/>
      <w:lang w:eastAsia="zh-CN"/>
    </w:rPr>
  </w:style>
  <w:style w:type="paragraph" w:styleId="a7">
    <w:name w:val="footer"/>
    <w:basedOn w:val="a1"/>
    <w:link w:val="Char0"/>
    <w:uiPriority w:val="99"/>
    <w:unhideWhenUsed/>
    <w:rsid w:val="00DB11AD"/>
    <w:pPr>
      <w:tabs>
        <w:tab w:val="center" w:pos="4153"/>
        <w:tab w:val="right" w:pos="8306"/>
      </w:tabs>
      <w:snapToGrid w:val="0"/>
      <w:spacing w:line="240" w:lineRule="auto"/>
      <w:jc w:val="left"/>
    </w:pPr>
    <w:rPr>
      <w:sz w:val="18"/>
      <w:szCs w:val="18"/>
    </w:rPr>
  </w:style>
  <w:style w:type="character" w:customStyle="1" w:styleId="Char0">
    <w:name w:val="页脚 Char"/>
    <w:basedOn w:val="a2"/>
    <w:link w:val="a7"/>
    <w:uiPriority w:val="99"/>
    <w:rsid w:val="00DB11AD"/>
    <w:rPr>
      <w:kern w:val="2"/>
      <w:sz w:val="18"/>
      <w:szCs w:val="18"/>
      <w:lang w:eastAsia="zh-CN"/>
    </w:rPr>
  </w:style>
  <w:style w:type="paragraph" w:styleId="a8">
    <w:name w:val="Document Map"/>
    <w:basedOn w:val="a1"/>
    <w:link w:val="Char1"/>
    <w:unhideWhenUsed/>
    <w:rsid w:val="0033535D"/>
    <w:pPr>
      <w:spacing w:line="240" w:lineRule="auto"/>
    </w:pPr>
    <w:rPr>
      <w:rFonts w:ascii="Lucida Grande" w:hAnsi="Lucida Grande" w:cs="Lucida Grande"/>
      <w:sz w:val="24"/>
      <w:szCs w:val="24"/>
    </w:rPr>
  </w:style>
  <w:style w:type="character" w:customStyle="1" w:styleId="Char1">
    <w:name w:val="文档结构图 Char"/>
    <w:basedOn w:val="a2"/>
    <w:link w:val="a8"/>
    <w:rsid w:val="0033535D"/>
    <w:rPr>
      <w:rFonts w:ascii="Lucida Grande" w:hAnsi="Lucida Grande" w:cs="Lucida Grande"/>
      <w:kern w:val="2"/>
      <w:lang w:eastAsia="zh-CN"/>
    </w:rPr>
  </w:style>
  <w:style w:type="paragraph" w:customStyle="1" w:styleId="a0">
    <w:name w:val="插图题注"/>
    <w:basedOn w:val="a1"/>
    <w:next w:val="a1"/>
    <w:link w:val="Char2"/>
    <w:qFormat/>
    <w:rsid w:val="00721DA9"/>
    <w:pPr>
      <w:keepLines/>
      <w:widowControl/>
      <w:numPr>
        <w:numId w:val="2"/>
      </w:numPr>
      <w:topLinePunct/>
      <w:autoSpaceDE w:val="0"/>
      <w:autoSpaceDN w:val="0"/>
      <w:adjustRightInd w:val="0"/>
      <w:snapToGrid w:val="0"/>
      <w:spacing w:after="120" w:line="300" w:lineRule="auto"/>
      <w:jc w:val="center"/>
      <w:textAlignment w:val="baseline"/>
      <w:outlineLvl w:val="7"/>
    </w:pPr>
    <w:rPr>
      <w:rFonts w:ascii="Times New Roman" w:eastAsia="宋体" w:hAnsi="Times New Roman" w:cs="Times New Roman"/>
      <w:snapToGrid w:val="0"/>
      <w:kern w:val="0"/>
      <w:szCs w:val="18"/>
    </w:rPr>
  </w:style>
  <w:style w:type="character" w:customStyle="1" w:styleId="Char2">
    <w:name w:val="插图题注 Char"/>
    <w:basedOn w:val="a2"/>
    <w:link w:val="a0"/>
    <w:rsid w:val="00721DA9"/>
    <w:rPr>
      <w:rFonts w:ascii="Times New Roman" w:eastAsia="宋体" w:hAnsi="Times New Roman" w:cs="Times New Roman"/>
      <w:snapToGrid w:val="0"/>
      <w:sz w:val="21"/>
      <w:szCs w:val="18"/>
      <w:lang w:eastAsia="zh-CN"/>
    </w:rPr>
  </w:style>
  <w:style w:type="paragraph" w:styleId="a9">
    <w:name w:val="Balloon Text"/>
    <w:basedOn w:val="a1"/>
    <w:link w:val="Char3"/>
    <w:uiPriority w:val="99"/>
    <w:semiHidden/>
    <w:unhideWhenUsed/>
    <w:rsid w:val="00721DA9"/>
    <w:pPr>
      <w:spacing w:line="240" w:lineRule="auto"/>
    </w:pPr>
    <w:rPr>
      <w:rFonts w:ascii="Lucida Grande" w:hAnsi="Lucida Grande" w:cs="Lucida Grande"/>
      <w:sz w:val="18"/>
      <w:szCs w:val="18"/>
    </w:rPr>
  </w:style>
  <w:style w:type="character" w:customStyle="1" w:styleId="Char3">
    <w:name w:val="批注框文本 Char"/>
    <w:basedOn w:val="a2"/>
    <w:link w:val="a9"/>
    <w:uiPriority w:val="99"/>
    <w:semiHidden/>
    <w:rsid w:val="00721DA9"/>
    <w:rPr>
      <w:rFonts w:ascii="Lucida Grande" w:hAnsi="Lucida Grande" w:cs="Lucida Grande"/>
      <w:kern w:val="2"/>
      <w:sz w:val="18"/>
      <w:szCs w:val="18"/>
      <w:lang w:eastAsia="zh-CN"/>
    </w:rPr>
  </w:style>
  <w:style w:type="paragraph" w:styleId="aa">
    <w:name w:val="caption"/>
    <w:basedOn w:val="a1"/>
    <w:next w:val="a1"/>
    <w:unhideWhenUsed/>
    <w:qFormat/>
    <w:rsid w:val="003A693C"/>
    <w:rPr>
      <w:rFonts w:asciiTheme="majorHAnsi" w:eastAsia="黑体" w:hAnsiTheme="majorHAnsi" w:cstheme="majorBidi"/>
      <w:sz w:val="20"/>
      <w:szCs w:val="20"/>
    </w:rPr>
  </w:style>
  <w:style w:type="character" w:customStyle="1" w:styleId="1Char">
    <w:name w:val="标题 1 Char"/>
    <w:basedOn w:val="a2"/>
    <w:link w:val="1"/>
    <w:rsid w:val="004E3B9E"/>
    <w:rPr>
      <w:rFonts w:ascii="Cambria" w:eastAsia="宋体" w:hAnsi="Cambria" w:cs="Times New Roman"/>
      <w:b/>
    </w:rPr>
  </w:style>
  <w:style w:type="character" w:customStyle="1" w:styleId="2Char">
    <w:name w:val="标题 2 Char"/>
    <w:basedOn w:val="a2"/>
    <w:link w:val="2"/>
    <w:rsid w:val="004E3B9E"/>
    <w:rPr>
      <w:rFonts w:ascii="Cambria" w:eastAsia="宋体" w:hAnsi="Cambria" w:cs="Times New Roman"/>
      <w:b/>
    </w:rPr>
  </w:style>
  <w:style w:type="character" w:customStyle="1" w:styleId="3Char">
    <w:name w:val="标题 3 Char"/>
    <w:basedOn w:val="a2"/>
    <w:link w:val="3"/>
    <w:rsid w:val="004E3B9E"/>
    <w:rPr>
      <w:rFonts w:ascii="Arial" w:eastAsia="黑体" w:hAnsi="Arial" w:cs="Times New Roman"/>
      <w:bCs/>
    </w:rPr>
  </w:style>
  <w:style w:type="numbering" w:customStyle="1" w:styleId="NoList1">
    <w:name w:val="No List1"/>
    <w:next w:val="a4"/>
    <w:uiPriority w:val="99"/>
    <w:semiHidden/>
    <w:unhideWhenUsed/>
    <w:rsid w:val="004E3B9E"/>
  </w:style>
  <w:style w:type="table" w:customStyle="1" w:styleId="TableGrid1">
    <w:name w:val="Table Grid1"/>
    <w:basedOn w:val="a3"/>
    <w:next w:val="a5"/>
    <w:uiPriority w:val="59"/>
    <w:rsid w:val="004E3B9E"/>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1"/>
    <w:uiPriority w:val="34"/>
    <w:qFormat/>
    <w:rsid w:val="004E3B9E"/>
    <w:pPr>
      <w:widowControl/>
      <w:ind w:firstLineChars="200" w:firstLine="420"/>
    </w:pPr>
    <w:rPr>
      <w:rFonts w:ascii="Times New Roman" w:eastAsia="宋体" w:hAnsi="Times New Roman" w:cs="Times New Roman"/>
      <w:kern w:val="0"/>
      <w:sz w:val="24"/>
      <w:szCs w:val="20"/>
      <w:lang w:eastAsia="en-US"/>
    </w:rPr>
  </w:style>
  <w:style w:type="paragraph" w:styleId="30">
    <w:name w:val="Body Text Indent 3"/>
    <w:basedOn w:val="a1"/>
    <w:link w:val="3Char0"/>
    <w:rsid w:val="004E3B9E"/>
    <w:pPr>
      <w:widowControl/>
      <w:spacing w:line="480" w:lineRule="auto"/>
      <w:ind w:firstLine="567"/>
    </w:pPr>
    <w:rPr>
      <w:rFonts w:ascii="Times New Roman" w:eastAsia="宋体" w:hAnsi="Times New Roman" w:cs="Times New Roman"/>
      <w:kern w:val="0"/>
      <w:sz w:val="24"/>
      <w:szCs w:val="20"/>
      <w:lang w:eastAsia="en-US"/>
    </w:rPr>
  </w:style>
  <w:style w:type="character" w:customStyle="1" w:styleId="3Char0">
    <w:name w:val="正文文本缩进 3 Char"/>
    <w:basedOn w:val="a2"/>
    <w:link w:val="30"/>
    <w:rsid w:val="004E3B9E"/>
    <w:rPr>
      <w:rFonts w:ascii="Times New Roman" w:eastAsia="宋体" w:hAnsi="Times New Roman" w:cs="Times New Roman"/>
      <w:szCs w:val="20"/>
    </w:rPr>
  </w:style>
  <w:style w:type="paragraph" w:styleId="ac">
    <w:name w:val="Body Text Indent"/>
    <w:basedOn w:val="a1"/>
    <w:link w:val="Char4"/>
    <w:rsid w:val="004E3B9E"/>
    <w:pPr>
      <w:widowControl/>
      <w:ind w:firstLine="567"/>
    </w:pPr>
    <w:rPr>
      <w:rFonts w:ascii="Times New Roman" w:eastAsia="宋体" w:hAnsi="Times New Roman" w:cs="Times New Roman"/>
      <w:kern w:val="0"/>
      <w:sz w:val="24"/>
      <w:szCs w:val="20"/>
      <w:lang w:eastAsia="en-US"/>
    </w:rPr>
  </w:style>
  <w:style w:type="character" w:customStyle="1" w:styleId="Char4">
    <w:name w:val="正文文本缩进 Char"/>
    <w:basedOn w:val="a2"/>
    <w:link w:val="ac"/>
    <w:rsid w:val="004E3B9E"/>
    <w:rPr>
      <w:rFonts w:ascii="Times New Roman" w:eastAsia="宋体" w:hAnsi="Times New Roman" w:cs="Times New Roman"/>
      <w:szCs w:val="20"/>
    </w:rPr>
  </w:style>
  <w:style w:type="paragraph" w:customStyle="1" w:styleId="DDHeading1">
    <w:name w:val="DD Heading 1"/>
    <w:basedOn w:val="a1"/>
    <w:rsid w:val="004E3B9E"/>
    <w:pPr>
      <w:widowControl/>
      <w:spacing w:after="240"/>
      <w:jc w:val="left"/>
    </w:pPr>
    <w:rPr>
      <w:rFonts w:ascii="Cambria" w:eastAsia="宋体" w:hAnsi="Cambria" w:cs="Times New Roman"/>
      <w:b/>
      <w:kern w:val="0"/>
      <w:sz w:val="24"/>
      <w:szCs w:val="24"/>
      <w:lang w:eastAsia="en-US"/>
    </w:rPr>
  </w:style>
  <w:style w:type="paragraph" w:styleId="ad">
    <w:name w:val="Title"/>
    <w:basedOn w:val="a1"/>
    <w:next w:val="a1"/>
    <w:link w:val="Char5"/>
    <w:uiPriority w:val="10"/>
    <w:qFormat/>
    <w:rsid w:val="004E3B9E"/>
    <w:pPr>
      <w:widowControl/>
      <w:jc w:val="center"/>
    </w:pPr>
    <w:rPr>
      <w:rFonts w:ascii="Times New Roman" w:eastAsia="宋体" w:hAnsi="Times New Roman" w:cs="Times New Roman"/>
      <w:b/>
      <w:kern w:val="0"/>
      <w:sz w:val="28"/>
      <w:szCs w:val="20"/>
      <w:lang w:eastAsia="en-US"/>
    </w:rPr>
  </w:style>
  <w:style w:type="character" w:customStyle="1" w:styleId="Char5">
    <w:name w:val="标题 Char"/>
    <w:basedOn w:val="a2"/>
    <w:link w:val="ad"/>
    <w:uiPriority w:val="10"/>
    <w:rsid w:val="004E3B9E"/>
    <w:rPr>
      <w:rFonts w:ascii="Times New Roman" w:eastAsia="宋体" w:hAnsi="Times New Roman" w:cs="Times New Roman"/>
      <w:b/>
      <w:sz w:val="28"/>
      <w:szCs w:val="20"/>
    </w:rPr>
  </w:style>
  <w:style w:type="paragraph" w:customStyle="1" w:styleId="Default">
    <w:name w:val="Default"/>
    <w:rsid w:val="004E3B9E"/>
    <w:pPr>
      <w:widowControl w:val="0"/>
      <w:autoSpaceDE w:val="0"/>
      <w:autoSpaceDN w:val="0"/>
      <w:adjustRightInd w:val="0"/>
    </w:pPr>
    <w:rPr>
      <w:rFonts w:ascii="NKGJDN+TimesNewRoman" w:eastAsia="NKGJDN+TimesNewRoman" w:cs="NKGJDN+TimesNewRoman"/>
      <w:color w:val="000000"/>
      <w:lang w:eastAsia="zh-CN"/>
    </w:rPr>
  </w:style>
  <w:style w:type="character" w:customStyle="1" w:styleId="Hyperlink1">
    <w:name w:val="Hyperlink1"/>
    <w:basedOn w:val="a2"/>
    <w:uiPriority w:val="99"/>
    <w:unhideWhenUsed/>
    <w:rsid w:val="004E3B9E"/>
    <w:rPr>
      <w:color w:val="0000FF"/>
      <w:u w:val="single"/>
    </w:rPr>
  </w:style>
  <w:style w:type="paragraph" w:customStyle="1" w:styleId="Body">
    <w:name w:val="Body"/>
    <w:basedOn w:val="a1"/>
    <w:rsid w:val="004E3B9E"/>
    <w:pPr>
      <w:spacing w:line="240" w:lineRule="auto"/>
    </w:pPr>
    <w:rPr>
      <w:rFonts w:ascii="Times New Roman" w:eastAsia="宋体" w:hAnsi="Times New Roman" w:cs="Times New Roman"/>
      <w:kern w:val="0"/>
      <w:sz w:val="24"/>
      <w:szCs w:val="20"/>
      <w:lang w:eastAsia="en-US"/>
    </w:rPr>
  </w:style>
  <w:style w:type="paragraph" w:styleId="ae">
    <w:name w:val="endnote text"/>
    <w:basedOn w:val="a1"/>
    <w:link w:val="Char6"/>
    <w:rsid w:val="004E3B9E"/>
    <w:pPr>
      <w:widowControl/>
      <w:snapToGrid w:val="0"/>
      <w:jc w:val="left"/>
    </w:pPr>
    <w:rPr>
      <w:rFonts w:ascii="Times New Roman" w:eastAsia="宋体" w:hAnsi="Times New Roman" w:cs="Times New Roman"/>
      <w:kern w:val="0"/>
      <w:sz w:val="24"/>
      <w:szCs w:val="20"/>
      <w:lang w:eastAsia="en-US"/>
    </w:rPr>
  </w:style>
  <w:style w:type="character" w:customStyle="1" w:styleId="Char6">
    <w:name w:val="尾注文本 Char"/>
    <w:basedOn w:val="a2"/>
    <w:link w:val="ae"/>
    <w:rsid w:val="004E3B9E"/>
    <w:rPr>
      <w:rFonts w:ascii="Times New Roman" w:eastAsia="宋体" w:hAnsi="Times New Roman" w:cs="Times New Roman"/>
      <w:szCs w:val="20"/>
    </w:rPr>
  </w:style>
  <w:style w:type="paragraph" w:styleId="af">
    <w:name w:val="table of figures"/>
    <w:basedOn w:val="a1"/>
    <w:next w:val="a1"/>
    <w:rsid w:val="004E3B9E"/>
    <w:pPr>
      <w:widowControl/>
      <w:ind w:leftChars="200" w:left="200" w:hangingChars="200" w:hanging="200"/>
    </w:pPr>
    <w:rPr>
      <w:rFonts w:ascii="Times New Roman" w:eastAsia="宋体" w:hAnsi="Times New Roman" w:cs="Times New Roman"/>
      <w:kern w:val="0"/>
      <w:sz w:val="24"/>
      <w:szCs w:val="20"/>
      <w:lang w:eastAsia="en-US"/>
    </w:rPr>
  </w:style>
  <w:style w:type="character" w:styleId="af0">
    <w:name w:val="endnote reference"/>
    <w:basedOn w:val="a2"/>
    <w:rsid w:val="004E3B9E"/>
    <w:rPr>
      <w:vertAlign w:val="superscript"/>
    </w:rPr>
  </w:style>
  <w:style w:type="paragraph" w:styleId="af1">
    <w:name w:val="footnote text"/>
    <w:basedOn w:val="a1"/>
    <w:link w:val="Char7"/>
    <w:rsid w:val="004E3B9E"/>
    <w:pPr>
      <w:widowControl/>
      <w:snapToGrid w:val="0"/>
      <w:jc w:val="left"/>
    </w:pPr>
    <w:rPr>
      <w:rFonts w:ascii="Times New Roman" w:eastAsia="宋体" w:hAnsi="Times New Roman" w:cs="Times New Roman"/>
      <w:kern w:val="0"/>
      <w:sz w:val="18"/>
      <w:szCs w:val="18"/>
      <w:lang w:eastAsia="en-US"/>
    </w:rPr>
  </w:style>
  <w:style w:type="character" w:customStyle="1" w:styleId="Char7">
    <w:name w:val="脚注文本 Char"/>
    <w:basedOn w:val="a2"/>
    <w:link w:val="af1"/>
    <w:rsid w:val="004E3B9E"/>
    <w:rPr>
      <w:rFonts w:ascii="Times New Roman" w:eastAsia="宋体" w:hAnsi="Times New Roman" w:cs="Times New Roman"/>
      <w:sz w:val="18"/>
      <w:szCs w:val="18"/>
    </w:rPr>
  </w:style>
  <w:style w:type="character" w:styleId="af2">
    <w:name w:val="footnote reference"/>
    <w:basedOn w:val="a2"/>
    <w:rsid w:val="004E3B9E"/>
    <w:rPr>
      <w:vertAlign w:val="superscript"/>
    </w:rPr>
  </w:style>
  <w:style w:type="paragraph" w:customStyle="1" w:styleId="AUTHORS">
    <w:name w:val="AUTHORS"/>
    <w:rsid w:val="004E3B9E"/>
    <w:pPr>
      <w:keepNext/>
      <w:keepLines/>
      <w:spacing w:after="100" w:line="220" w:lineRule="exact"/>
      <w:jc w:val="center"/>
    </w:pPr>
    <w:rPr>
      <w:rFonts w:ascii="Times" w:eastAsia="宋体" w:hAnsi="Times" w:cs="Times New Roman"/>
      <w:smallCaps/>
      <w:noProof/>
      <w:sz w:val="20"/>
      <w:szCs w:val="20"/>
      <w:lang w:val="en-GB"/>
    </w:rPr>
  </w:style>
  <w:style w:type="paragraph" w:customStyle="1" w:styleId="ADDRESS">
    <w:name w:val="ADDRESS"/>
    <w:rsid w:val="004E3B9E"/>
    <w:pPr>
      <w:spacing w:line="220" w:lineRule="exact"/>
      <w:ind w:left="284" w:hanging="284"/>
    </w:pPr>
    <w:rPr>
      <w:rFonts w:ascii="Times" w:eastAsia="宋体" w:hAnsi="Times" w:cs="Times New Roman"/>
      <w:noProof/>
      <w:sz w:val="18"/>
      <w:szCs w:val="20"/>
      <w:lang w:val="en-GB"/>
    </w:rPr>
  </w:style>
  <w:style w:type="character" w:styleId="af3">
    <w:name w:val="annotation reference"/>
    <w:basedOn w:val="a2"/>
    <w:rsid w:val="004E3B9E"/>
    <w:rPr>
      <w:sz w:val="18"/>
      <w:szCs w:val="18"/>
    </w:rPr>
  </w:style>
  <w:style w:type="paragraph" w:styleId="af4">
    <w:name w:val="annotation text"/>
    <w:basedOn w:val="a1"/>
    <w:link w:val="Char8"/>
    <w:rsid w:val="004E3B9E"/>
    <w:pPr>
      <w:widowControl/>
      <w:spacing w:line="240" w:lineRule="auto"/>
    </w:pPr>
    <w:rPr>
      <w:rFonts w:ascii="Times New Roman" w:eastAsia="宋体" w:hAnsi="Times New Roman" w:cs="Times New Roman"/>
      <w:kern w:val="0"/>
      <w:sz w:val="24"/>
      <w:szCs w:val="24"/>
      <w:lang w:eastAsia="en-US"/>
    </w:rPr>
  </w:style>
  <w:style w:type="character" w:customStyle="1" w:styleId="Char8">
    <w:name w:val="批注文字 Char"/>
    <w:basedOn w:val="a2"/>
    <w:link w:val="af4"/>
    <w:rsid w:val="004E3B9E"/>
    <w:rPr>
      <w:rFonts w:ascii="Times New Roman" w:eastAsia="宋体" w:hAnsi="Times New Roman" w:cs="Times New Roman"/>
    </w:rPr>
  </w:style>
  <w:style w:type="paragraph" w:styleId="af5">
    <w:name w:val="annotation subject"/>
    <w:basedOn w:val="af4"/>
    <w:next w:val="af4"/>
    <w:link w:val="Char9"/>
    <w:rsid w:val="004E3B9E"/>
    <w:rPr>
      <w:b/>
      <w:bCs/>
      <w:sz w:val="20"/>
      <w:szCs w:val="20"/>
    </w:rPr>
  </w:style>
  <w:style w:type="character" w:customStyle="1" w:styleId="Char9">
    <w:name w:val="批注主题 Char"/>
    <w:basedOn w:val="Char8"/>
    <w:link w:val="af5"/>
    <w:rsid w:val="004E3B9E"/>
    <w:rPr>
      <w:rFonts w:ascii="Times New Roman" w:eastAsia="宋体" w:hAnsi="Times New Roman" w:cs="Times New Roman"/>
      <w:b/>
      <w:bCs/>
      <w:sz w:val="20"/>
      <w:szCs w:val="20"/>
    </w:rPr>
  </w:style>
  <w:style w:type="paragraph" w:styleId="af6">
    <w:name w:val="Revision"/>
    <w:hidden/>
    <w:rsid w:val="004E3B9E"/>
    <w:rPr>
      <w:rFonts w:ascii="Times New Roman" w:eastAsia="宋体" w:hAnsi="Times New Roman" w:cs="Times New Roman"/>
      <w:szCs w:val="20"/>
    </w:rPr>
  </w:style>
  <w:style w:type="character" w:styleId="af7">
    <w:name w:val="Hyperlink"/>
    <w:basedOn w:val="a2"/>
    <w:uiPriority w:val="99"/>
    <w:unhideWhenUsed/>
    <w:rsid w:val="004E3B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table of figures" w:uiPriority="0"/>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A7983"/>
    <w:pPr>
      <w:widowControl w:val="0"/>
      <w:spacing w:line="360" w:lineRule="auto"/>
      <w:jc w:val="both"/>
    </w:pPr>
    <w:rPr>
      <w:kern w:val="2"/>
      <w:sz w:val="21"/>
      <w:szCs w:val="22"/>
      <w:lang w:eastAsia="zh-CN"/>
    </w:rPr>
  </w:style>
  <w:style w:type="paragraph" w:styleId="1">
    <w:name w:val="heading 1"/>
    <w:basedOn w:val="a1"/>
    <w:next w:val="a1"/>
    <w:link w:val="1Char"/>
    <w:qFormat/>
    <w:rsid w:val="004E3B9E"/>
    <w:pPr>
      <w:widowControl/>
      <w:numPr>
        <w:numId w:val="6"/>
      </w:numPr>
      <w:spacing w:after="240"/>
      <w:jc w:val="left"/>
      <w:outlineLvl w:val="0"/>
    </w:pPr>
    <w:rPr>
      <w:rFonts w:ascii="Cambria" w:eastAsia="宋体" w:hAnsi="Cambria" w:cs="Times New Roman"/>
      <w:b/>
      <w:kern w:val="0"/>
      <w:sz w:val="24"/>
      <w:szCs w:val="24"/>
      <w:lang w:eastAsia="en-US"/>
    </w:rPr>
  </w:style>
  <w:style w:type="paragraph" w:styleId="2">
    <w:name w:val="heading 2"/>
    <w:basedOn w:val="DDHeading1"/>
    <w:next w:val="a1"/>
    <w:link w:val="2Char"/>
    <w:qFormat/>
    <w:rsid w:val="004E3B9E"/>
    <w:pPr>
      <w:keepNext/>
      <w:numPr>
        <w:ilvl w:val="1"/>
        <w:numId w:val="6"/>
      </w:numPr>
      <w:outlineLvl w:val="1"/>
    </w:pPr>
  </w:style>
  <w:style w:type="paragraph" w:styleId="3">
    <w:name w:val="heading 3"/>
    <w:basedOn w:val="a1"/>
    <w:next w:val="a1"/>
    <w:link w:val="3Char"/>
    <w:rsid w:val="004E3B9E"/>
    <w:pPr>
      <w:keepNext/>
      <w:keepLines/>
      <w:widowControl/>
      <w:numPr>
        <w:ilvl w:val="2"/>
        <w:numId w:val="4"/>
      </w:numPr>
      <w:adjustRightInd w:val="0"/>
      <w:snapToGrid w:val="0"/>
      <w:spacing w:before="240" w:after="120" w:line="300" w:lineRule="exact"/>
      <w:jc w:val="left"/>
      <w:outlineLvl w:val="2"/>
    </w:pPr>
    <w:rPr>
      <w:rFonts w:ascii="Arial" w:eastAsia="黑体" w:hAnsi="Arial" w:cs="Times New Roman"/>
      <w:bCs/>
      <w:kern w:val="0"/>
      <w:sz w:val="24"/>
      <w:szCs w:val="24"/>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1A7983"/>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格题注"/>
    <w:basedOn w:val="a1"/>
    <w:qFormat/>
    <w:rsid w:val="001A7983"/>
    <w:pPr>
      <w:keepNext/>
      <w:keepLines/>
      <w:numPr>
        <w:numId w:val="1"/>
      </w:numPr>
      <w:topLinePunct/>
      <w:autoSpaceDE w:val="0"/>
      <w:autoSpaceDN w:val="0"/>
      <w:adjustRightInd w:val="0"/>
      <w:snapToGrid w:val="0"/>
      <w:spacing w:after="60" w:line="360" w:lineRule="exact"/>
      <w:jc w:val="center"/>
      <w:outlineLvl w:val="8"/>
    </w:pPr>
    <w:rPr>
      <w:rFonts w:ascii="Times New Roman" w:eastAsia="Times New Roman" w:hAnsi="Times New Roman" w:cs="Times New Roman"/>
      <w:szCs w:val="21"/>
    </w:rPr>
  </w:style>
  <w:style w:type="character" w:customStyle="1" w:styleId="apple-style-span">
    <w:name w:val="apple-style-span"/>
    <w:basedOn w:val="a2"/>
    <w:rsid w:val="001A7983"/>
  </w:style>
  <w:style w:type="paragraph" w:styleId="a6">
    <w:name w:val="header"/>
    <w:basedOn w:val="a1"/>
    <w:link w:val="Char"/>
    <w:uiPriority w:val="99"/>
    <w:unhideWhenUsed/>
    <w:rsid w:val="00DB11A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2"/>
    <w:link w:val="a6"/>
    <w:uiPriority w:val="99"/>
    <w:rsid w:val="00DB11AD"/>
    <w:rPr>
      <w:kern w:val="2"/>
      <w:sz w:val="18"/>
      <w:szCs w:val="18"/>
      <w:lang w:eastAsia="zh-CN"/>
    </w:rPr>
  </w:style>
  <w:style w:type="paragraph" w:styleId="a7">
    <w:name w:val="footer"/>
    <w:basedOn w:val="a1"/>
    <w:link w:val="Char0"/>
    <w:uiPriority w:val="99"/>
    <w:unhideWhenUsed/>
    <w:rsid w:val="00DB11AD"/>
    <w:pPr>
      <w:tabs>
        <w:tab w:val="center" w:pos="4153"/>
        <w:tab w:val="right" w:pos="8306"/>
      </w:tabs>
      <w:snapToGrid w:val="0"/>
      <w:spacing w:line="240" w:lineRule="auto"/>
      <w:jc w:val="left"/>
    </w:pPr>
    <w:rPr>
      <w:sz w:val="18"/>
      <w:szCs w:val="18"/>
    </w:rPr>
  </w:style>
  <w:style w:type="character" w:customStyle="1" w:styleId="Char0">
    <w:name w:val="页脚 Char"/>
    <w:basedOn w:val="a2"/>
    <w:link w:val="a7"/>
    <w:uiPriority w:val="99"/>
    <w:rsid w:val="00DB11AD"/>
    <w:rPr>
      <w:kern w:val="2"/>
      <w:sz w:val="18"/>
      <w:szCs w:val="18"/>
      <w:lang w:eastAsia="zh-CN"/>
    </w:rPr>
  </w:style>
  <w:style w:type="paragraph" w:styleId="a8">
    <w:name w:val="Document Map"/>
    <w:basedOn w:val="a1"/>
    <w:link w:val="Char1"/>
    <w:unhideWhenUsed/>
    <w:rsid w:val="0033535D"/>
    <w:pPr>
      <w:spacing w:line="240" w:lineRule="auto"/>
    </w:pPr>
    <w:rPr>
      <w:rFonts w:ascii="Lucida Grande" w:hAnsi="Lucida Grande" w:cs="Lucida Grande"/>
      <w:sz w:val="24"/>
      <w:szCs w:val="24"/>
    </w:rPr>
  </w:style>
  <w:style w:type="character" w:customStyle="1" w:styleId="Char1">
    <w:name w:val="文档结构图 Char"/>
    <w:basedOn w:val="a2"/>
    <w:link w:val="a8"/>
    <w:rsid w:val="0033535D"/>
    <w:rPr>
      <w:rFonts w:ascii="Lucida Grande" w:hAnsi="Lucida Grande" w:cs="Lucida Grande"/>
      <w:kern w:val="2"/>
      <w:lang w:eastAsia="zh-CN"/>
    </w:rPr>
  </w:style>
  <w:style w:type="paragraph" w:customStyle="1" w:styleId="a0">
    <w:name w:val="插图题注"/>
    <w:basedOn w:val="a1"/>
    <w:next w:val="a1"/>
    <w:link w:val="Char2"/>
    <w:qFormat/>
    <w:rsid w:val="00721DA9"/>
    <w:pPr>
      <w:keepLines/>
      <w:widowControl/>
      <w:numPr>
        <w:numId w:val="2"/>
      </w:numPr>
      <w:topLinePunct/>
      <w:autoSpaceDE w:val="0"/>
      <w:autoSpaceDN w:val="0"/>
      <w:adjustRightInd w:val="0"/>
      <w:snapToGrid w:val="0"/>
      <w:spacing w:after="120" w:line="300" w:lineRule="auto"/>
      <w:jc w:val="center"/>
      <w:textAlignment w:val="baseline"/>
      <w:outlineLvl w:val="7"/>
    </w:pPr>
    <w:rPr>
      <w:rFonts w:ascii="Times New Roman" w:eastAsia="宋体" w:hAnsi="Times New Roman" w:cs="Times New Roman"/>
      <w:snapToGrid w:val="0"/>
      <w:kern w:val="0"/>
      <w:szCs w:val="18"/>
    </w:rPr>
  </w:style>
  <w:style w:type="character" w:customStyle="1" w:styleId="Char2">
    <w:name w:val="插图题注 Char"/>
    <w:basedOn w:val="a2"/>
    <w:link w:val="a0"/>
    <w:rsid w:val="00721DA9"/>
    <w:rPr>
      <w:rFonts w:ascii="Times New Roman" w:eastAsia="宋体" w:hAnsi="Times New Roman" w:cs="Times New Roman"/>
      <w:snapToGrid w:val="0"/>
      <w:sz w:val="21"/>
      <w:szCs w:val="18"/>
      <w:lang w:eastAsia="zh-CN"/>
    </w:rPr>
  </w:style>
  <w:style w:type="paragraph" w:styleId="a9">
    <w:name w:val="Balloon Text"/>
    <w:basedOn w:val="a1"/>
    <w:link w:val="Char3"/>
    <w:uiPriority w:val="99"/>
    <w:semiHidden/>
    <w:unhideWhenUsed/>
    <w:rsid w:val="00721DA9"/>
    <w:pPr>
      <w:spacing w:line="240" w:lineRule="auto"/>
    </w:pPr>
    <w:rPr>
      <w:rFonts w:ascii="Lucida Grande" w:hAnsi="Lucida Grande" w:cs="Lucida Grande"/>
      <w:sz w:val="18"/>
      <w:szCs w:val="18"/>
    </w:rPr>
  </w:style>
  <w:style w:type="character" w:customStyle="1" w:styleId="Char3">
    <w:name w:val="批注框文本 Char"/>
    <w:basedOn w:val="a2"/>
    <w:link w:val="a9"/>
    <w:uiPriority w:val="99"/>
    <w:semiHidden/>
    <w:rsid w:val="00721DA9"/>
    <w:rPr>
      <w:rFonts w:ascii="Lucida Grande" w:hAnsi="Lucida Grande" w:cs="Lucida Grande"/>
      <w:kern w:val="2"/>
      <w:sz w:val="18"/>
      <w:szCs w:val="18"/>
      <w:lang w:eastAsia="zh-CN"/>
    </w:rPr>
  </w:style>
  <w:style w:type="paragraph" w:styleId="aa">
    <w:name w:val="caption"/>
    <w:basedOn w:val="a1"/>
    <w:next w:val="a1"/>
    <w:unhideWhenUsed/>
    <w:qFormat/>
    <w:rsid w:val="003A693C"/>
    <w:rPr>
      <w:rFonts w:asciiTheme="majorHAnsi" w:eastAsia="黑体" w:hAnsiTheme="majorHAnsi" w:cstheme="majorBidi"/>
      <w:sz w:val="20"/>
      <w:szCs w:val="20"/>
    </w:rPr>
  </w:style>
  <w:style w:type="character" w:customStyle="1" w:styleId="1Char">
    <w:name w:val="标题 1 Char"/>
    <w:basedOn w:val="a2"/>
    <w:link w:val="1"/>
    <w:rsid w:val="004E3B9E"/>
    <w:rPr>
      <w:rFonts w:ascii="Cambria" w:eastAsia="宋体" w:hAnsi="Cambria" w:cs="Times New Roman"/>
      <w:b/>
    </w:rPr>
  </w:style>
  <w:style w:type="character" w:customStyle="1" w:styleId="2Char">
    <w:name w:val="标题 2 Char"/>
    <w:basedOn w:val="a2"/>
    <w:link w:val="2"/>
    <w:rsid w:val="004E3B9E"/>
    <w:rPr>
      <w:rFonts w:ascii="Cambria" w:eastAsia="宋体" w:hAnsi="Cambria" w:cs="Times New Roman"/>
      <w:b/>
    </w:rPr>
  </w:style>
  <w:style w:type="character" w:customStyle="1" w:styleId="3Char">
    <w:name w:val="标题 3 Char"/>
    <w:basedOn w:val="a2"/>
    <w:link w:val="3"/>
    <w:rsid w:val="004E3B9E"/>
    <w:rPr>
      <w:rFonts w:ascii="Arial" w:eastAsia="黑体" w:hAnsi="Arial" w:cs="Times New Roman"/>
      <w:bCs/>
    </w:rPr>
  </w:style>
  <w:style w:type="numbering" w:customStyle="1" w:styleId="NoList1">
    <w:name w:val="No List1"/>
    <w:next w:val="a4"/>
    <w:uiPriority w:val="99"/>
    <w:semiHidden/>
    <w:unhideWhenUsed/>
    <w:rsid w:val="004E3B9E"/>
  </w:style>
  <w:style w:type="table" w:customStyle="1" w:styleId="TableGrid1">
    <w:name w:val="Table Grid1"/>
    <w:basedOn w:val="a3"/>
    <w:next w:val="a5"/>
    <w:uiPriority w:val="59"/>
    <w:rsid w:val="004E3B9E"/>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1"/>
    <w:uiPriority w:val="34"/>
    <w:qFormat/>
    <w:rsid w:val="004E3B9E"/>
    <w:pPr>
      <w:widowControl/>
      <w:ind w:firstLineChars="200" w:firstLine="420"/>
    </w:pPr>
    <w:rPr>
      <w:rFonts w:ascii="Times New Roman" w:eastAsia="宋体" w:hAnsi="Times New Roman" w:cs="Times New Roman"/>
      <w:kern w:val="0"/>
      <w:sz w:val="24"/>
      <w:szCs w:val="20"/>
      <w:lang w:eastAsia="en-US"/>
    </w:rPr>
  </w:style>
  <w:style w:type="paragraph" w:styleId="30">
    <w:name w:val="Body Text Indent 3"/>
    <w:basedOn w:val="a1"/>
    <w:link w:val="3Char0"/>
    <w:rsid w:val="004E3B9E"/>
    <w:pPr>
      <w:widowControl/>
      <w:spacing w:line="480" w:lineRule="auto"/>
      <w:ind w:firstLine="567"/>
    </w:pPr>
    <w:rPr>
      <w:rFonts w:ascii="Times New Roman" w:eastAsia="宋体" w:hAnsi="Times New Roman" w:cs="Times New Roman"/>
      <w:kern w:val="0"/>
      <w:sz w:val="24"/>
      <w:szCs w:val="20"/>
      <w:lang w:eastAsia="en-US"/>
    </w:rPr>
  </w:style>
  <w:style w:type="character" w:customStyle="1" w:styleId="3Char0">
    <w:name w:val="正文文本缩进 3 Char"/>
    <w:basedOn w:val="a2"/>
    <w:link w:val="30"/>
    <w:rsid w:val="004E3B9E"/>
    <w:rPr>
      <w:rFonts w:ascii="Times New Roman" w:eastAsia="宋体" w:hAnsi="Times New Roman" w:cs="Times New Roman"/>
      <w:szCs w:val="20"/>
    </w:rPr>
  </w:style>
  <w:style w:type="paragraph" w:styleId="ac">
    <w:name w:val="Body Text Indent"/>
    <w:basedOn w:val="a1"/>
    <w:link w:val="Char4"/>
    <w:rsid w:val="004E3B9E"/>
    <w:pPr>
      <w:widowControl/>
      <w:ind w:firstLine="567"/>
    </w:pPr>
    <w:rPr>
      <w:rFonts w:ascii="Times New Roman" w:eastAsia="宋体" w:hAnsi="Times New Roman" w:cs="Times New Roman"/>
      <w:kern w:val="0"/>
      <w:sz w:val="24"/>
      <w:szCs w:val="20"/>
      <w:lang w:eastAsia="en-US"/>
    </w:rPr>
  </w:style>
  <w:style w:type="character" w:customStyle="1" w:styleId="Char4">
    <w:name w:val="正文文本缩进 Char"/>
    <w:basedOn w:val="a2"/>
    <w:link w:val="ac"/>
    <w:rsid w:val="004E3B9E"/>
    <w:rPr>
      <w:rFonts w:ascii="Times New Roman" w:eastAsia="宋体" w:hAnsi="Times New Roman" w:cs="Times New Roman"/>
      <w:szCs w:val="20"/>
    </w:rPr>
  </w:style>
  <w:style w:type="paragraph" w:customStyle="1" w:styleId="DDHeading1">
    <w:name w:val="DD Heading 1"/>
    <w:basedOn w:val="a1"/>
    <w:rsid w:val="004E3B9E"/>
    <w:pPr>
      <w:widowControl/>
      <w:spacing w:after="240"/>
      <w:jc w:val="left"/>
    </w:pPr>
    <w:rPr>
      <w:rFonts w:ascii="Cambria" w:eastAsia="宋体" w:hAnsi="Cambria" w:cs="Times New Roman"/>
      <w:b/>
      <w:kern w:val="0"/>
      <w:sz w:val="24"/>
      <w:szCs w:val="24"/>
      <w:lang w:eastAsia="en-US"/>
    </w:rPr>
  </w:style>
  <w:style w:type="paragraph" w:styleId="ad">
    <w:name w:val="Title"/>
    <w:basedOn w:val="a1"/>
    <w:next w:val="a1"/>
    <w:link w:val="Char5"/>
    <w:uiPriority w:val="10"/>
    <w:qFormat/>
    <w:rsid w:val="004E3B9E"/>
    <w:pPr>
      <w:widowControl/>
      <w:jc w:val="center"/>
    </w:pPr>
    <w:rPr>
      <w:rFonts w:ascii="Times New Roman" w:eastAsia="宋体" w:hAnsi="Times New Roman" w:cs="Times New Roman"/>
      <w:b/>
      <w:kern w:val="0"/>
      <w:sz w:val="28"/>
      <w:szCs w:val="20"/>
      <w:lang w:eastAsia="en-US"/>
    </w:rPr>
  </w:style>
  <w:style w:type="character" w:customStyle="1" w:styleId="Char5">
    <w:name w:val="标题 Char"/>
    <w:basedOn w:val="a2"/>
    <w:link w:val="ad"/>
    <w:uiPriority w:val="10"/>
    <w:rsid w:val="004E3B9E"/>
    <w:rPr>
      <w:rFonts w:ascii="Times New Roman" w:eastAsia="宋体" w:hAnsi="Times New Roman" w:cs="Times New Roman"/>
      <w:b/>
      <w:sz w:val="28"/>
      <w:szCs w:val="20"/>
    </w:rPr>
  </w:style>
  <w:style w:type="paragraph" w:customStyle="1" w:styleId="Default">
    <w:name w:val="Default"/>
    <w:rsid w:val="004E3B9E"/>
    <w:pPr>
      <w:widowControl w:val="0"/>
      <w:autoSpaceDE w:val="0"/>
      <w:autoSpaceDN w:val="0"/>
      <w:adjustRightInd w:val="0"/>
    </w:pPr>
    <w:rPr>
      <w:rFonts w:ascii="NKGJDN+TimesNewRoman" w:eastAsia="NKGJDN+TimesNewRoman" w:cs="NKGJDN+TimesNewRoman"/>
      <w:color w:val="000000"/>
      <w:lang w:eastAsia="zh-CN"/>
    </w:rPr>
  </w:style>
  <w:style w:type="character" w:customStyle="1" w:styleId="Hyperlink1">
    <w:name w:val="Hyperlink1"/>
    <w:basedOn w:val="a2"/>
    <w:uiPriority w:val="99"/>
    <w:unhideWhenUsed/>
    <w:rsid w:val="004E3B9E"/>
    <w:rPr>
      <w:color w:val="0000FF"/>
      <w:u w:val="single"/>
    </w:rPr>
  </w:style>
  <w:style w:type="paragraph" w:customStyle="1" w:styleId="Body">
    <w:name w:val="Body"/>
    <w:basedOn w:val="a1"/>
    <w:rsid w:val="004E3B9E"/>
    <w:pPr>
      <w:spacing w:line="240" w:lineRule="auto"/>
    </w:pPr>
    <w:rPr>
      <w:rFonts w:ascii="Times New Roman" w:eastAsia="宋体" w:hAnsi="Times New Roman" w:cs="Times New Roman"/>
      <w:kern w:val="0"/>
      <w:sz w:val="24"/>
      <w:szCs w:val="20"/>
      <w:lang w:eastAsia="en-US"/>
    </w:rPr>
  </w:style>
  <w:style w:type="paragraph" w:styleId="ae">
    <w:name w:val="endnote text"/>
    <w:basedOn w:val="a1"/>
    <w:link w:val="Char6"/>
    <w:rsid w:val="004E3B9E"/>
    <w:pPr>
      <w:widowControl/>
      <w:snapToGrid w:val="0"/>
      <w:jc w:val="left"/>
    </w:pPr>
    <w:rPr>
      <w:rFonts w:ascii="Times New Roman" w:eastAsia="宋体" w:hAnsi="Times New Roman" w:cs="Times New Roman"/>
      <w:kern w:val="0"/>
      <w:sz w:val="24"/>
      <w:szCs w:val="20"/>
      <w:lang w:eastAsia="en-US"/>
    </w:rPr>
  </w:style>
  <w:style w:type="character" w:customStyle="1" w:styleId="Char6">
    <w:name w:val="尾注文本 Char"/>
    <w:basedOn w:val="a2"/>
    <w:link w:val="ae"/>
    <w:rsid w:val="004E3B9E"/>
    <w:rPr>
      <w:rFonts w:ascii="Times New Roman" w:eastAsia="宋体" w:hAnsi="Times New Roman" w:cs="Times New Roman"/>
      <w:szCs w:val="20"/>
    </w:rPr>
  </w:style>
  <w:style w:type="paragraph" w:styleId="af">
    <w:name w:val="table of figures"/>
    <w:basedOn w:val="a1"/>
    <w:next w:val="a1"/>
    <w:rsid w:val="004E3B9E"/>
    <w:pPr>
      <w:widowControl/>
      <w:ind w:leftChars="200" w:left="200" w:hangingChars="200" w:hanging="200"/>
    </w:pPr>
    <w:rPr>
      <w:rFonts w:ascii="Times New Roman" w:eastAsia="宋体" w:hAnsi="Times New Roman" w:cs="Times New Roman"/>
      <w:kern w:val="0"/>
      <w:sz w:val="24"/>
      <w:szCs w:val="20"/>
      <w:lang w:eastAsia="en-US"/>
    </w:rPr>
  </w:style>
  <w:style w:type="character" w:styleId="af0">
    <w:name w:val="endnote reference"/>
    <w:basedOn w:val="a2"/>
    <w:rsid w:val="004E3B9E"/>
    <w:rPr>
      <w:vertAlign w:val="superscript"/>
    </w:rPr>
  </w:style>
  <w:style w:type="paragraph" w:styleId="af1">
    <w:name w:val="footnote text"/>
    <w:basedOn w:val="a1"/>
    <w:link w:val="Char7"/>
    <w:rsid w:val="004E3B9E"/>
    <w:pPr>
      <w:widowControl/>
      <w:snapToGrid w:val="0"/>
      <w:jc w:val="left"/>
    </w:pPr>
    <w:rPr>
      <w:rFonts w:ascii="Times New Roman" w:eastAsia="宋体" w:hAnsi="Times New Roman" w:cs="Times New Roman"/>
      <w:kern w:val="0"/>
      <w:sz w:val="18"/>
      <w:szCs w:val="18"/>
      <w:lang w:eastAsia="en-US"/>
    </w:rPr>
  </w:style>
  <w:style w:type="character" w:customStyle="1" w:styleId="Char7">
    <w:name w:val="脚注文本 Char"/>
    <w:basedOn w:val="a2"/>
    <w:link w:val="af1"/>
    <w:rsid w:val="004E3B9E"/>
    <w:rPr>
      <w:rFonts w:ascii="Times New Roman" w:eastAsia="宋体" w:hAnsi="Times New Roman" w:cs="Times New Roman"/>
      <w:sz w:val="18"/>
      <w:szCs w:val="18"/>
    </w:rPr>
  </w:style>
  <w:style w:type="character" w:styleId="af2">
    <w:name w:val="footnote reference"/>
    <w:basedOn w:val="a2"/>
    <w:rsid w:val="004E3B9E"/>
    <w:rPr>
      <w:vertAlign w:val="superscript"/>
    </w:rPr>
  </w:style>
  <w:style w:type="paragraph" w:customStyle="1" w:styleId="AUTHORS">
    <w:name w:val="AUTHORS"/>
    <w:rsid w:val="004E3B9E"/>
    <w:pPr>
      <w:keepNext/>
      <w:keepLines/>
      <w:spacing w:after="100" w:line="220" w:lineRule="exact"/>
      <w:jc w:val="center"/>
    </w:pPr>
    <w:rPr>
      <w:rFonts w:ascii="Times" w:eastAsia="宋体" w:hAnsi="Times" w:cs="Times New Roman"/>
      <w:smallCaps/>
      <w:noProof/>
      <w:sz w:val="20"/>
      <w:szCs w:val="20"/>
      <w:lang w:val="en-GB"/>
    </w:rPr>
  </w:style>
  <w:style w:type="paragraph" w:customStyle="1" w:styleId="ADDRESS">
    <w:name w:val="ADDRESS"/>
    <w:rsid w:val="004E3B9E"/>
    <w:pPr>
      <w:spacing w:line="220" w:lineRule="exact"/>
      <w:ind w:left="284" w:hanging="284"/>
    </w:pPr>
    <w:rPr>
      <w:rFonts w:ascii="Times" w:eastAsia="宋体" w:hAnsi="Times" w:cs="Times New Roman"/>
      <w:noProof/>
      <w:sz w:val="18"/>
      <w:szCs w:val="20"/>
      <w:lang w:val="en-GB"/>
    </w:rPr>
  </w:style>
  <w:style w:type="character" w:styleId="af3">
    <w:name w:val="annotation reference"/>
    <w:basedOn w:val="a2"/>
    <w:rsid w:val="004E3B9E"/>
    <w:rPr>
      <w:sz w:val="18"/>
      <w:szCs w:val="18"/>
    </w:rPr>
  </w:style>
  <w:style w:type="paragraph" w:styleId="af4">
    <w:name w:val="annotation text"/>
    <w:basedOn w:val="a1"/>
    <w:link w:val="Char8"/>
    <w:rsid w:val="004E3B9E"/>
    <w:pPr>
      <w:widowControl/>
      <w:spacing w:line="240" w:lineRule="auto"/>
    </w:pPr>
    <w:rPr>
      <w:rFonts w:ascii="Times New Roman" w:eastAsia="宋体" w:hAnsi="Times New Roman" w:cs="Times New Roman"/>
      <w:kern w:val="0"/>
      <w:sz w:val="24"/>
      <w:szCs w:val="24"/>
      <w:lang w:eastAsia="en-US"/>
    </w:rPr>
  </w:style>
  <w:style w:type="character" w:customStyle="1" w:styleId="Char8">
    <w:name w:val="批注文字 Char"/>
    <w:basedOn w:val="a2"/>
    <w:link w:val="af4"/>
    <w:rsid w:val="004E3B9E"/>
    <w:rPr>
      <w:rFonts w:ascii="Times New Roman" w:eastAsia="宋体" w:hAnsi="Times New Roman" w:cs="Times New Roman"/>
    </w:rPr>
  </w:style>
  <w:style w:type="paragraph" w:styleId="af5">
    <w:name w:val="annotation subject"/>
    <w:basedOn w:val="af4"/>
    <w:next w:val="af4"/>
    <w:link w:val="Char9"/>
    <w:rsid w:val="004E3B9E"/>
    <w:rPr>
      <w:b/>
      <w:bCs/>
      <w:sz w:val="20"/>
      <w:szCs w:val="20"/>
    </w:rPr>
  </w:style>
  <w:style w:type="character" w:customStyle="1" w:styleId="Char9">
    <w:name w:val="批注主题 Char"/>
    <w:basedOn w:val="Char8"/>
    <w:link w:val="af5"/>
    <w:rsid w:val="004E3B9E"/>
    <w:rPr>
      <w:rFonts w:ascii="Times New Roman" w:eastAsia="宋体" w:hAnsi="Times New Roman" w:cs="Times New Roman"/>
      <w:b/>
      <w:bCs/>
      <w:sz w:val="20"/>
      <w:szCs w:val="20"/>
    </w:rPr>
  </w:style>
  <w:style w:type="paragraph" w:styleId="af6">
    <w:name w:val="Revision"/>
    <w:hidden/>
    <w:rsid w:val="004E3B9E"/>
    <w:rPr>
      <w:rFonts w:ascii="Times New Roman" w:eastAsia="宋体" w:hAnsi="Times New Roman" w:cs="Times New Roman"/>
      <w:szCs w:val="20"/>
    </w:rPr>
  </w:style>
  <w:style w:type="character" w:styleId="af7">
    <w:name w:val="Hyperlink"/>
    <w:basedOn w:val="a2"/>
    <w:uiPriority w:val="99"/>
    <w:unhideWhenUsed/>
    <w:rsid w:val="004E3B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53320">
      <w:bodyDiv w:val="1"/>
      <w:marLeft w:val="0"/>
      <w:marRight w:val="0"/>
      <w:marTop w:val="0"/>
      <w:marBottom w:val="0"/>
      <w:divBdr>
        <w:top w:val="none" w:sz="0" w:space="0" w:color="auto"/>
        <w:left w:val="none" w:sz="0" w:space="0" w:color="auto"/>
        <w:bottom w:val="none" w:sz="0" w:space="0" w:color="auto"/>
        <w:right w:val="none" w:sz="0" w:space="0" w:color="auto"/>
      </w:divBdr>
    </w:div>
    <w:div w:id="1811090701">
      <w:bodyDiv w:val="1"/>
      <w:marLeft w:val="0"/>
      <w:marRight w:val="0"/>
      <w:marTop w:val="0"/>
      <w:marBottom w:val="0"/>
      <w:divBdr>
        <w:top w:val="none" w:sz="0" w:space="0" w:color="auto"/>
        <w:left w:val="none" w:sz="0" w:space="0" w:color="auto"/>
        <w:bottom w:val="none" w:sz="0" w:space="0" w:color="auto"/>
        <w:right w:val="none" w:sz="0" w:space="0" w:color="auto"/>
      </w:divBdr>
    </w:div>
    <w:div w:id="2048019365">
      <w:bodyDiv w:val="1"/>
      <w:marLeft w:val="0"/>
      <w:marRight w:val="0"/>
      <w:marTop w:val="0"/>
      <w:marBottom w:val="0"/>
      <w:divBdr>
        <w:top w:val="none" w:sz="0" w:space="0" w:color="auto"/>
        <w:left w:val="none" w:sz="0" w:space="0" w:color="auto"/>
        <w:bottom w:val="none" w:sz="0" w:space="0" w:color="auto"/>
        <w:right w:val="none" w:sz="0" w:space="0" w:color="auto"/>
      </w:divBdr>
    </w:div>
    <w:div w:id="2112432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26</Pages>
  <Words>18346</Words>
  <Characters>104574</Characters>
  <Application>Microsoft Office Word</Application>
  <DocSecurity>0</DocSecurity>
  <Lines>871</Lines>
  <Paragraphs>245</Paragraphs>
  <ScaleCrop>false</ScaleCrop>
  <Company>University of California Berkeley</Company>
  <LinksUpToDate>false</LinksUpToDate>
  <CharactersWithSpaces>122675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Zhang</dc:creator>
  <cp:keywords/>
  <dc:description/>
  <cp:lastModifiedBy>Darling</cp:lastModifiedBy>
  <cp:revision>37</cp:revision>
  <dcterms:created xsi:type="dcterms:W3CDTF">2013-03-26T12:48:00Z</dcterms:created>
  <dcterms:modified xsi:type="dcterms:W3CDTF">2013-07-23T21:43:00Z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